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E4" w:rsidRDefault="009270E4" w:rsidP="009270E4">
      <w:pPr>
        <w:rPr>
          <w:b/>
          <w:bCs/>
        </w:rPr>
      </w:pPr>
      <w:r>
        <w:rPr>
          <w:rFonts w:hint="eastAsia"/>
          <w:b/>
          <w:bCs/>
        </w:rPr>
        <w:t>文件编号：</w:t>
      </w:r>
      <w:r>
        <w:rPr>
          <w:rFonts w:hint="eastAsia"/>
          <w:b/>
          <w:bCs/>
        </w:rPr>
        <w:t>LTE-</w:t>
      </w:r>
      <w:proofErr w:type="spellStart"/>
      <w:r>
        <w:rPr>
          <w:rFonts w:hint="eastAsia"/>
          <w:b/>
          <w:bCs/>
        </w:rPr>
        <w:t>HeNB</w:t>
      </w:r>
      <w:proofErr w:type="spellEnd"/>
      <w:proofErr w:type="gramStart"/>
      <w:r>
        <w:rPr>
          <w:rFonts w:hint="eastAsia"/>
          <w:b/>
          <w:bCs/>
        </w:rPr>
        <w:t>_(</w:t>
      </w:r>
      <w:proofErr w:type="gramEnd"/>
      <w:r w:rsidR="00DD2DE7">
        <w:rPr>
          <w:rFonts w:hint="eastAsia"/>
          <w:b/>
          <w:bCs/>
        </w:rPr>
        <w:t>MAC</w:t>
      </w:r>
      <w:r>
        <w:rPr>
          <w:rFonts w:hint="eastAsia"/>
          <w:b/>
          <w:bCs/>
        </w:rPr>
        <w:t>)_(</w:t>
      </w:r>
      <w:r w:rsidR="00DD2DE7">
        <w:rPr>
          <w:rFonts w:hint="eastAsia"/>
          <w:b/>
          <w:bCs/>
        </w:rPr>
        <w:t>SCHEDULED</w:t>
      </w:r>
      <w:r>
        <w:rPr>
          <w:rFonts w:hint="eastAsia"/>
          <w:b/>
          <w:bCs/>
        </w:rPr>
        <w:t>)_DYCS_V</w:t>
      </w:r>
      <w:r w:rsidR="001A1130">
        <w:rPr>
          <w:rFonts w:hint="eastAsia"/>
          <w:b/>
          <w:bCs/>
        </w:rPr>
        <w:t>0.2</w:t>
      </w: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C48B7" w:rsidRDefault="009C48B7" w:rsidP="009C48B7">
      <w:pPr>
        <w:rPr>
          <w:b/>
          <w:bCs/>
        </w:rPr>
      </w:pPr>
    </w:p>
    <w:p w:rsidR="009270E4" w:rsidRPr="00F177E7" w:rsidRDefault="009270E4" w:rsidP="009270E4">
      <w:pPr>
        <w:jc w:val="center"/>
        <w:rPr>
          <w:b/>
          <w:bCs/>
          <w:sz w:val="52"/>
          <w:szCs w:val="52"/>
        </w:rPr>
      </w:pPr>
      <w:r w:rsidRPr="00F177E7">
        <w:rPr>
          <w:b/>
          <w:bCs/>
          <w:sz w:val="52"/>
          <w:szCs w:val="52"/>
        </w:rPr>
        <w:t>TD-</w:t>
      </w:r>
      <w:r w:rsidRPr="00F177E7">
        <w:rPr>
          <w:rFonts w:hint="eastAsia"/>
          <w:b/>
          <w:bCs/>
          <w:sz w:val="52"/>
          <w:szCs w:val="52"/>
        </w:rPr>
        <w:t>LTE</w:t>
      </w:r>
      <w:r w:rsidRPr="00F177E7">
        <w:rPr>
          <w:b/>
          <w:bCs/>
          <w:sz w:val="52"/>
          <w:szCs w:val="52"/>
        </w:rPr>
        <w:t xml:space="preserve"> </w:t>
      </w:r>
      <w:proofErr w:type="spellStart"/>
      <w:r w:rsidRPr="00F177E7">
        <w:rPr>
          <w:rFonts w:hint="eastAsia"/>
          <w:b/>
          <w:bCs/>
          <w:sz w:val="52"/>
          <w:szCs w:val="52"/>
        </w:rPr>
        <w:t>HeNB</w:t>
      </w:r>
      <w:proofErr w:type="spellEnd"/>
      <w:r w:rsidRPr="00F177E7">
        <w:rPr>
          <w:rFonts w:hint="eastAsia"/>
          <w:b/>
          <w:bCs/>
          <w:sz w:val="52"/>
          <w:szCs w:val="52"/>
        </w:rPr>
        <w:t>协议</w:t>
      </w:r>
      <w:proofErr w:type="gramStart"/>
      <w:r w:rsidRPr="00F177E7">
        <w:rPr>
          <w:rFonts w:hint="eastAsia"/>
          <w:b/>
          <w:bCs/>
          <w:sz w:val="52"/>
          <w:szCs w:val="52"/>
        </w:rPr>
        <w:t>栈</w:t>
      </w:r>
      <w:proofErr w:type="gramEnd"/>
      <w:r w:rsidRPr="00F177E7">
        <w:rPr>
          <w:rFonts w:hint="eastAsia"/>
          <w:b/>
          <w:bCs/>
          <w:sz w:val="52"/>
          <w:szCs w:val="52"/>
        </w:rPr>
        <w:t>软件系统</w:t>
      </w:r>
    </w:p>
    <w:p w:rsidR="009C48B7" w:rsidRDefault="009C48B7" w:rsidP="009C48B7">
      <w:pPr>
        <w:jc w:val="center"/>
        <w:rPr>
          <w:b/>
          <w:bCs/>
        </w:rPr>
      </w:pPr>
    </w:p>
    <w:p w:rsidR="009C48B7" w:rsidRDefault="009C48B7" w:rsidP="009C48B7">
      <w:pPr>
        <w:jc w:val="center"/>
        <w:rPr>
          <w:b/>
          <w:bCs/>
        </w:rPr>
      </w:pPr>
    </w:p>
    <w:p w:rsidR="009C48B7" w:rsidRDefault="009C48B7" w:rsidP="009C48B7">
      <w:pPr>
        <w:jc w:val="center"/>
        <w:rPr>
          <w:b/>
          <w:bCs/>
        </w:rPr>
      </w:pPr>
    </w:p>
    <w:p w:rsidR="009C48B7" w:rsidRDefault="009C48B7" w:rsidP="009C48B7">
      <w:pPr>
        <w:jc w:val="center"/>
        <w:rPr>
          <w:b/>
          <w:bCs/>
        </w:rPr>
      </w:pPr>
    </w:p>
    <w:p w:rsidR="009C48B7" w:rsidRDefault="00FA7C7F" w:rsidP="009C48B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MAC</w:t>
      </w:r>
      <w:r>
        <w:rPr>
          <w:rFonts w:hint="eastAsia"/>
          <w:b/>
          <w:bCs/>
          <w:sz w:val="52"/>
          <w:szCs w:val="52"/>
        </w:rPr>
        <w:t>调度</w:t>
      </w:r>
      <w:r>
        <w:rPr>
          <w:rFonts w:hAnsi="宋体" w:hint="eastAsia"/>
          <w:b/>
          <w:bCs/>
          <w:sz w:val="52"/>
          <w:szCs w:val="52"/>
        </w:rPr>
        <w:t>模块</w:t>
      </w:r>
    </w:p>
    <w:p w:rsidR="009C48B7" w:rsidRDefault="009C6CCF" w:rsidP="009C48B7">
      <w:pPr>
        <w:jc w:val="center"/>
        <w:rPr>
          <w:b/>
          <w:bCs/>
          <w:sz w:val="72"/>
        </w:rPr>
      </w:pPr>
      <w:r>
        <w:rPr>
          <w:rFonts w:hAnsi="宋体" w:hint="eastAsia"/>
          <w:b/>
          <w:bCs/>
          <w:sz w:val="72"/>
        </w:rPr>
        <w:t>分析</w:t>
      </w:r>
      <w:r w:rsidR="00CB1B42">
        <w:rPr>
          <w:rFonts w:hAnsi="宋体" w:hint="eastAsia"/>
          <w:b/>
          <w:bCs/>
          <w:sz w:val="72"/>
        </w:rPr>
        <w:t>报告</w:t>
      </w:r>
    </w:p>
    <w:p w:rsidR="009C48B7" w:rsidRPr="00824C24" w:rsidRDefault="009C48B7" w:rsidP="009C48B7">
      <w:pPr>
        <w:jc w:val="center"/>
        <w:rPr>
          <w:b/>
          <w:bCs/>
          <w:sz w:val="72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rPr>
          <w:b/>
          <w:bCs/>
          <w:szCs w:val="21"/>
        </w:rPr>
      </w:pPr>
    </w:p>
    <w:p w:rsidR="009C48B7" w:rsidRPr="00824C24" w:rsidRDefault="009C48B7" w:rsidP="009C48B7">
      <w:pPr>
        <w:jc w:val="center"/>
        <w:rPr>
          <w:sz w:val="28"/>
        </w:rPr>
      </w:pPr>
      <w:r w:rsidRPr="00824C24">
        <w:rPr>
          <w:rFonts w:hint="eastAsia"/>
          <w:sz w:val="28"/>
        </w:rPr>
        <w:t>拟制：</w:t>
      </w:r>
      <w:r w:rsidR="00EC45C2">
        <w:rPr>
          <w:rFonts w:hint="eastAsia"/>
          <w:sz w:val="28"/>
        </w:rPr>
        <w:t>杜红艳</w:t>
      </w:r>
    </w:p>
    <w:p w:rsidR="009C48B7" w:rsidRPr="00824C24" w:rsidRDefault="009C48B7" w:rsidP="009C48B7">
      <w:pPr>
        <w:jc w:val="center"/>
        <w:rPr>
          <w:sz w:val="28"/>
        </w:rPr>
      </w:pPr>
      <w:r w:rsidRPr="00824C24">
        <w:rPr>
          <w:rFonts w:hint="eastAsia"/>
          <w:sz w:val="28"/>
        </w:rPr>
        <w:t>时间：</w:t>
      </w:r>
      <w:r w:rsidRPr="00824C24">
        <w:rPr>
          <w:rFonts w:hint="eastAsia"/>
          <w:sz w:val="28"/>
        </w:rPr>
        <w:t>20</w:t>
      </w:r>
      <w:r>
        <w:rPr>
          <w:rFonts w:hint="eastAsia"/>
          <w:sz w:val="28"/>
        </w:rPr>
        <w:t>1</w:t>
      </w:r>
      <w:r w:rsidR="00EC45C2">
        <w:rPr>
          <w:rFonts w:hint="eastAsia"/>
          <w:sz w:val="28"/>
        </w:rPr>
        <w:t>2</w:t>
      </w:r>
      <w:r>
        <w:rPr>
          <w:rFonts w:hint="eastAsia"/>
          <w:sz w:val="28"/>
        </w:rPr>
        <w:t>.</w:t>
      </w:r>
      <w:r w:rsidR="00EC45C2">
        <w:rPr>
          <w:rFonts w:hint="eastAsia"/>
          <w:sz w:val="28"/>
        </w:rPr>
        <w:t>2</w:t>
      </w:r>
      <w:r>
        <w:rPr>
          <w:rFonts w:hint="eastAsia"/>
          <w:sz w:val="28"/>
        </w:rPr>
        <w:t>.</w:t>
      </w:r>
      <w:r w:rsidR="00EC45C2">
        <w:rPr>
          <w:rFonts w:hint="eastAsia"/>
          <w:sz w:val="28"/>
        </w:rPr>
        <w:t>10</w:t>
      </w:r>
    </w:p>
    <w:p w:rsidR="009C48B7" w:rsidRPr="00824C24" w:rsidRDefault="009C48B7" w:rsidP="009C48B7">
      <w:pPr>
        <w:jc w:val="center"/>
        <w:rPr>
          <w:sz w:val="28"/>
        </w:rPr>
      </w:pPr>
    </w:p>
    <w:p w:rsidR="009C48B7" w:rsidRPr="00824C24" w:rsidRDefault="009C48B7" w:rsidP="009C48B7"/>
    <w:p w:rsidR="009C48B7" w:rsidRPr="00F5599F" w:rsidRDefault="009C48B7" w:rsidP="009C48B7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中国科学院计算技术研究所</w:t>
      </w:r>
    </w:p>
    <w:p w:rsidR="009C48B7" w:rsidRPr="00F5599F" w:rsidRDefault="009C48B7" w:rsidP="009C48B7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无线通信技术研究中心</w:t>
      </w:r>
    </w:p>
    <w:p w:rsidR="009C48B7" w:rsidRPr="00F5599F" w:rsidRDefault="009C48B7" w:rsidP="009C48B7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软件组</w:t>
      </w:r>
    </w:p>
    <w:p w:rsidR="009C48B7" w:rsidRDefault="009C48B7" w:rsidP="009C48B7">
      <w:pPr>
        <w:jc w:val="center"/>
        <w:rPr>
          <w:b/>
          <w:bCs/>
        </w:rPr>
      </w:pPr>
      <w:r>
        <w:rPr>
          <w:rFonts w:hint="eastAsia"/>
          <w:b/>
          <w:bCs/>
        </w:rPr>
        <w:t>LTE</w:t>
      </w:r>
      <w:r>
        <w:rPr>
          <w:rFonts w:hint="eastAsia"/>
          <w:b/>
          <w:bCs/>
        </w:rPr>
        <w:t>协议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研发项目组</w:t>
      </w:r>
    </w:p>
    <w:p w:rsidR="009C48B7" w:rsidRPr="00824C24" w:rsidRDefault="009C48B7" w:rsidP="009C48B7">
      <w:pPr>
        <w:pStyle w:val="21"/>
      </w:pPr>
      <w:r w:rsidRPr="00824C24">
        <w:rPr>
          <w:b w:val="0"/>
          <w:bCs/>
          <w:sz w:val="24"/>
        </w:rPr>
        <w:br w:type="page"/>
      </w:r>
      <w:r w:rsidRPr="00824C24">
        <w:rPr>
          <w:rFonts w:hint="eastAsia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9C48B7" w:rsidRPr="00824C24" w:rsidTr="00B67B17">
        <w:trPr>
          <w:jc w:val="center"/>
        </w:trPr>
        <w:tc>
          <w:tcPr>
            <w:tcW w:w="1686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9C48B7" w:rsidRPr="00824C24" w:rsidRDefault="009C48B7" w:rsidP="00B67B17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9C48B7" w:rsidRPr="00824C24" w:rsidTr="00B67B17">
        <w:trPr>
          <w:jc w:val="center"/>
        </w:trPr>
        <w:tc>
          <w:tcPr>
            <w:tcW w:w="1686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188" w:type="dxa"/>
          </w:tcPr>
          <w:p w:rsidR="009C48B7" w:rsidRPr="00824C24" w:rsidRDefault="009C48B7" w:rsidP="00AE715C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0.</w:t>
            </w:r>
            <w:r w:rsidR="00AE715C">
              <w:rPr>
                <w:rFonts w:hint="eastAsia"/>
              </w:rPr>
              <w:t>2</w:t>
            </w:r>
          </w:p>
        </w:tc>
        <w:tc>
          <w:tcPr>
            <w:tcW w:w="987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245" w:type="dxa"/>
          </w:tcPr>
          <w:p w:rsidR="009C48B7" w:rsidRPr="00824C24" w:rsidRDefault="009C48B7" w:rsidP="00AE715C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10</w:t>
            </w:r>
            <w:r w:rsidRPr="00824C24">
              <w:rPr>
                <w:rFonts w:hint="eastAsia"/>
              </w:rPr>
              <w:t>-</w:t>
            </w:r>
            <w:r w:rsidR="00AE715C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-</w:t>
            </w:r>
            <w:r w:rsidR="00AE715C">
              <w:rPr>
                <w:rFonts w:hint="eastAsia"/>
              </w:rPr>
              <w:t>12</w:t>
            </w:r>
          </w:p>
        </w:tc>
        <w:tc>
          <w:tcPr>
            <w:tcW w:w="1628" w:type="dxa"/>
          </w:tcPr>
          <w:p w:rsidR="009C48B7" w:rsidRPr="00824C24" w:rsidRDefault="009C48B7" w:rsidP="00B67B17">
            <w:pPr>
              <w:pStyle w:val="a5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9C48B7" w:rsidRPr="00824C24" w:rsidRDefault="009C48B7" w:rsidP="00B67B17">
            <w:pPr>
              <w:pStyle w:val="a5"/>
              <w:ind w:firstLine="0"/>
            </w:pPr>
          </w:p>
        </w:tc>
      </w:tr>
      <w:tr w:rsidR="009C48B7" w:rsidRPr="00824C24" w:rsidTr="00B67B17">
        <w:trPr>
          <w:jc w:val="center"/>
        </w:trPr>
        <w:tc>
          <w:tcPr>
            <w:tcW w:w="1686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188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987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245" w:type="dxa"/>
          </w:tcPr>
          <w:p w:rsidR="009C48B7" w:rsidRPr="00824C24" w:rsidRDefault="009C48B7" w:rsidP="00B67B17">
            <w:pPr>
              <w:pStyle w:val="a5"/>
              <w:ind w:firstLine="0"/>
              <w:jc w:val="center"/>
            </w:pPr>
          </w:p>
        </w:tc>
        <w:tc>
          <w:tcPr>
            <w:tcW w:w="1628" w:type="dxa"/>
          </w:tcPr>
          <w:p w:rsidR="009C48B7" w:rsidRPr="00824C24" w:rsidRDefault="009C48B7" w:rsidP="00B67B17">
            <w:pPr>
              <w:pStyle w:val="a5"/>
              <w:ind w:firstLine="0"/>
            </w:pPr>
          </w:p>
        </w:tc>
        <w:tc>
          <w:tcPr>
            <w:tcW w:w="1972" w:type="dxa"/>
          </w:tcPr>
          <w:p w:rsidR="009C48B7" w:rsidRPr="00824C24" w:rsidRDefault="009C48B7" w:rsidP="00B67B17">
            <w:pPr>
              <w:pStyle w:val="a5"/>
              <w:ind w:firstLine="0"/>
            </w:pPr>
          </w:p>
        </w:tc>
      </w:tr>
      <w:tr w:rsidR="009C48B7" w:rsidRPr="00824C24" w:rsidTr="00B67B17">
        <w:trPr>
          <w:cantSplit/>
          <w:jc w:val="center"/>
        </w:trPr>
        <w:tc>
          <w:tcPr>
            <w:tcW w:w="8706" w:type="dxa"/>
            <w:gridSpan w:val="6"/>
          </w:tcPr>
          <w:p w:rsidR="009C48B7" w:rsidRPr="00824C24" w:rsidRDefault="009C48B7" w:rsidP="00B67B17">
            <w:pPr>
              <w:pStyle w:val="a5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：每次更改归档文件（指归档到组内及研究室的文件）时，需填写此表。</w:t>
            </w:r>
          </w:p>
          <w:p w:rsidR="009C48B7" w:rsidRPr="00824C24" w:rsidRDefault="009C48B7" w:rsidP="00B67B17">
            <w:pPr>
              <w:pStyle w:val="a5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：文件第一次归档时，“</w:t>
            </w:r>
            <w:r w:rsidRPr="00824C24">
              <w:rPr>
                <w:rFonts w:hint="eastAsia"/>
                <w:bCs/>
              </w:rPr>
              <w:t>更改理由</w:t>
            </w:r>
            <w:r w:rsidRPr="00824C24">
              <w:rPr>
                <w:rFonts w:hint="eastAsia"/>
              </w:rPr>
              <w:t>”、“主要更改内容”栏写“无”。</w:t>
            </w:r>
          </w:p>
        </w:tc>
      </w:tr>
    </w:tbl>
    <w:p w:rsidR="009C48B7" w:rsidRPr="00824C24" w:rsidRDefault="009C48B7" w:rsidP="009C48B7">
      <w:pPr>
        <w:pStyle w:val="21"/>
        <w:jc w:val="both"/>
      </w:pPr>
      <w:r w:rsidRPr="00824C24">
        <w:rPr>
          <w:rFonts w:hint="eastAsia"/>
        </w:rPr>
        <w:t>修改列表：</w:t>
      </w:r>
    </w:p>
    <w:p w:rsidR="009C48B7" w:rsidRPr="008712DB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Pr="00824C24" w:rsidRDefault="009C48B7" w:rsidP="009C48B7">
      <w:pPr>
        <w:pStyle w:val="21"/>
        <w:jc w:val="both"/>
      </w:pPr>
    </w:p>
    <w:p w:rsidR="009C48B7" w:rsidRPr="00824C24" w:rsidRDefault="00A02509" w:rsidP="0060723E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</w:rPr>
        <w:drawing>
          <wp:inline distT="0" distB="0" distL="0" distR="0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8B7" w:rsidRPr="00824C24">
        <w:rPr>
          <w:rFonts w:hint="eastAsia"/>
        </w:rPr>
        <w:t xml:space="preserve">        </w:t>
      </w:r>
    </w:p>
    <w:p w:rsidR="009C48B7" w:rsidRDefault="009C48B7" w:rsidP="009C48B7">
      <w:r w:rsidRPr="00824C24">
        <w:rPr>
          <w:rFonts w:hint="eastAsia"/>
        </w:rPr>
        <w:t>本文档的程序或内容受版权法的保护，未经中科院计算所的书面许可，不得擅自泄漏、拷贝或复制本文档资料的全部或部分。</w:t>
      </w:r>
    </w:p>
    <w:p w:rsidR="00C61B08" w:rsidRDefault="00C61B08" w:rsidP="00C422CD">
      <w:pPr>
        <w:ind w:firstLineChars="200" w:firstLine="420"/>
        <w:rPr>
          <w:rFonts w:hAnsi="宋体"/>
        </w:rPr>
        <w:sectPr w:rsidR="00C61B08"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71609" w:rsidRPr="00A36E74" w:rsidRDefault="00A71609" w:rsidP="00A71609">
      <w:pPr>
        <w:jc w:val="center"/>
        <w:rPr>
          <w:b/>
          <w:sz w:val="52"/>
          <w:szCs w:val="52"/>
        </w:rPr>
      </w:pPr>
      <w:r w:rsidRPr="00A36E74">
        <w:rPr>
          <w:rFonts w:hAnsi="宋体"/>
          <w:b/>
          <w:sz w:val="52"/>
          <w:szCs w:val="52"/>
        </w:rPr>
        <w:lastRenderedPageBreak/>
        <w:t>目录</w:t>
      </w:r>
    </w:p>
    <w:p w:rsidR="00EC45C2" w:rsidRDefault="00C032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r w:rsidRPr="00C0329F">
        <w:rPr>
          <w:rFonts w:ascii="Times New Roman" w:hAnsi="Times New Roman"/>
          <w:caps w:val="0"/>
          <w:szCs w:val="21"/>
        </w:rPr>
        <w:fldChar w:fldCharType="begin"/>
      </w:r>
      <w:r w:rsidR="00A71609" w:rsidRPr="00A36E74">
        <w:rPr>
          <w:rFonts w:ascii="Times New Roman" w:hAnsi="Times New Roman"/>
          <w:caps w:val="0"/>
          <w:szCs w:val="21"/>
        </w:rPr>
        <w:instrText xml:space="preserve"> TOC \o "1-3" \h \z \u </w:instrText>
      </w:r>
      <w:r w:rsidRPr="00C0329F">
        <w:rPr>
          <w:rFonts w:ascii="Times New Roman" w:hAnsi="Times New Roman"/>
          <w:caps w:val="0"/>
          <w:szCs w:val="21"/>
        </w:rPr>
        <w:fldChar w:fldCharType="separate"/>
      </w:r>
      <w:hyperlink w:anchor="_Toc316637865" w:history="1">
        <w:r w:rsidR="00EC45C2" w:rsidRPr="006F7615">
          <w:rPr>
            <w:rStyle w:val="a6"/>
          </w:rPr>
          <w:t>1</w:t>
        </w:r>
        <w:r w:rsidR="00EC45C2">
          <w:rPr>
            <w:rFonts w:asciiTheme="minorHAnsi" w:eastAsiaTheme="minorEastAsia" w:hAnsiTheme="minorHAnsi" w:cstheme="minorBidi"/>
            <w:b w:val="0"/>
            <w:caps w:val="0"/>
            <w:sz w:val="21"/>
            <w:szCs w:val="22"/>
          </w:rPr>
          <w:tab/>
        </w:r>
        <w:r w:rsidR="00EC45C2" w:rsidRPr="006F7615">
          <w:rPr>
            <w:rStyle w:val="a6"/>
            <w:rFonts w:hint="eastAsia"/>
          </w:rPr>
          <w:t>引言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66" w:history="1">
        <w:r w:rsidR="00EC45C2" w:rsidRPr="006F7615">
          <w:rPr>
            <w:rStyle w:val="a6"/>
            <w:rFonts w:ascii="Times New Roman" w:hAnsi="Times New Roman"/>
          </w:rPr>
          <w:t>1.1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ascii="Times New Roman" w:hint="eastAsia"/>
          </w:rPr>
          <w:t>编写目的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67" w:history="1">
        <w:r w:rsidR="00EC45C2" w:rsidRPr="006F7615">
          <w:rPr>
            <w:rStyle w:val="a6"/>
            <w:rFonts w:ascii="Times New Roman" w:hAnsi="Times New Roman"/>
          </w:rPr>
          <w:t>1.2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ascii="Times New Roman" w:hint="eastAsia"/>
          </w:rPr>
          <w:t>背景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68" w:history="1">
        <w:r w:rsidR="00EC45C2" w:rsidRPr="006F7615">
          <w:rPr>
            <w:rStyle w:val="a6"/>
            <w:rFonts w:ascii="Times New Roman" w:hAnsi="Times New Roman"/>
          </w:rPr>
          <w:t>1.3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ascii="Times New Roman" w:hAnsi="Times New Roman" w:hint="eastAsia"/>
          </w:rPr>
          <w:t>定义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69" w:history="1">
        <w:r w:rsidR="00EC45C2" w:rsidRPr="006F7615">
          <w:rPr>
            <w:rStyle w:val="a6"/>
            <w:rFonts w:ascii="Times New Roman" w:hAnsi="Times New Roman"/>
          </w:rPr>
          <w:t>1.4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ascii="Times New Roman" w:hint="eastAsia"/>
          </w:rPr>
          <w:t>参考资料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316637870" w:history="1">
        <w:r w:rsidR="00EC45C2" w:rsidRPr="006F7615">
          <w:rPr>
            <w:rStyle w:val="a6"/>
          </w:rPr>
          <w:t>2</w:t>
        </w:r>
        <w:r w:rsidR="00EC45C2">
          <w:rPr>
            <w:rFonts w:asciiTheme="minorHAnsi" w:eastAsiaTheme="minorEastAsia" w:hAnsiTheme="minorHAnsi" w:cstheme="minorBidi"/>
            <w:b w:val="0"/>
            <w:caps w:val="0"/>
            <w:sz w:val="21"/>
            <w:szCs w:val="22"/>
          </w:rPr>
          <w:tab/>
        </w:r>
        <w:r w:rsidR="00EC45C2" w:rsidRPr="006F7615">
          <w:rPr>
            <w:rStyle w:val="a6"/>
            <w:rFonts w:hint="eastAsia"/>
          </w:rPr>
          <w:t>模块概述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71" w:history="1">
        <w:r w:rsidR="00EC45C2" w:rsidRPr="006F7615">
          <w:rPr>
            <w:rStyle w:val="a6"/>
            <w:rFonts w:ascii="Times New Roman" w:hAnsi="Times New Roman"/>
          </w:rPr>
          <w:t>2.1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ascii="Times New Roman" w:hint="eastAsia"/>
          </w:rPr>
          <w:t>特性列表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72" w:history="1">
        <w:r w:rsidR="00EC45C2" w:rsidRPr="006F7615">
          <w:rPr>
            <w:rStyle w:val="a6"/>
            <w:rFonts w:ascii="Times New Roman" w:hAnsi="Times New Roman"/>
          </w:rPr>
          <w:t>2.2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ascii="Times New Roman" w:hint="eastAsia"/>
          </w:rPr>
          <w:t>模块功能描述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73" w:history="1">
        <w:r w:rsidR="00EC45C2" w:rsidRPr="006F7615">
          <w:rPr>
            <w:rStyle w:val="a6"/>
            <w:rFonts w:ascii="Times New Roman" w:hAnsi="Times New Roman"/>
          </w:rPr>
          <w:t>2.3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ascii="Times New Roman" w:hint="eastAsia"/>
          </w:rPr>
          <w:t>与其他模块的关系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316637874" w:history="1">
        <w:r w:rsidR="00EC45C2" w:rsidRPr="006F7615">
          <w:rPr>
            <w:rStyle w:val="a6"/>
          </w:rPr>
          <w:t>3</w:t>
        </w:r>
        <w:r w:rsidR="00EC45C2">
          <w:rPr>
            <w:rFonts w:asciiTheme="minorHAnsi" w:eastAsiaTheme="minorEastAsia" w:hAnsiTheme="minorHAnsi" w:cstheme="minorBidi"/>
            <w:b w:val="0"/>
            <w:caps w:val="0"/>
            <w:sz w:val="21"/>
            <w:szCs w:val="22"/>
          </w:rPr>
          <w:tab/>
        </w:r>
        <w:r w:rsidR="00EC45C2" w:rsidRPr="006F7615">
          <w:rPr>
            <w:rStyle w:val="a6"/>
          </w:rPr>
          <w:t>Mac</w:t>
        </w:r>
        <w:r w:rsidR="00EC45C2" w:rsidRPr="006F7615">
          <w:rPr>
            <w:rStyle w:val="a6"/>
            <w:rFonts w:hint="eastAsia"/>
          </w:rPr>
          <w:t>下行调度相关过程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75" w:history="1">
        <w:r w:rsidR="00EC45C2" w:rsidRPr="006F7615">
          <w:rPr>
            <w:rStyle w:val="a6"/>
          </w:rPr>
          <w:t>3.1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</w:rPr>
          <w:t>MAC</w:t>
        </w:r>
        <w:r w:rsidR="00EC45C2" w:rsidRPr="006F7615">
          <w:rPr>
            <w:rStyle w:val="a6"/>
            <w:rFonts w:hint="eastAsia"/>
          </w:rPr>
          <w:t>下行处理流程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76" w:history="1">
        <w:r w:rsidR="00EC45C2" w:rsidRPr="006F7615">
          <w:rPr>
            <w:rStyle w:val="a6"/>
          </w:rPr>
          <w:t>3.2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hint="eastAsia"/>
          </w:rPr>
          <w:t>上行相关调度</w:t>
        </w:r>
        <w:r w:rsidR="00EC45C2" w:rsidRPr="006F7615">
          <w:rPr>
            <w:rStyle w:val="a6"/>
          </w:rPr>
          <w:t xml:space="preserve"> (</w:t>
        </w:r>
        <w:r w:rsidR="00EC45C2" w:rsidRPr="006F7615">
          <w:rPr>
            <w:rStyle w:val="a6"/>
            <w:rFonts w:hint="eastAsia"/>
          </w:rPr>
          <w:t>上行授权</w:t>
        </w:r>
        <w:r w:rsidR="00EC45C2" w:rsidRPr="006F7615">
          <w:rPr>
            <w:rStyle w:val="a6"/>
          </w:rPr>
          <w:t>/</w:t>
        </w:r>
        <w:r w:rsidR="00EC45C2" w:rsidRPr="006F7615">
          <w:rPr>
            <w:rStyle w:val="a6"/>
            <w:rFonts w:hint="eastAsia"/>
          </w:rPr>
          <w:t>上行数据的</w:t>
        </w:r>
        <w:r w:rsidR="00EC45C2" w:rsidRPr="006F7615">
          <w:rPr>
            <w:rStyle w:val="a6"/>
          </w:rPr>
          <w:t>ACK</w:t>
        </w:r>
        <w:r w:rsidR="00EC45C2" w:rsidRPr="006F7615">
          <w:rPr>
            <w:rStyle w:val="a6"/>
            <w:rFonts w:hint="eastAsia"/>
          </w:rPr>
          <w:t>响应</w:t>
        </w:r>
        <w:r w:rsidR="00EC45C2" w:rsidRPr="006F7615">
          <w:rPr>
            <w:rStyle w:val="a6"/>
          </w:rPr>
          <w:t>)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77" w:history="1">
        <w:r w:rsidR="00EC45C2" w:rsidRPr="006F7615">
          <w:rPr>
            <w:rStyle w:val="a6"/>
          </w:rPr>
          <w:t>3.2.1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</w:rPr>
          <w:t xml:space="preserve">DCI0  </w:t>
        </w:r>
        <w:r w:rsidR="00EC45C2" w:rsidRPr="006F7615">
          <w:rPr>
            <w:rStyle w:val="a6"/>
            <w:rFonts w:hint="eastAsia"/>
          </w:rPr>
          <w:t>调度</w:t>
        </w:r>
        <w:r w:rsidR="00EC45C2" w:rsidRPr="006F7615">
          <w:rPr>
            <w:rStyle w:val="a6"/>
          </w:rPr>
          <w:t>(UE</w:t>
        </w:r>
        <w:r w:rsidR="00EC45C2" w:rsidRPr="006F7615">
          <w:rPr>
            <w:rStyle w:val="a6"/>
            <w:rFonts w:hint="eastAsia"/>
          </w:rPr>
          <w:t>发送上行数据的授权</w:t>
        </w:r>
        <w:r w:rsidR="00EC45C2" w:rsidRPr="006F7615">
          <w:rPr>
            <w:rStyle w:val="a6"/>
          </w:rPr>
          <w:t>)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78" w:history="1">
        <w:r w:rsidR="00EC45C2" w:rsidRPr="006F7615">
          <w:rPr>
            <w:rStyle w:val="a6"/>
          </w:rPr>
          <w:t>3.2.2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  <w:rFonts w:hint="eastAsia"/>
          </w:rPr>
          <w:t>上行数据的</w:t>
        </w:r>
        <w:r w:rsidR="00EC45C2" w:rsidRPr="006F7615">
          <w:rPr>
            <w:rStyle w:val="a6"/>
          </w:rPr>
          <w:t>ACK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79" w:history="1">
        <w:r w:rsidR="00EC45C2" w:rsidRPr="006F7615">
          <w:rPr>
            <w:rStyle w:val="a6"/>
          </w:rPr>
          <w:t>3.3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hint="eastAsia"/>
          </w:rPr>
          <w:t>下行数据调度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80" w:history="1">
        <w:r w:rsidR="00EC45C2" w:rsidRPr="006F7615">
          <w:rPr>
            <w:rStyle w:val="a6"/>
          </w:rPr>
          <w:t>3.3.1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</w:rPr>
          <w:t xml:space="preserve">BCH </w:t>
        </w:r>
        <w:r w:rsidR="00EC45C2" w:rsidRPr="006F7615">
          <w:rPr>
            <w:rStyle w:val="a6"/>
            <w:rFonts w:hint="eastAsia"/>
          </w:rPr>
          <w:t>调度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81" w:history="1">
        <w:r w:rsidR="00EC45C2" w:rsidRPr="006F7615">
          <w:rPr>
            <w:rStyle w:val="a6"/>
          </w:rPr>
          <w:t>3.3.2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</w:rPr>
          <w:t xml:space="preserve">PCH </w:t>
        </w:r>
        <w:r w:rsidR="00EC45C2" w:rsidRPr="006F7615">
          <w:rPr>
            <w:rStyle w:val="a6"/>
            <w:rFonts w:hint="eastAsia"/>
          </w:rPr>
          <w:t>调度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82" w:history="1">
        <w:r w:rsidR="00EC45C2" w:rsidRPr="006F7615">
          <w:rPr>
            <w:rStyle w:val="a6"/>
          </w:rPr>
          <w:t>3.3.3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</w:rPr>
          <w:t>MCH</w:t>
        </w:r>
        <w:r w:rsidR="00EC45C2" w:rsidRPr="006F7615">
          <w:rPr>
            <w:rStyle w:val="a6"/>
            <w:rFonts w:hint="eastAsia"/>
          </w:rPr>
          <w:t>调度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83" w:history="1">
        <w:r w:rsidR="00EC45C2" w:rsidRPr="006F7615">
          <w:rPr>
            <w:rStyle w:val="a6"/>
          </w:rPr>
          <w:t>3.3.4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</w:rPr>
          <w:t>DL-SCH</w:t>
        </w:r>
        <w:r w:rsidR="00EC45C2" w:rsidRPr="006F7615">
          <w:rPr>
            <w:rStyle w:val="a6"/>
            <w:rFonts w:hint="eastAsia"/>
          </w:rPr>
          <w:t>调度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84" w:history="1">
        <w:r w:rsidR="00EC45C2" w:rsidRPr="006F7615">
          <w:rPr>
            <w:rStyle w:val="a6"/>
          </w:rPr>
          <w:t>3.4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hint="eastAsia"/>
          </w:rPr>
          <w:t>处理调度结果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316637885" w:history="1">
        <w:r w:rsidR="00EC45C2" w:rsidRPr="006F7615">
          <w:rPr>
            <w:rStyle w:val="a6"/>
          </w:rPr>
          <w:t>4</w:t>
        </w:r>
        <w:r w:rsidR="00EC45C2">
          <w:rPr>
            <w:rFonts w:asciiTheme="minorHAnsi" w:eastAsiaTheme="minorEastAsia" w:hAnsiTheme="minorHAnsi" w:cstheme="minorBidi"/>
            <w:b w:val="0"/>
            <w:caps w:val="0"/>
            <w:sz w:val="21"/>
            <w:szCs w:val="22"/>
          </w:rPr>
          <w:tab/>
        </w:r>
        <w:r w:rsidR="00EC45C2" w:rsidRPr="006F7615">
          <w:rPr>
            <w:rStyle w:val="a6"/>
            <w:rFonts w:hint="eastAsia"/>
          </w:rPr>
          <w:t>其他说明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86" w:history="1">
        <w:r w:rsidR="00EC45C2" w:rsidRPr="006F7615">
          <w:rPr>
            <w:rStyle w:val="a6"/>
          </w:rPr>
          <w:t>4.1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</w:rPr>
          <w:t xml:space="preserve">L1api </w:t>
        </w:r>
        <w:r w:rsidR="00EC45C2" w:rsidRPr="006F7615">
          <w:rPr>
            <w:rStyle w:val="a6"/>
            <w:rFonts w:hint="eastAsia"/>
          </w:rPr>
          <w:t>下行发送的控制信息数据结构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87" w:history="1">
        <w:r w:rsidR="00EC45C2" w:rsidRPr="006F7615">
          <w:rPr>
            <w:rStyle w:val="a6"/>
          </w:rPr>
          <w:t>4.1.1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</w:rPr>
          <w:t xml:space="preserve">PDU </w:t>
        </w:r>
        <w:r w:rsidR="00EC45C2" w:rsidRPr="006F7615">
          <w:rPr>
            <w:rStyle w:val="a6"/>
            <w:rFonts w:hint="eastAsia"/>
          </w:rPr>
          <w:t>节点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88" w:history="1">
        <w:r w:rsidR="00EC45C2" w:rsidRPr="006F7615">
          <w:rPr>
            <w:rStyle w:val="a6"/>
          </w:rPr>
          <w:t>4.1.2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</w:rPr>
          <w:t>DCI DL PDU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89" w:history="1">
        <w:r w:rsidR="00EC45C2" w:rsidRPr="006F7615">
          <w:rPr>
            <w:rStyle w:val="a6"/>
            <w:kern w:val="0"/>
          </w:rPr>
          <w:t>4.1.3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  <w:kern w:val="0"/>
          </w:rPr>
          <w:t>BCH PDU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90" w:history="1">
        <w:r w:rsidR="00EC45C2" w:rsidRPr="006F7615">
          <w:rPr>
            <w:rStyle w:val="a6"/>
            <w:kern w:val="0"/>
          </w:rPr>
          <w:t>4.1.4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  <w:kern w:val="0"/>
          </w:rPr>
          <w:t>MCH PDU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91" w:history="1">
        <w:r w:rsidR="00EC45C2" w:rsidRPr="006F7615">
          <w:rPr>
            <w:rStyle w:val="a6"/>
            <w:kern w:val="0"/>
          </w:rPr>
          <w:t>4.1.5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  <w:kern w:val="0"/>
          </w:rPr>
          <w:t>DLSCH PDU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92" w:history="1">
        <w:r w:rsidR="00EC45C2" w:rsidRPr="006F7615">
          <w:rPr>
            <w:rStyle w:val="a6"/>
            <w:kern w:val="0"/>
          </w:rPr>
          <w:t>4.1.6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  <w:kern w:val="0"/>
          </w:rPr>
          <w:t>PCH PDU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93" w:history="1">
        <w:r w:rsidR="00EC45C2" w:rsidRPr="006F7615">
          <w:rPr>
            <w:rStyle w:val="a6"/>
          </w:rPr>
          <w:t>4.2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</w:rPr>
          <w:t xml:space="preserve">L1api </w:t>
        </w:r>
        <w:r w:rsidR="00EC45C2" w:rsidRPr="006F7615">
          <w:rPr>
            <w:rStyle w:val="a6"/>
            <w:rFonts w:hint="eastAsia"/>
          </w:rPr>
          <w:t>下行发送数据对应数据结构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94" w:history="1">
        <w:r w:rsidR="00EC45C2" w:rsidRPr="006F7615">
          <w:rPr>
            <w:rStyle w:val="a6"/>
            <w:kern w:val="0"/>
          </w:rPr>
          <w:t>4.2.1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  <w:kern w:val="0"/>
          </w:rPr>
          <w:t>Tx pdu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szCs w:val="22"/>
        </w:rPr>
      </w:pPr>
      <w:hyperlink w:anchor="_Toc316637895" w:history="1">
        <w:r w:rsidR="00EC45C2" w:rsidRPr="006F7615">
          <w:rPr>
            <w:rStyle w:val="a6"/>
            <w:kern w:val="0"/>
          </w:rPr>
          <w:t>4.2.2</w:t>
        </w:r>
        <w:r w:rsidR="00EC45C2">
          <w:rPr>
            <w:rFonts w:asciiTheme="minorHAnsi" w:eastAsiaTheme="minorEastAsia" w:hAnsiTheme="minorHAnsi" w:cstheme="minorBidi"/>
            <w:szCs w:val="22"/>
          </w:rPr>
          <w:tab/>
        </w:r>
        <w:r w:rsidR="00EC45C2" w:rsidRPr="006F7615">
          <w:rPr>
            <w:rStyle w:val="a6"/>
            <w:kern w:val="0"/>
          </w:rPr>
          <w:t>Tx pdu node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C45C2" w:rsidRDefault="00C0329F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16637896" w:history="1">
        <w:r w:rsidR="00EC45C2" w:rsidRPr="006F7615">
          <w:rPr>
            <w:rStyle w:val="a6"/>
          </w:rPr>
          <w:t>4.3</w:t>
        </w:r>
        <w:r w:rsidR="00EC45C2">
          <w:rPr>
            <w:rFonts w:asciiTheme="minorHAnsi" w:eastAsiaTheme="minorEastAsia" w:hAnsiTheme="minorHAnsi" w:cstheme="minorBidi"/>
            <w:caps w:val="0"/>
            <w:szCs w:val="22"/>
          </w:rPr>
          <w:tab/>
        </w:r>
        <w:r w:rsidR="00EC45C2" w:rsidRPr="006F7615">
          <w:rPr>
            <w:rStyle w:val="a6"/>
            <w:rFonts w:hint="eastAsia"/>
          </w:rPr>
          <w:t>目前调度的实现与问题</w:t>
        </w:r>
        <w:r w:rsidR="00EC45C2">
          <w:rPr>
            <w:webHidden/>
          </w:rPr>
          <w:tab/>
        </w:r>
        <w:r>
          <w:rPr>
            <w:webHidden/>
          </w:rPr>
          <w:fldChar w:fldCharType="begin"/>
        </w:r>
        <w:r w:rsidR="00EC45C2">
          <w:rPr>
            <w:webHidden/>
          </w:rPr>
          <w:instrText xml:space="preserve"> PAGEREF _Toc316637896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5C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609" w:rsidRPr="00A36E74" w:rsidRDefault="00C0329F" w:rsidP="00B10DD5">
      <w:pPr>
        <w:pStyle w:val="20"/>
        <w:tabs>
          <w:tab w:val="right" w:leader="dot" w:pos="8302"/>
        </w:tabs>
        <w:rPr>
          <w:rFonts w:ascii="Times New Roman" w:hAnsi="Times New Roman"/>
          <w:caps w:val="0"/>
        </w:rPr>
      </w:pPr>
      <w:r w:rsidRPr="00A36E74">
        <w:rPr>
          <w:rFonts w:ascii="Times New Roman" w:hAnsi="Times New Roman"/>
          <w:b/>
          <w:caps w:val="0"/>
          <w:szCs w:val="21"/>
        </w:rPr>
        <w:fldChar w:fldCharType="end"/>
      </w:r>
    </w:p>
    <w:p w:rsidR="00A71609" w:rsidRPr="00A36E74" w:rsidRDefault="00A71609" w:rsidP="00A71609">
      <w:pPr>
        <w:sectPr w:rsidR="00A71609" w:rsidRPr="00A36E74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9A2FC1" w:rsidRPr="00E641B5" w:rsidRDefault="009A2FC1" w:rsidP="009A2FC1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模块概要设计说明书</w:t>
      </w:r>
    </w:p>
    <w:p w:rsidR="001F222E" w:rsidRPr="00A36E74" w:rsidRDefault="001F222E" w:rsidP="00FA7C7F">
      <w:pPr>
        <w:pStyle w:val="1"/>
      </w:pPr>
      <w:bookmarkStart w:id="0" w:name="_Toc316637865"/>
      <w:r w:rsidRPr="00A36E74">
        <w:rPr>
          <w:rFonts w:hAnsi="宋体"/>
        </w:rPr>
        <w:t>引言</w:t>
      </w:r>
      <w:bookmarkEnd w:id="0"/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1" w:name="_Toc316637866"/>
      <w:r w:rsidRPr="00A36E74">
        <w:rPr>
          <w:rFonts w:ascii="Times New Roman" w:eastAsia="宋体" w:hAnsi="宋体"/>
        </w:rPr>
        <w:t>编写目的</w:t>
      </w:r>
      <w:bookmarkEnd w:id="1"/>
    </w:p>
    <w:p w:rsidR="00985EFA" w:rsidRPr="007A30A8" w:rsidRDefault="00985EFA" w:rsidP="00985EFA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 w:rsidR="000F4E11">
        <w:rPr>
          <w:rFonts w:hint="eastAsia"/>
        </w:rPr>
        <w:t>发送</w:t>
      </w:r>
      <w:r w:rsidRPr="007A30A8">
        <w:rPr>
          <w:rFonts w:hint="eastAsia"/>
        </w:rPr>
        <w:t>模块的代码编写的依据，详细说明了本模块功能、结构、函数定义，以及与其它模块的接口。本说明书的读者为</w:t>
      </w:r>
      <w:r w:rsidRPr="007A30A8">
        <w:rPr>
          <w:rFonts w:hint="eastAsia"/>
        </w:rPr>
        <w:t xml:space="preserve">LTE </w:t>
      </w:r>
      <w:proofErr w:type="spellStart"/>
      <w:r w:rsidRPr="007A30A8">
        <w:rPr>
          <w:rFonts w:hint="eastAsia"/>
        </w:rPr>
        <w:t>HeNB</w:t>
      </w:r>
      <w:proofErr w:type="spellEnd"/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 w:rsidR="003834AC">
        <w:rPr>
          <w:rFonts w:hint="eastAsia"/>
        </w:rPr>
        <w:t>发送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985EFA" w:rsidRPr="007A30A8" w:rsidRDefault="00985EFA" w:rsidP="00985EFA">
      <w:pPr>
        <w:ind w:firstLine="420"/>
      </w:pPr>
      <w:r w:rsidRPr="007A30A8">
        <w:rPr>
          <w:rFonts w:hint="eastAsia"/>
        </w:rPr>
        <w:t>编写本说明书的目的在于</w:t>
      </w:r>
    </w:p>
    <w:p w:rsidR="00985EFA" w:rsidRPr="007A30A8" w:rsidRDefault="00985EFA" w:rsidP="00B67B17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为开发人员提供依据。</w:t>
      </w:r>
    </w:p>
    <w:p w:rsidR="00985EFA" w:rsidRPr="007A30A8" w:rsidRDefault="00985EFA" w:rsidP="00B67B17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为修改和维护本系统提供条件。</w:t>
      </w:r>
    </w:p>
    <w:p w:rsidR="00985EFA" w:rsidRPr="007A30A8" w:rsidRDefault="00985EFA" w:rsidP="00B67B17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项目负责人将根据本文档计划和控制系统设计、开发的全过程。</w:t>
      </w:r>
    </w:p>
    <w:p w:rsidR="00985EFA" w:rsidRPr="00985EFA" w:rsidRDefault="00985EFA" w:rsidP="00985EFA">
      <w:pPr>
        <w:ind w:firstLineChars="200" w:firstLine="422"/>
        <w:rPr>
          <w:b/>
          <w:color w:val="FF0000"/>
        </w:rPr>
      </w:pPr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2" w:name="_Toc316637867"/>
      <w:r w:rsidRPr="00A36E74">
        <w:rPr>
          <w:rFonts w:ascii="Times New Roman" w:eastAsia="宋体" w:hAnsi="宋体"/>
        </w:rPr>
        <w:t>背景</w:t>
      </w:r>
      <w:bookmarkEnd w:id="2"/>
    </w:p>
    <w:p w:rsidR="005F1149" w:rsidRPr="007A30A8" w:rsidRDefault="005F1149" w:rsidP="005F1149">
      <w:pPr>
        <w:ind w:firstLineChars="200" w:firstLine="420"/>
        <w:rPr>
          <w:rFonts w:ascii="宋体" w:hAnsi="宋体"/>
          <w:szCs w:val="21"/>
        </w:rPr>
      </w:pPr>
      <w:r w:rsidRPr="007A30A8">
        <w:rPr>
          <w:rFonts w:hint="eastAsia"/>
        </w:rPr>
        <w:t>软件系统名称：</w:t>
      </w:r>
      <w:r w:rsidR="009270E4">
        <w:rPr>
          <w:rFonts w:hint="eastAsia"/>
        </w:rPr>
        <w:t>TD-</w:t>
      </w:r>
      <w:r>
        <w:rPr>
          <w:rFonts w:hint="eastAsia"/>
        </w:rPr>
        <w:t xml:space="preserve">LTE </w:t>
      </w:r>
      <w:proofErr w:type="spellStart"/>
      <w:r>
        <w:rPr>
          <w:rFonts w:hint="eastAsia"/>
        </w:rPr>
        <w:t>HeNB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软件系统</w:t>
      </w:r>
    </w:p>
    <w:p w:rsidR="005F1149" w:rsidRPr="007A30A8" w:rsidRDefault="005F1149" w:rsidP="005F1149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软件开发者：中科院计算所无线通信</w:t>
      </w:r>
      <w:r>
        <w:rPr>
          <w:rFonts w:hint="eastAsia"/>
        </w:rPr>
        <w:t>技术研究中心</w:t>
      </w:r>
      <w:r>
        <w:rPr>
          <w:rFonts w:hint="eastAsia"/>
        </w:rPr>
        <w:t>-LTE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研发</w:t>
      </w:r>
      <w:r w:rsidRPr="007A30A8">
        <w:rPr>
          <w:rFonts w:hint="eastAsia"/>
        </w:rPr>
        <w:t>项目组</w:t>
      </w:r>
    </w:p>
    <w:p w:rsidR="005F1149" w:rsidRPr="007A30A8" w:rsidRDefault="005F1149" w:rsidP="005F1149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5F1149" w:rsidRPr="007A30A8" w:rsidRDefault="005F1149" w:rsidP="005F1149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5F1149" w:rsidRPr="007A30A8" w:rsidRDefault="005F1149" w:rsidP="005F1149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 w:rsidRPr="007A30A8">
        <w:rPr>
          <w:rFonts w:hint="eastAsia"/>
        </w:rPr>
        <w:t>Linux</w:t>
      </w:r>
    </w:p>
    <w:p w:rsidR="001F222E" w:rsidRPr="00104486" w:rsidRDefault="00104486" w:rsidP="005F1149">
      <w:pPr>
        <w:pStyle w:val="2"/>
        <w:rPr>
          <w:rFonts w:ascii="Times New Roman" w:eastAsia="宋体" w:hAnsi="Times New Roman"/>
        </w:rPr>
      </w:pPr>
      <w:bookmarkStart w:id="3" w:name="_Toc316637868"/>
      <w:r w:rsidRPr="00104486">
        <w:rPr>
          <w:rFonts w:ascii="Times New Roman" w:eastAsia="宋体" w:hAnsi="Times New Roman"/>
        </w:rPr>
        <w:t>定义</w:t>
      </w:r>
      <w:bookmarkEnd w:id="3"/>
    </w:p>
    <w:p w:rsidR="004F4FF5" w:rsidRPr="00E93C96" w:rsidRDefault="004F4FF5" w:rsidP="004F4FF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MAC Medium Access Control</w:t>
      </w:r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4" w:name="_Toc316637869"/>
      <w:r w:rsidRPr="00A36E74">
        <w:rPr>
          <w:rFonts w:ascii="Times New Roman" w:eastAsia="宋体" w:hAnsi="宋体"/>
        </w:rPr>
        <w:t>参考资料</w:t>
      </w:r>
      <w:bookmarkEnd w:id="4"/>
    </w:p>
    <w:p w:rsidR="004F4FF5" w:rsidRPr="00586E32" w:rsidRDefault="004F4FF5" w:rsidP="004F4FF5">
      <w:pPr>
        <w:numPr>
          <w:ilvl w:val="0"/>
          <w:numId w:val="2"/>
        </w:numPr>
        <w:rPr>
          <w:b/>
        </w:rPr>
      </w:pPr>
      <w:r w:rsidRPr="00C61BA2">
        <w:rPr>
          <w:noProof/>
        </w:rPr>
        <w:t>3GPP TR 36.213: "Evolved Universal Terrestrial Radio Access  (E-UTRA); Physical Layer Procedures".</w:t>
      </w:r>
    </w:p>
    <w:p w:rsidR="004F4FF5" w:rsidRPr="004F4FF5" w:rsidRDefault="004F4FF5" w:rsidP="004F4FF5">
      <w:pPr>
        <w:numPr>
          <w:ilvl w:val="0"/>
          <w:numId w:val="2"/>
        </w:numPr>
        <w:rPr>
          <w:b/>
        </w:rPr>
      </w:pPr>
      <w:r w:rsidRPr="00C61BA2">
        <w:rPr>
          <w:noProof/>
        </w:rPr>
        <w:t>3GPP TR 36.</w:t>
      </w:r>
      <w:r>
        <w:rPr>
          <w:rFonts w:hint="eastAsia"/>
          <w:noProof/>
        </w:rPr>
        <w:t>321</w:t>
      </w:r>
      <w:r w:rsidRPr="00C61BA2">
        <w:rPr>
          <w:noProof/>
        </w:rPr>
        <w:t xml:space="preserve">: "Evolved Universal Terrestrial Radio Access  (E-UTRA); </w:t>
      </w:r>
      <w:r w:rsidRPr="0053388D">
        <w:rPr>
          <w:noProof/>
        </w:rPr>
        <w:t>Medium Access Control (MAC) protocol</w:t>
      </w:r>
      <w:r w:rsidRPr="00C61BA2">
        <w:rPr>
          <w:noProof/>
        </w:rPr>
        <w:t xml:space="preserve"> ".</w:t>
      </w:r>
    </w:p>
    <w:p w:rsidR="004F4FF5" w:rsidRPr="00B15397" w:rsidRDefault="004F4FF5" w:rsidP="004F4FF5">
      <w:pPr>
        <w:numPr>
          <w:ilvl w:val="0"/>
          <w:numId w:val="2"/>
        </w:numPr>
      </w:pPr>
      <w:r w:rsidRPr="00B15397">
        <w:rPr>
          <w:rFonts w:hint="eastAsia"/>
        </w:rPr>
        <w:t xml:space="preserve">PICOCHIP </w:t>
      </w:r>
      <w:r w:rsidRPr="00B15397">
        <w:t xml:space="preserve">LTE </w:t>
      </w:r>
      <w:proofErr w:type="spellStart"/>
      <w:r w:rsidRPr="00B15397">
        <w:t>eNB</w:t>
      </w:r>
      <w:proofErr w:type="spellEnd"/>
      <w:r w:rsidRPr="00B15397">
        <w:t xml:space="preserve"> L1 API Definition</w:t>
      </w:r>
      <w:r w:rsidR="00B15397">
        <w:rPr>
          <w:rFonts w:hint="eastAsia"/>
        </w:rPr>
        <w:t>.</w:t>
      </w:r>
    </w:p>
    <w:p w:rsidR="00A57DE0" w:rsidRDefault="00A57DE0" w:rsidP="00A57DE0">
      <w:pPr>
        <w:ind w:left="420"/>
      </w:pPr>
    </w:p>
    <w:p w:rsidR="004F4FF5" w:rsidRPr="004F4FF5" w:rsidRDefault="004F4FF5" w:rsidP="00A57DE0">
      <w:pPr>
        <w:ind w:left="420"/>
        <w:sectPr w:rsidR="004F4FF5" w:rsidRPr="004F4FF5" w:rsidSect="00591A75">
          <w:footerReference w:type="default" r:id="rId13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A62CD6" w:rsidRPr="00A36E74" w:rsidRDefault="00BD105B" w:rsidP="00A62CD6">
      <w:pPr>
        <w:pStyle w:val="1"/>
        <w:spacing w:before="120"/>
      </w:pPr>
      <w:bookmarkStart w:id="5" w:name="_Toc316637870"/>
      <w:r w:rsidRPr="00A36E74">
        <w:rPr>
          <w:rFonts w:hAnsi="宋体"/>
        </w:rPr>
        <w:lastRenderedPageBreak/>
        <w:t>模块概述</w:t>
      </w:r>
      <w:bookmarkEnd w:id="5"/>
    </w:p>
    <w:p w:rsidR="003D5FB2" w:rsidRPr="00A36E74" w:rsidRDefault="00BD105B" w:rsidP="003D5FB2">
      <w:pPr>
        <w:pStyle w:val="2"/>
        <w:rPr>
          <w:rFonts w:ascii="Times New Roman" w:eastAsia="宋体" w:hAnsi="Times New Roman"/>
        </w:rPr>
      </w:pPr>
      <w:bookmarkStart w:id="6" w:name="_Toc316637871"/>
      <w:r w:rsidRPr="00A36E74">
        <w:rPr>
          <w:rFonts w:ascii="Times New Roman" w:eastAsia="宋体" w:hAnsi="宋体"/>
        </w:rPr>
        <w:t>特性列表</w:t>
      </w:r>
      <w:bookmarkEnd w:id="6"/>
    </w:p>
    <w:p w:rsidR="00B77143" w:rsidRPr="00B77143" w:rsidRDefault="00B77143" w:rsidP="00B77143">
      <w:pPr>
        <w:ind w:leftChars="200" w:left="420"/>
        <w:rPr>
          <w:rFonts w:hAnsi="宋体"/>
          <w:iCs/>
        </w:rPr>
      </w:pPr>
      <w:r>
        <w:rPr>
          <w:rFonts w:hAnsi="宋体" w:hint="eastAsia"/>
          <w:iCs/>
        </w:rPr>
        <w:t>本文档旨在理清</w:t>
      </w:r>
      <w:proofErr w:type="spellStart"/>
      <w:r>
        <w:rPr>
          <w:rFonts w:hAnsi="宋体" w:hint="eastAsia"/>
          <w:iCs/>
        </w:rPr>
        <w:t>mac</w:t>
      </w:r>
      <w:proofErr w:type="spellEnd"/>
      <w:r>
        <w:rPr>
          <w:rFonts w:hAnsi="宋体" w:hint="eastAsia"/>
          <w:iCs/>
        </w:rPr>
        <w:t>下行调度处理的流程，为</w:t>
      </w:r>
      <w:proofErr w:type="spellStart"/>
      <w:r>
        <w:rPr>
          <w:rFonts w:hAnsi="宋体" w:hint="eastAsia"/>
          <w:iCs/>
        </w:rPr>
        <w:t>mac</w:t>
      </w:r>
      <w:proofErr w:type="spellEnd"/>
      <w:r>
        <w:rPr>
          <w:rFonts w:hAnsi="宋体" w:hint="eastAsia"/>
          <w:iCs/>
        </w:rPr>
        <w:t>调度优化做好准备。</w:t>
      </w:r>
    </w:p>
    <w:p w:rsidR="00BD105B" w:rsidRPr="00A36E74" w:rsidRDefault="00BF0031" w:rsidP="00BD105B">
      <w:pPr>
        <w:pStyle w:val="2"/>
        <w:rPr>
          <w:rFonts w:ascii="Times New Roman" w:eastAsia="宋体" w:hAnsi="Times New Roman"/>
        </w:rPr>
      </w:pPr>
      <w:bookmarkStart w:id="7" w:name="_Toc200945983"/>
      <w:bookmarkStart w:id="8" w:name="_Toc316637872"/>
      <w:r w:rsidRPr="00A36E74">
        <w:rPr>
          <w:rFonts w:ascii="Times New Roman" w:eastAsia="宋体" w:hAnsi="宋体"/>
        </w:rPr>
        <w:t>模块</w:t>
      </w:r>
      <w:r w:rsidR="00BD105B" w:rsidRPr="00A36E74">
        <w:rPr>
          <w:rFonts w:ascii="Times New Roman" w:eastAsia="宋体" w:hAnsi="宋体"/>
        </w:rPr>
        <w:t>功能描述</w:t>
      </w:r>
      <w:bookmarkEnd w:id="7"/>
      <w:bookmarkEnd w:id="8"/>
    </w:p>
    <w:p w:rsidR="00B77143" w:rsidRDefault="00B77143" w:rsidP="00B301F8">
      <w:pPr>
        <w:ind w:firstLine="420"/>
        <w:rPr>
          <w:rFonts w:hAnsi="宋体"/>
        </w:rPr>
      </w:pPr>
      <w:r>
        <w:rPr>
          <w:rFonts w:hAnsi="宋体" w:hint="eastAsia"/>
        </w:rPr>
        <w:t>结合</w:t>
      </w:r>
      <w:r>
        <w:rPr>
          <w:rFonts w:hAnsi="宋体" w:hint="eastAsia"/>
        </w:rPr>
        <w:t>l1api</w:t>
      </w:r>
      <w:r>
        <w:rPr>
          <w:rFonts w:hAnsi="宋体" w:hint="eastAsia"/>
        </w:rPr>
        <w:t>分析了</w:t>
      </w:r>
      <w:proofErr w:type="spellStart"/>
      <w:r>
        <w:rPr>
          <w:rFonts w:hAnsi="宋体" w:hint="eastAsia"/>
        </w:rPr>
        <w:t>mac</w:t>
      </w:r>
      <w:proofErr w:type="spellEnd"/>
      <w:r>
        <w:rPr>
          <w:rFonts w:hAnsi="宋体" w:hint="eastAsia"/>
        </w:rPr>
        <w:t>下行调度处理过程</w:t>
      </w:r>
      <w:r w:rsidR="00BB4616">
        <w:rPr>
          <w:rFonts w:hAnsi="宋体" w:hint="eastAsia"/>
        </w:rPr>
        <w:t>；</w:t>
      </w:r>
    </w:p>
    <w:p w:rsidR="00BB4616" w:rsidRDefault="00BB4616" w:rsidP="00B301F8">
      <w:pPr>
        <w:ind w:firstLine="420"/>
        <w:rPr>
          <w:rFonts w:hAnsi="宋体"/>
        </w:rPr>
      </w:pPr>
      <w:r>
        <w:rPr>
          <w:rFonts w:hAnsi="宋体" w:hint="eastAsia"/>
        </w:rPr>
        <w:t>给出</w:t>
      </w:r>
      <w:r>
        <w:rPr>
          <w:rFonts w:hAnsi="宋体" w:hint="eastAsia"/>
        </w:rPr>
        <w:t xml:space="preserve">l1api </w:t>
      </w:r>
      <w:r>
        <w:rPr>
          <w:rFonts w:hAnsi="宋体" w:hint="eastAsia"/>
        </w:rPr>
        <w:t>下行数据发送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对应</w:t>
      </w:r>
      <w:r w:rsidR="002E04D8">
        <w:rPr>
          <w:rFonts w:hAnsi="宋体" w:hint="eastAsia"/>
        </w:rPr>
        <w:t>控制、数据信息</w:t>
      </w:r>
      <w:r>
        <w:rPr>
          <w:rFonts w:hAnsi="宋体" w:hint="eastAsia"/>
        </w:rPr>
        <w:t>数据结构</w:t>
      </w:r>
      <w:r w:rsidR="00906C00">
        <w:rPr>
          <w:rFonts w:hAnsi="宋体" w:hint="eastAsia"/>
        </w:rPr>
        <w:t>；</w:t>
      </w:r>
    </w:p>
    <w:p w:rsidR="00906C00" w:rsidRPr="00906C00" w:rsidRDefault="00906C00" w:rsidP="00B301F8">
      <w:pPr>
        <w:ind w:firstLine="420"/>
        <w:rPr>
          <w:kern w:val="0"/>
          <w:szCs w:val="21"/>
        </w:rPr>
      </w:pPr>
      <w:r>
        <w:rPr>
          <w:rFonts w:hAnsi="宋体" w:hint="eastAsia"/>
        </w:rPr>
        <w:t>对目前</w:t>
      </w:r>
      <w:proofErr w:type="spellStart"/>
      <w:r>
        <w:rPr>
          <w:rFonts w:hAnsi="宋体" w:hint="eastAsia"/>
        </w:rPr>
        <w:t>mac</w:t>
      </w:r>
      <w:proofErr w:type="spellEnd"/>
      <w:r>
        <w:rPr>
          <w:rFonts w:hAnsi="宋体" w:hint="eastAsia"/>
        </w:rPr>
        <w:t>调度进行简要分析</w:t>
      </w:r>
    </w:p>
    <w:p w:rsidR="00BF0031" w:rsidRPr="00A36E74" w:rsidRDefault="00BF0031" w:rsidP="00BF0031">
      <w:pPr>
        <w:pStyle w:val="2"/>
        <w:rPr>
          <w:rFonts w:ascii="Times New Roman" w:eastAsia="宋体" w:hAnsi="Times New Roman"/>
        </w:rPr>
      </w:pPr>
      <w:bookmarkStart w:id="9" w:name="_Toc316637873"/>
      <w:r w:rsidRPr="00A36E74">
        <w:rPr>
          <w:rFonts w:ascii="Times New Roman" w:eastAsia="宋体" w:hAnsi="宋体"/>
        </w:rPr>
        <w:t>与其他模块的关系</w:t>
      </w:r>
      <w:bookmarkEnd w:id="9"/>
    </w:p>
    <w:p w:rsidR="00BD105B" w:rsidRDefault="00BD105B" w:rsidP="00BF0031">
      <w:pPr>
        <w:ind w:firstLine="420"/>
        <w:rPr>
          <w:rFonts w:hAnsi="宋体"/>
          <w:iCs/>
        </w:rPr>
      </w:pPr>
    </w:p>
    <w:p w:rsidR="00584B5B" w:rsidRDefault="00584B5B" w:rsidP="00BF0031">
      <w:pPr>
        <w:ind w:firstLine="420"/>
        <w:rPr>
          <w:iCs/>
        </w:rPr>
        <w:sectPr w:rsidR="00584B5B" w:rsidSect="00856A01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62CD6" w:rsidRDefault="00816EA1" w:rsidP="00A62CD6">
      <w:pPr>
        <w:pStyle w:val="1"/>
        <w:spacing w:before="120"/>
      </w:pPr>
      <w:bookmarkStart w:id="10" w:name="_Toc316637874"/>
      <w:r>
        <w:lastRenderedPageBreak/>
        <w:t>M</w:t>
      </w:r>
      <w:r>
        <w:rPr>
          <w:rFonts w:hint="eastAsia"/>
        </w:rPr>
        <w:t>ac</w:t>
      </w:r>
      <w:r>
        <w:rPr>
          <w:rFonts w:hint="eastAsia"/>
        </w:rPr>
        <w:t>下行调度</w:t>
      </w:r>
      <w:r w:rsidR="00830384">
        <w:rPr>
          <w:rFonts w:hint="eastAsia"/>
        </w:rPr>
        <w:t>过程</w:t>
      </w:r>
      <w:bookmarkEnd w:id="10"/>
    </w:p>
    <w:p w:rsidR="00A57A5E" w:rsidRDefault="008E2983" w:rsidP="00A57A5E">
      <w:pPr>
        <w:pStyle w:val="2"/>
      </w:pPr>
      <w:bookmarkStart w:id="11" w:name="_Toc316637875"/>
      <w:r>
        <w:rPr>
          <w:rFonts w:hint="eastAsia"/>
        </w:rPr>
        <w:t>MAC</w:t>
      </w:r>
      <w:r>
        <w:rPr>
          <w:rFonts w:hint="eastAsia"/>
        </w:rPr>
        <w:t>下行处理流程</w:t>
      </w:r>
      <w:bookmarkEnd w:id="11"/>
    </w:p>
    <w:p w:rsidR="00A02509" w:rsidRDefault="009F5C37" w:rsidP="00A02509">
      <w:r>
        <w:rPr>
          <w:rFonts w:hint="eastAsia"/>
          <w:noProof/>
        </w:rPr>
        <w:drawing>
          <wp:inline distT="0" distB="0" distL="0" distR="0">
            <wp:extent cx="4914900" cy="4257675"/>
            <wp:effectExtent l="0" t="0" r="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02509" w:rsidRDefault="00D63569" w:rsidP="00D63569">
      <w:pPr>
        <w:jc w:val="center"/>
      </w:pPr>
      <w:r>
        <w:t>M</w:t>
      </w:r>
      <w:r>
        <w:rPr>
          <w:rFonts w:hint="eastAsia"/>
        </w:rPr>
        <w:t xml:space="preserve">ac </w:t>
      </w:r>
      <w:r>
        <w:rPr>
          <w:rFonts w:hint="eastAsia"/>
        </w:rPr>
        <w:t>下行处理流程</w:t>
      </w:r>
    </w:p>
    <w:p w:rsidR="00E76CF8" w:rsidRPr="00A02509" w:rsidRDefault="00E76CF8" w:rsidP="00E76CF8">
      <w:pPr>
        <w:jc w:val="left"/>
      </w:pPr>
      <w:r>
        <w:rPr>
          <w:rFonts w:hint="eastAsia"/>
        </w:rPr>
        <w:t>调度次序</w:t>
      </w:r>
    </w:p>
    <w:p w:rsidR="00E62917" w:rsidRPr="00E76CF8" w:rsidRDefault="00A62472" w:rsidP="00E76CF8">
      <w:pPr>
        <w:numPr>
          <w:ilvl w:val="0"/>
          <w:numId w:val="12"/>
        </w:numPr>
      </w:pPr>
      <w:r w:rsidRPr="00E76CF8">
        <w:rPr>
          <w:rFonts w:hint="eastAsia"/>
        </w:rPr>
        <w:t>寻呼</w:t>
      </w:r>
      <w:r w:rsidRPr="00E76CF8">
        <w:t>(Paging)</w:t>
      </w:r>
      <w:r w:rsidRPr="00E76CF8">
        <w:rPr>
          <w:rFonts w:hint="eastAsia"/>
        </w:rPr>
        <w:t>消息</w:t>
      </w:r>
      <w:r w:rsidRPr="00E76CF8">
        <w:t>(PCH</w:t>
      </w:r>
      <w:r w:rsidRPr="00E76CF8">
        <w:rPr>
          <w:rFonts w:hint="eastAsia"/>
        </w:rPr>
        <w:t>数据，</w:t>
      </w:r>
      <w:r w:rsidRPr="00E76CF8">
        <w:t>P-RNTI</w:t>
      </w:r>
      <w:r w:rsidRPr="00E76CF8">
        <w:rPr>
          <w:rFonts w:hint="eastAsia"/>
        </w:rPr>
        <w:t>标志</w:t>
      </w:r>
      <w:r w:rsidRPr="00E76CF8">
        <w:t>)</w:t>
      </w:r>
    </w:p>
    <w:p w:rsidR="00E62917" w:rsidRPr="00E76CF8" w:rsidRDefault="00A62472" w:rsidP="00E76CF8">
      <w:pPr>
        <w:numPr>
          <w:ilvl w:val="0"/>
          <w:numId w:val="12"/>
        </w:numPr>
      </w:pPr>
      <w:r w:rsidRPr="00E76CF8">
        <w:t xml:space="preserve"> SI</w:t>
      </w:r>
      <w:r w:rsidRPr="00E76CF8">
        <w:rPr>
          <w:rFonts w:hint="eastAsia"/>
        </w:rPr>
        <w:t>消息</w:t>
      </w:r>
      <w:r w:rsidRPr="00E76CF8">
        <w:t>(BCH</w:t>
      </w:r>
      <w:r w:rsidRPr="00E76CF8">
        <w:rPr>
          <w:rFonts w:hint="eastAsia"/>
        </w:rPr>
        <w:t>数据，</w:t>
      </w:r>
      <w:r w:rsidRPr="00E76CF8">
        <w:t>SI-RNTI</w:t>
      </w:r>
      <w:r w:rsidRPr="00E76CF8">
        <w:rPr>
          <w:rFonts w:hint="eastAsia"/>
        </w:rPr>
        <w:t>标志</w:t>
      </w:r>
      <w:r w:rsidRPr="00E76CF8">
        <w:t>)</w:t>
      </w:r>
    </w:p>
    <w:p w:rsidR="00E62917" w:rsidRPr="00460888" w:rsidRDefault="00A62472" w:rsidP="00E76CF8">
      <w:pPr>
        <w:numPr>
          <w:ilvl w:val="0"/>
          <w:numId w:val="12"/>
        </w:numPr>
        <w:rPr>
          <w:color w:val="FF0000"/>
        </w:rPr>
      </w:pPr>
      <w:r w:rsidRPr="00460888">
        <w:rPr>
          <w:rFonts w:hint="eastAsia"/>
          <w:color w:val="FF0000"/>
        </w:rPr>
        <w:t>随机接入竞争性解决数据</w:t>
      </w:r>
      <w:r w:rsidRPr="00460888">
        <w:rPr>
          <w:color w:val="FF0000"/>
        </w:rPr>
        <w:t>( TC_RNTI</w:t>
      </w:r>
      <w:r w:rsidRPr="00460888">
        <w:rPr>
          <w:rFonts w:hint="eastAsia"/>
          <w:color w:val="FF0000"/>
        </w:rPr>
        <w:t>标志</w:t>
      </w:r>
      <w:r w:rsidRPr="00460888">
        <w:rPr>
          <w:color w:val="FF0000"/>
        </w:rPr>
        <w:t>)</w:t>
      </w:r>
      <w:r w:rsidR="00E74EB9">
        <w:rPr>
          <w:rFonts w:hint="eastAsia"/>
          <w:color w:val="FF0000"/>
        </w:rPr>
        <w:t xml:space="preserve"> </w:t>
      </w:r>
    </w:p>
    <w:p w:rsidR="00E62917" w:rsidRPr="00460888" w:rsidRDefault="00A62472" w:rsidP="00E76CF8">
      <w:pPr>
        <w:numPr>
          <w:ilvl w:val="0"/>
          <w:numId w:val="12"/>
        </w:numPr>
        <w:rPr>
          <w:color w:val="FF0000"/>
        </w:rPr>
      </w:pPr>
      <w:r w:rsidRPr="00460888">
        <w:rPr>
          <w:rFonts w:hint="eastAsia"/>
          <w:color w:val="FF0000"/>
        </w:rPr>
        <w:t>随机接入响应</w:t>
      </w:r>
      <w:r w:rsidRPr="00460888">
        <w:rPr>
          <w:color w:val="FF0000"/>
        </w:rPr>
        <w:t xml:space="preserve"> (RA-RNTI</w:t>
      </w:r>
      <w:r w:rsidRPr="00460888">
        <w:rPr>
          <w:rFonts w:hint="eastAsia"/>
          <w:color w:val="FF0000"/>
        </w:rPr>
        <w:t>标志</w:t>
      </w:r>
      <w:r w:rsidRPr="00460888">
        <w:rPr>
          <w:color w:val="FF0000"/>
        </w:rPr>
        <w:t>)</w:t>
      </w:r>
      <w:r w:rsidR="00E74EB9">
        <w:rPr>
          <w:rFonts w:hint="eastAsia"/>
          <w:color w:val="FF0000"/>
        </w:rPr>
        <w:t xml:space="preserve"> </w:t>
      </w:r>
      <w:r w:rsidR="00E74EB9">
        <w:rPr>
          <w:rFonts w:hint="eastAsia"/>
          <w:color w:val="FF0000"/>
        </w:rPr>
        <w:t>（于上行相关调度</w:t>
      </w:r>
      <w:r w:rsidR="00FF11A3">
        <w:rPr>
          <w:rFonts w:hint="eastAsia"/>
          <w:color w:val="FF0000"/>
        </w:rPr>
        <w:t>中</w:t>
      </w:r>
      <w:r w:rsidR="00E74EB9">
        <w:rPr>
          <w:rFonts w:hint="eastAsia"/>
          <w:color w:val="FF0000"/>
        </w:rPr>
        <w:t>处理）</w:t>
      </w:r>
    </w:p>
    <w:p w:rsidR="00E62917" w:rsidRPr="00E76CF8" w:rsidRDefault="00A62472" w:rsidP="00E76CF8">
      <w:pPr>
        <w:numPr>
          <w:ilvl w:val="0"/>
          <w:numId w:val="12"/>
        </w:numPr>
      </w:pPr>
      <w:r w:rsidRPr="00E76CF8">
        <w:rPr>
          <w:rFonts w:hint="eastAsia"/>
        </w:rPr>
        <w:t>先重传后新传数据</w:t>
      </w:r>
      <w:r w:rsidRPr="00E76CF8">
        <w:t>(DL-SCH</w:t>
      </w:r>
      <w:r w:rsidR="008A2C1E">
        <w:rPr>
          <w:rFonts w:hint="eastAsia"/>
        </w:rPr>
        <w:t>，</w:t>
      </w:r>
      <w:r w:rsidRPr="00E76CF8">
        <w:t xml:space="preserve"> CRTIN</w:t>
      </w:r>
      <w:r w:rsidRPr="00E76CF8">
        <w:rPr>
          <w:rFonts w:hint="eastAsia"/>
        </w:rPr>
        <w:t>标志</w:t>
      </w:r>
      <w:r w:rsidRPr="00E76CF8">
        <w:t>)</w:t>
      </w:r>
    </w:p>
    <w:p w:rsidR="001F5DC6" w:rsidRPr="00E76CF8" w:rsidRDefault="001F5DC6" w:rsidP="001F5DC6"/>
    <w:p w:rsidR="0018119B" w:rsidRDefault="0018119B" w:rsidP="008917B8">
      <w:pPr>
        <w:pStyle w:val="2"/>
      </w:pPr>
      <w:bookmarkStart w:id="12" w:name="_Toc316637876"/>
      <w:r>
        <w:rPr>
          <w:rFonts w:hint="eastAsia"/>
        </w:rPr>
        <w:t>上行</w:t>
      </w:r>
      <w:r w:rsidR="00925A11">
        <w:rPr>
          <w:rFonts w:hint="eastAsia"/>
        </w:rPr>
        <w:t>相关</w:t>
      </w:r>
      <w:r>
        <w:rPr>
          <w:rFonts w:hint="eastAsia"/>
        </w:rPr>
        <w:t>调度</w:t>
      </w:r>
      <w:r w:rsidR="005B6AD3">
        <w:rPr>
          <w:rFonts w:hint="eastAsia"/>
        </w:rPr>
        <w:t xml:space="preserve"> (</w:t>
      </w:r>
      <w:r w:rsidR="00D94EE1">
        <w:rPr>
          <w:rFonts w:hint="eastAsia"/>
        </w:rPr>
        <w:t>上行授权</w:t>
      </w:r>
      <w:r w:rsidR="00B551EA">
        <w:rPr>
          <w:rFonts w:hint="eastAsia"/>
        </w:rPr>
        <w:t>/</w:t>
      </w:r>
      <w:r w:rsidR="00B551EA">
        <w:rPr>
          <w:rFonts w:hint="eastAsia"/>
        </w:rPr>
        <w:t>上行数据的</w:t>
      </w:r>
      <w:r w:rsidR="00B551EA">
        <w:rPr>
          <w:rFonts w:hint="eastAsia"/>
        </w:rPr>
        <w:t>ACK</w:t>
      </w:r>
      <w:r w:rsidR="00B551EA">
        <w:rPr>
          <w:rFonts w:hint="eastAsia"/>
        </w:rPr>
        <w:t>响应</w:t>
      </w:r>
      <w:r w:rsidR="005B6AD3">
        <w:rPr>
          <w:rFonts w:hint="eastAsia"/>
        </w:rPr>
        <w:t>)</w:t>
      </w:r>
      <w:bookmarkEnd w:id="12"/>
    </w:p>
    <w:p w:rsidR="00D27FB4" w:rsidRDefault="00F26330" w:rsidP="009464A6">
      <w:pPr>
        <w:pStyle w:val="3"/>
      </w:pPr>
      <w:bookmarkStart w:id="13" w:name="_Toc316637877"/>
      <w:r>
        <w:rPr>
          <w:rFonts w:hint="eastAsia"/>
        </w:rPr>
        <w:t xml:space="preserve">DCI0  </w:t>
      </w:r>
      <w:r w:rsidR="00DA5A28">
        <w:rPr>
          <w:rFonts w:hint="eastAsia"/>
        </w:rPr>
        <w:t>调度</w:t>
      </w:r>
      <w:r w:rsidR="00AD781F">
        <w:rPr>
          <w:rFonts w:hint="eastAsia"/>
        </w:rPr>
        <w:t>(UE</w:t>
      </w:r>
      <w:r w:rsidR="00AD781F">
        <w:rPr>
          <w:rFonts w:hint="eastAsia"/>
        </w:rPr>
        <w:t>发送上行数据</w:t>
      </w:r>
      <w:r w:rsidR="00E559D8">
        <w:rPr>
          <w:rFonts w:hint="eastAsia"/>
        </w:rPr>
        <w:t>的</w:t>
      </w:r>
      <w:r w:rsidR="00AD781F">
        <w:rPr>
          <w:rFonts w:hint="eastAsia"/>
        </w:rPr>
        <w:t>授权</w:t>
      </w:r>
      <w:r w:rsidR="00AD781F">
        <w:rPr>
          <w:rFonts w:hint="eastAsia"/>
        </w:rPr>
        <w:t>)</w:t>
      </w:r>
      <w:bookmarkEnd w:id="13"/>
    </w:p>
    <w:p w:rsidR="00F65110" w:rsidRDefault="00F65110" w:rsidP="00F65110">
      <w:r>
        <w:rPr>
          <w:rFonts w:hint="eastAsia"/>
        </w:rPr>
        <w:tab/>
      </w:r>
      <w:r>
        <w:rPr>
          <w:rFonts w:hint="eastAsia"/>
        </w:rPr>
        <w:t>确定给</w:t>
      </w:r>
      <w:r>
        <w:rPr>
          <w:rFonts w:hint="eastAsia"/>
        </w:rPr>
        <w:t>UE</w:t>
      </w:r>
      <w:r>
        <w:rPr>
          <w:rFonts w:hint="eastAsia"/>
        </w:rPr>
        <w:t>的上行授权相关参数，（即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API </w:t>
      </w:r>
      <w:proofErr w:type="spellStart"/>
      <w:r w:rsidR="00EE530C">
        <w:rPr>
          <w:rFonts w:hint="eastAsia"/>
        </w:rPr>
        <w:t>HI_DCI</w:t>
      </w:r>
      <w:r>
        <w:rPr>
          <w:rFonts w:hint="eastAsia"/>
        </w:rPr>
        <w:t>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消息中</w:t>
      </w:r>
      <w:r w:rsidR="00EE530C">
        <w:rPr>
          <w:rFonts w:hint="eastAsia"/>
        </w:rPr>
        <w:t>DCI UL PDU</w:t>
      </w:r>
      <w:r>
        <w:rPr>
          <w:rFonts w:hint="eastAsia"/>
        </w:rPr>
        <w:t>）</w:t>
      </w:r>
      <w:r w:rsidR="00B500E4">
        <w:rPr>
          <w:rFonts w:hint="eastAsia"/>
        </w:rPr>
        <w:t>。</w:t>
      </w:r>
    </w:p>
    <w:p w:rsidR="00A535B7" w:rsidRPr="00F65110" w:rsidRDefault="00A535B7" w:rsidP="00F65110"/>
    <w:p w:rsidR="009464A6" w:rsidRDefault="00A02509" w:rsidP="0018119B">
      <w:r>
        <w:rPr>
          <w:rFonts w:hint="eastAsia"/>
          <w:noProof/>
        </w:rPr>
        <w:drawing>
          <wp:inline distT="0" distB="0" distL="0" distR="0">
            <wp:extent cx="5276850" cy="58959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92" w:rsidRDefault="00A535B7" w:rsidP="0018119B">
      <w:r>
        <w:rPr>
          <w:rFonts w:hint="eastAsia"/>
        </w:rPr>
        <w:t>说明：</w:t>
      </w:r>
      <w:r>
        <w:rPr>
          <w:rFonts w:hint="eastAsia"/>
        </w:rPr>
        <w:t>DCI</w:t>
      </w:r>
      <w:r>
        <w:rPr>
          <w:rFonts w:hint="eastAsia"/>
        </w:rPr>
        <w:t>信息为物理层用于发送数据使用的控制信息，</w:t>
      </w:r>
      <w:r w:rsidR="00F94D92">
        <w:rPr>
          <w:rFonts w:hint="eastAsia"/>
        </w:rPr>
        <w:t>最终由</w:t>
      </w:r>
      <w:r w:rsidR="00F94D92">
        <w:rPr>
          <w:rFonts w:hint="eastAsia"/>
        </w:rPr>
        <w:t xml:space="preserve">PDCCH </w:t>
      </w:r>
      <w:r w:rsidR="00F94D92">
        <w:rPr>
          <w:rFonts w:hint="eastAsia"/>
        </w:rPr>
        <w:t>物理信道发送</w:t>
      </w:r>
      <w:r w:rsidR="000E3044">
        <w:rPr>
          <w:rFonts w:hint="eastAsia"/>
        </w:rPr>
        <w:t>到</w:t>
      </w:r>
      <w:r w:rsidR="00147877">
        <w:rPr>
          <w:rFonts w:hint="eastAsia"/>
        </w:rPr>
        <w:t>空中</w:t>
      </w:r>
      <w:r w:rsidR="00F94D92">
        <w:rPr>
          <w:rFonts w:hint="eastAsia"/>
        </w:rPr>
        <w:t>。</w:t>
      </w:r>
    </w:p>
    <w:p w:rsidR="0018119B" w:rsidRDefault="00F26330" w:rsidP="00FD0A1F">
      <w:pPr>
        <w:pStyle w:val="3"/>
      </w:pPr>
      <w:bookmarkStart w:id="14" w:name="_Toc316637878"/>
      <w:r>
        <w:rPr>
          <w:rFonts w:hint="eastAsia"/>
        </w:rPr>
        <w:t>上行数据的</w:t>
      </w:r>
      <w:r>
        <w:rPr>
          <w:rFonts w:hint="eastAsia"/>
        </w:rPr>
        <w:t>ACK</w:t>
      </w:r>
      <w:bookmarkEnd w:id="14"/>
    </w:p>
    <w:p w:rsidR="00F94D92" w:rsidRPr="00F65110" w:rsidRDefault="00F94D92" w:rsidP="00F94D92">
      <w:r>
        <w:rPr>
          <w:rFonts w:hint="eastAsia"/>
        </w:rPr>
        <w:tab/>
      </w:r>
      <w:r w:rsidR="00503078">
        <w:rPr>
          <w:rFonts w:hint="eastAsia"/>
        </w:rPr>
        <w:t>确定对</w:t>
      </w:r>
      <w:r>
        <w:rPr>
          <w:rFonts w:hint="eastAsia"/>
        </w:rPr>
        <w:t>UE</w:t>
      </w:r>
      <w:r>
        <w:rPr>
          <w:rFonts w:hint="eastAsia"/>
        </w:rPr>
        <w:t>上行数据的</w:t>
      </w:r>
      <w:r w:rsidR="00503078">
        <w:rPr>
          <w:rFonts w:hint="eastAsia"/>
        </w:rPr>
        <w:t>ACK/NACK</w:t>
      </w:r>
      <w:r>
        <w:rPr>
          <w:rFonts w:hint="eastAsia"/>
        </w:rPr>
        <w:t>反馈</w:t>
      </w:r>
      <w:r w:rsidR="00503078">
        <w:rPr>
          <w:rFonts w:hint="eastAsia"/>
        </w:rPr>
        <w:t>信息</w:t>
      </w:r>
      <w:r>
        <w:rPr>
          <w:rFonts w:hint="eastAsia"/>
        </w:rPr>
        <w:t>，（即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API </w:t>
      </w:r>
      <w:proofErr w:type="spellStart"/>
      <w:r>
        <w:rPr>
          <w:rFonts w:hint="eastAsia"/>
        </w:rPr>
        <w:t>HI_DCI.request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消息中</w:t>
      </w:r>
      <w:r w:rsidR="005A01E8">
        <w:rPr>
          <w:rFonts w:hint="eastAsia"/>
        </w:rPr>
        <w:t>HI</w:t>
      </w:r>
      <w:r>
        <w:rPr>
          <w:rFonts w:hint="eastAsia"/>
        </w:rPr>
        <w:t xml:space="preserve"> PDU</w:t>
      </w:r>
      <w:r>
        <w:rPr>
          <w:rFonts w:hint="eastAsia"/>
        </w:rPr>
        <w:t>）。</w:t>
      </w:r>
    </w:p>
    <w:p w:rsidR="009464A6" w:rsidRDefault="009464A6" w:rsidP="0018119B"/>
    <w:p w:rsidR="009464A6" w:rsidRDefault="009464A6" w:rsidP="0018119B"/>
    <w:p w:rsidR="00D94EE1" w:rsidRDefault="0018119B" w:rsidP="008917B8">
      <w:pPr>
        <w:pStyle w:val="2"/>
      </w:pPr>
      <w:bookmarkStart w:id="15" w:name="_Toc316637879"/>
      <w:r>
        <w:rPr>
          <w:rFonts w:hint="eastAsia"/>
        </w:rPr>
        <w:lastRenderedPageBreak/>
        <w:t>下行</w:t>
      </w:r>
      <w:r w:rsidR="00926810">
        <w:rPr>
          <w:rFonts w:hint="eastAsia"/>
        </w:rPr>
        <w:t>数据</w:t>
      </w:r>
      <w:r>
        <w:rPr>
          <w:rFonts w:hint="eastAsia"/>
        </w:rPr>
        <w:t>调度</w:t>
      </w:r>
      <w:bookmarkEnd w:id="15"/>
    </w:p>
    <w:p w:rsidR="001F5DC6" w:rsidRDefault="006B2C10" w:rsidP="000515F1">
      <w:pPr>
        <w:pStyle w:val="3"/>
      </w:pPr>
      <w:bookmarkStart w:id="16" w:name="_Toc316637880"/>
      <w:r>
        <w:rPr>
          <w:rFonts w:hint="eastAsia"/>
        </w:rPr>
        <w:t>BCH</w:t>
      </w:r>
      <w:r w:rsidR="003618D9">
        <w:rPr>
          <w:rFonts w:hint="eastAsia"/>
        </w:rPr>
        <w:t xml:space="preserve"> </w:t>
      </w:r>
      <w:r w:rsidR="0001624B">
        <w:rPr>
          <w:rFonts w:hint="eastAsia"/>
        </w:rPr>
        <w:t>调度</w:t>
      </w:r>
      <w:bookmarkEnd w:id="16"/>
    </w:p>
    <w:p w:rsidR="003C03C0" w:rsidRPr="003C03C0" w:rsidRDefault="003C03C0" w:rsidP="003C03C0">
      <w:r>
        <w:rPr>
          <w:rFonts w:hint="eastAsia"/>
        </w:rPr>
        <w:t>BCCH2BCH (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逻辑信道</w:t>
      </w:r>
      <w:r>
        <w:rPr>
          <w:rFonts w:hint="eastAsia"/>
        </w:rPr>
        <w:t>BCCH2BCH-&gt;</w:t>
      </w:r>
      <w:r>
        <w:rPr>
          <w:rFonts w:hint="eastAsia"/>
        </w:rPr>
        <w:t>传输信道</w:t>
      </w:r>
      <w:r>
        <w:rPr>
          <w:rFonts w:hint="eastAsia"/>
        </w:rPr>
        <w:t>PCH-&gt;</w:t>
      </w:r>
      <w:r>
        <w:rPr>
          <w:rFonts w:hint="eastAsia"/>
        </w:rPr>
        <w:t>物理信道</w:t>
      </w:r>
      <w:r>
        <w:rPr>
          <w:rFonts w:hint="eastAsia"/>
        </w:rPr>
        <w:t xml:space="preserve">PDSCH </w:t>
      </w:r>
      <w:r>
        <w:rPr>
          <w:rFonts w:hint="eastAsia"/>
        </w:rPr>
        <w:t>的信息</w:t>
      </w:r>
      <w:r>
        <w:rPr>
          <w:rFonts w:hint="eastAsia"/>
        </w:rPr>
        <w:t>)</w:t>
      </w:r>
    </w:p>
    <w:p w:rsidR="00CF69F1" w:rsidRDefault="00CF69F1" w:rsidP="001F5DC6">
      <w:r>
        <w:rPr>
          <w:rFonts w:hint="eastAsia"/>
        </w:rPr>
        <w:tab/>
      </w:r>
      <w:r>
        <w:rPr>
          <w:rFonts w:hint="eastAsia"/>
        </w:rPr>
        <w:t>确定</w:t>
      </w:r>
      <w:r w:rsidR="0099257D">
        <w:rPr>
          <w:rFonts w:hint="eastAsia"/>
        </w:rPr>
        <w:t>发</w:t>
      </w:r>
      <w:r w:rsidR="00377E38">
        <w:rPr>
          <w:rFonts w:hint="eastAsia"/>
        </w:rPr>
        <w:t>送</w:t>
      </w:r>
      <w:r>
        <w:rPr>
          <w:rFonts w:hint="eastAsia"/>
        </w:rPr>
        <w:t>BCH PDU</w:t>
      </w:r>
      <w:r w:rsidR="0099257D">
        <w:rPr>
          <w:rFonts w:hint="eastAsia"/>
        </w:rPr>
        <w:t>相关的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包括确定发</w:t>
      </w:r>
      <w:r>
        <w:rPr>
          <w:rFonts w:hint="eastAsia"/>
        </w:rPr>
        <w:t xml:space="preserve">BCH </w:t>
      </w:r>
      <w:r>
        <w:rPr>
          <w:rFonts w:hint="eastAsia"/>
        </w:rPr>
        <w:t>数据相关的参数、待发</w:t>
      </w:r>
      <w:r>
        <w:rPr>
          <w:rFonts w:hint="eastAsia"/>
        </w:rPr>
        <w:t>BCH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CF69F1" w:rsidRDefault="00A02509" w:rsidP="001F5DC6">
      <w:r>
        <w:rPr>
          <w:rFonts w:hint="eastAsia"/>
          <w:noProof/>
        </w:rPr>
        <w:drawing>
          <wp:inline distT="0" distB="0" distL="0" distR="0">
            <wp:extent cx="4838700" cy="39814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F1" w:rsidRDefault="003618D9" w:rsidP="001F5DC6"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="00FE2E01">
        <w:rPr>
          <w:rFonts w:hint="eastAsia"/>
        </w:rPr>
        <w:t>BCH</w:t>
      </w:r>
      <w:ins w:id="17" w:author="dhy" w:date="2012-03-13T13:59:00Z">
        <w:r w:rsidR="0096334D">
          <w:rPr>
            <w:rFonts w:hint="eastAsia"/>
          </w:rPr>
          <w:t xml:space="preserve"> </w:t>
        </w:r>
      </w:ins>
      <w:r>
        <w:rPr>
          <w:rFonts w:hint="eastAsia"/>
        </w:rPr>
        <w:t>MIB</w:t>
      </w:r>
      <w:r w:rsidR="00146808">
        <w:rPr>
          <w:rFonts w:hint="eastAsia"/>
        </w:rPr>
        <w:t>。</w:t>
      </w:r>
    </w:p>
    <w:p w:rsidR="00040352" w:rsidRDefault="00040352" w:rsidP="001F5DC6"/>
    <w:p w:rsidR="00CD0FF2" w:rsidRDefault="00A73ED2" w:rsidP="00A73ED2">
      <w:pPr>
        <w:pStyle w:val="3"/>
      </w:pPr>
      <w:bookmarkStart w:id="18" w:name="_Toc316637881"/>
      <w:r>
        <w:rPr>
          <w:rFonts w:hint="eastAsia"/>
        </w:rPr>
        <w:t xml:space="preserve">PCH </w:t>
      </w:r>
      <w:r>
        <w:rPr>
          <w:rFonts w:hint="eastAsia"/>
        </w:rPr>
        <w:t>调度</w:t>
      </w:r>
      <w:bookmarkEnd w:id="18"/>
    </w:p>
    <w:p w:rsidR="00FF601E" w:rsidRDefault="006B2C10" w:rsidP="00FF601E">
      <w:r>
        <w:rPr>
          <w:rFonts w:hint="eastAsia"/>
        </w:rPr>
        <w:t>PCH</w:t>
      </w:r>
      <w:r w:rsidR="00846542">
        <w:rPr>
          <w:rFonts w:hint="eastAsia"/>
        </w:rPr>
        <w:t xml:space="preserve"> </w:t>
      </w:r>
      <w:r w:rsidR="00846542">
        <w:rPr>
          <w:rFonts w:hint="eastAsia"/>
        </w:rPr>
        <w:t>调度</w:t>
      </w:r>
      <w:r w:rsidR="00FF601E">
        <w:rPr>
          <w:rFonts w:hint="eastAsia"/>
        </w:rPr>
        <w:t>(</w:t>
      </w:r>
      <w:r w:rsidR="00FF601E">
        <w:rPr>
          <w:rFonts w:hint="eastAsia"/>
        </w:rPr>
        <w:t>对应</w:t>
      </w:r>
      <w:r w:rsidR="00FF601E">
        <w:rPr>
          <w:rFonts w:hint="eastAsia"/>
        </w:rPr>
        <w:t xml:space="preserve"> </w:t>
      </w:r>
      <w:r w:rsidR="00FF601E">
        <w:rPr>
          <w:rFonts w:hint="eastAsia"/>
        </w:rPr>
        <w:t>逻辑信道</w:t>
      </w:r>
      <w:r w:rsidR="00FF601E">
        <w:rPr>
          <w:rFonts w:hint="eastAsia"/>
        </w:rPr>
        <w:t>PCCH-&gt;</w:t>
      </w:r>
      <w:r w:rsidR="00280FD7">
        <w:rPr>
          <w:rFonts w:hint="eastAsia"/>
        </w:rPr>
        <w:t>传输信道</w:t>
      </w:r>
      <w:r w:rsidR="00FF601E">
        <w:rPr>
          <w:rFonts w:hint="eastAsia"/>
        </w:rPr>
        <w:t>PCH-&gt;</w:t>
      </w:r>
      <w:r w:rsidR="00FF601E">
        <w:rPr>
          <w:rFonts w:hint="eastAsia"/>
        </w:rPr>
        <w:t>物理信道</w:t>
      </w:r>
      <w:r w:rsidR="00FF601E">
        <w:rPr>
          <w:rFonts w:hint="eastAsia"/>
        </w:rPr>
        <w:t xml:space="preserve">PDSCH </w:t>
      </w:r>
      <w:r w:rsidR="00FF601E">
        <w:rPr>
          <w:rFonts w:hint="eastAsia"/>
        </w:rPr>
        <w:t>的信息</w:t>
      </w:r>
      <w:r w:rsidR="00FF601E">
        <w:rPr>
          <w:rFonts w:hint="eastAsia"/>
        </w:rPr>
        <w:t>)</w:t>
      </w:r>
    </w:p>
    <w:p w:rsidR="00D82498" w:rsidRDefault="00D82498" w:rsidP="00D82498">
      <w:r>
        <w:rPr>
          <w:rFonts w:hint="eastAsia"/>
        </w:rPr>
        <w:tab/>
      </w:r>
      <w:r>
        <w:rPr>
          <w:rFonts w:hint="eastAsia"/>
        </w:rPr>
        <w:t>确定发送</w:t>
      </w:r>
      <w:r>
        <w:rPr>
          <w:rFonts w:hint="eastAsia"/>
        </w:rPr>
        <w:t>PCH</w:t>
      </w:r>
      <w:r>
        <w:rPr>
          <w:rFonts w:hint="eastAsia"/>
        </w:rPr>
        <w:t>数据相关的信息</w:t>
      </w:r>
      <w:r w:rsidR="00B14298">
        <w:rPr>
          <w:rFonts w:hint="eastAsia"/>
        </w:rPr>
        <w:t>，</w:t>
      </w:r>
      <w:r>
        <w:rPr>
          <w:rFonts w:hint="eastAsia"/>
        </w:rPr>
        <w:t>包括确定发</w:t>
      </w:r>
      <w:r w:rsidR="00C64914">
        <w:rPr>
          <w:rFonts w:hint="eastAsia"/>
        </w:rPr>
        <w:t>P</w:t>
      </w:r>
      <w:r>
        <w:rPr>
          <w:rFonts w:hint="eastAsia"/>
        </w:rPr>
        <w:t xml:space="preserve">CH </w:t>
      </w:r>
      <w:r>
        <w:rPr>
          <w:rFonts w:hint="eastAsia"/>
        </w:rPr>
        <w:t>数据相关的参数</w:t>
      </w:r>
      <w:r w:rsidR="00B14298">
        <w:rPr>
          <w:rFonts w:hint="eastAsia"/>
        </w:rPr>
        <w:t>（即</w:t>
      </w:r>
      <w:proofErr w:type="spellStart"/>
      <w:r w:rsidR="00B14298">
        <w:rPr>
          <w:rFonts w:hint="eastAsia"/>
        </w:rPr>
        <w:t>pico</w:t>
      </w:r>
      <w:proofErr w:type="spellEnd"/>
      <w:r w:rsidR="00B14298">
        <w:rPr>
          <w:rFonts w:hint="eastAsia"/>
        </w:rPr>
        <w:t xml:space="preserve"> API </w:t>
      </w:r>
      <w:proofErr w:type="spellStart"/>
      <w:r w:rsidR="00B14298">
        <w:rPr>
          <w:rFonts w:hint="eastAsia"/>
        </w:rPr>
        <w:t>SUBFRAME.request</w:t>
      </w:r>
      <w:proofErr w:type="spellEnd"/>
      <w:r w:rsidR="00B14298">
        <w:rPr>
          <w:rFonts w:hint="eastAsia"/>
        </w:rPr>
        <w:t xml:space="preserve"> </w:t>
      </w:r>
      <w:r w:rsidR="00B14298">
        <w:rPr>
          <w:rFonts w:hint="eastAsia"/>
        </w:rPr>
        <w:t>消息中</w:t>
      </w:r>
      <w:r w:rsidR="00B14298">
        <w:rPr>
          <w:rFonts w:hint="eastAsia"/>
        </w:rPr>
        <w:t>PCH PDU</w:t>
      </w:r>
      <w:r w:rsidR="00B14298">
        <w:rPr>
          <w:rFonts w:hint="eastAsia"/>
        </w:rPr>
        <w:t>、</w:t>
      </w:r>
      <w:r w:rsidR="00B14298">
        <w:rPr>
          <w:rFonts w:hint="eastAsia"/>
        </w:rPr>
        <w:t>DCI PDU</w:t>
      </w:r>
      <w:r w:rsidR="00B14298">
        <w:rPr>
          <w:rFonts w:hint="eastAsia"/>
        </w:rPr>
        <w:t>）</w:t>
      </w:r>
      <w:r>
        <w:rPr>
          <w:rFonts w:hint="eastAsia"/>
        </w:rPr>
        <w:t>、待发</w:t>
      </w:r>
      <w:r w:rsidR="00C64914">
        <w:rPr>
          <w:rFonts w:hint="eastAsia"/>
        </w:rPr>
        <w:t>P</w:t>
      </w:r>
      <w:r>
        <w:rPr>
          <w:rFonts w:hint="eastAsia"/>
        </w:rPr>
        <w:t>CH</w:t>
      </w:r>
      <w:r>
        <w:rPr>
          <w:rFonts w:hint="eastAsia"/>
        </w:rPr>
        <w:t>数据</w:t>
      </w:r>
      <w:r w:rsidR="00B14298">
        <w:rPr>
          <w:rFonts w:hint="eastAsia"/>
        </w:rPr>
        <w:t xml:space="preserve"> </w:t>
      </w:r>
      <w:r w:rsidR="007B4F1B">
        <w:rPr>
          <w:rFonts w:hint="eastAsia"/>
        </w:rPr>
        <w:t>(</w:t>
      </w:r>
      <w:r w:rsidR="007B4F1B">
        <w:rPr>
          <w:rFonts w:hint="eastAsia"/>
        </w:rPr>
        <w:t>最后要包含到</w:t>
      </w:r>
      <w:proofErr w:type="spellStart"/>
      <w:r w:rsidR="007B4F1B">
        <w:rPr>
          <w:rFonts w:hint="eastAsia"/>
        </w:rPr>
        <w:t>pico</w:t>
      </w:r>
      <w:proofErr w:type="spellEnd"/>
      <w:r w:rsidR="007B4F1B">
        <w:rPr>
          <w:rFonts w:hint="eastAsia"/>
        </w:rPr>
        <w:t xml:space="preserve"> API </w:t>
      </w:r>
      <w:proofErr w:type="spellStart"/>
      <w:r w:rsidR="007B4F1B">
        <w:rPr>
          <w:rFonts w:hint="eastAsia"/>
        </w:rPr>
        <w:t>TX.request</w:t>
      </w:r>
      <w:proofErr w:type="spellEnd"/>
      <w:r w:rsidR="007B4F1B">
        <w:rPr>
          <w:rFonts w:hint="eastAsia"/>
        </w:rPr>
        <w:t xml:space="preserve"> </w:t>
      </w:r>
      <w:r w:rsidR="007B4F1B">
        <w:rPr>
          <w:rFonts w:hint="eastAsia"/>
        </w:rPr>
        <w:t>消息中</w:t>
      </w:r>
      <w:r w:rsidR="007B4F1B">
        <w:rPr>
          <w:rFonts w:hint="eastAsia"/>
        </w:rPr>
        <w:t>)</w:t>
      </w:r>
      <w:r w:rsidR="009A05B8">
        <w:rPr>
          <w:rFonts w:hint="eastAsia"/>
        </w:rPr>
        <w:t>。</w:t>
      </w:r>
    </w:p>
    <w:p w:rsidR="00C64914" w:rsidRDefault="00C64914" w:rsidP="00D82498"/>
    <w:p w:rsidR="00C64914" w:rsidRDefault="00C64914" w:rsidP="00C64914">
      <w:r>
        <w:rPr>
          <w:rFonts w:hint="eastAsia"/>
        </w:rPr>
        <w:t>说明：</w:t>
      </w:r>
      <w:r>
        <w:rPr>
          <w:rFonts w:hint="eastAsia"/>
        </w:rPr>
        <w:t>DCI</w:t>
      </w:r>
      <w:r>
        <w:rPr>
          <w:rFonts w:hint="eastAsia"/>
        </w:rPr>
        <w:t>信息为物理层用于发送数据</w:t>
      </w:r>
      <w:r w:rsidR="000D5244">
        <w:rPr>
          <w:rFonts w:hint="eastAsia"/>
        </w:rPr>
        <w:t>对应</w:t>
      </w:r>
      <w:r>
        <w:rPr>
          <w:rFonts w:hint="eastAsia"/>
        </w:rPr>
        <w:t>使用的控制信息</w:t>
      </w:r>
      <w:r w:rsidR="000D5244">
        <w:rPr>
          <w:rFonts w:hint="eastAsia"/>
        </w:rPr>
        <w:t>，</w:t>
      </w:r>
      <w:r>
        <w:rPr>
          <w:rFonts w:hint="eastAsia"/>
        </w:rPr>
        <w:t>最终由</w:t>
      </w:r>
      <w:r>
        <w:rPr>
          <w:rFonts w:hint="eastAsia"/>
        </w:rPr>
        <w:t xml:space="preserve">PDCCH </w:t>
      </w:r>
      <w:r>
        <w:rPr>
          <w:rFonts w:hint="eastAsia"/>
        </w:rPr>
        <w:t>物理信道发送到空中。</w:t>
      </w:r>
    </w:p>
    <w:p w:rsidR="00C64914" w:rsidRPr="00C64914" w:rsidRDefault="00C64914" w:rsidP="00D82498"/>
    <w:p w:rsidR="00CF70C9" w:rsidRPr="00D82498" w:rsidRDefault="00CF70C9" w:rsidP="001F5DC6"/>
    <w:p w:rsidR="00CF69F1" w:rsidRDefault="00A02509" w:rsidP="001F5DC6">
      <w:r>
        <w:rPr>
          <w:rFonts w:hint="eastAsia"/>
          <w:noProof/>
        </w:rPr>
        <w:lastRenderedPageBreak/>
        <w:drawing>
          <wp:inline distT="0" distB="0" distL="0" distR="0">
            <wp:extent cx="5276850" cy="2124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C9" w:rsidRDefault="00CF70C9" w:rsidP="001F5DC6"/>
    <w:p w:rsidR="006B2C10" w:rsidRDefault="006B2C10" w:rsidP="00BE50DF">
      <w:pPr>
        <w:pStyle w:val="3"/>
      </w:pPr>
      <w:bookmarkStart w:id="19" w:name="_Toc316637882"/>
      <w:r>
        <w:rPr>
          <w:rFonts w:hint="eastAsia"/>
        </w:rPr>
        <w:t>MCH</w:t>
      </w:r>
      <w:r w:rsidR="00B14298">
        <w:rPr>
          <w:rFonts w:hint="eastAsia"/>
        </w:rPr>
        <w:t>调度</w:t>
      </w:r>
      <w:bookmarkEnd w:id="19"/>
      <w:ins w:id="20" w:author="manli" w:date="2012-02-10T15:06:00Z">
        <w:r w:rsidR="00FE2E01">
          <w:rPr>
            <w:rFonts w:hint="eastAsia"/>
          </w:rPr>
          <w:t>(</w:t>
        </w:r>
        <w:r w:rsidR="00FE2E01">
          <w:rPr>
            <w:rFonts w:hint="eastAsia"/>
          </w:rPr>
          <w:t>暂时不考虑对</w:t>
        </w:r>
        <w:r w:rsidR="00FE2E01">
          <w:rPr>
            <w:rFonts w:hint="eastAsia"/>
          </w:rPr>
          <w:t>MCH</w:t>
        </w:r>
      </w:ins>
      <w:ins w:id="21" w:author="manli" w:date="2012-02-10T15:07:00Z">
        <w:r w:rsidR="00FE2E01">
          <w:rPr>
            <w:rFonts w:hint="eastAsia"/>
          </w:rPr>
          <w:t>上的数据调度</w:t>
        </w:r>
      </w:ins>
      <w:ins w:id="22" w:author="manli" w:date="2012-02-10T15:06:00Z">
        <w:r w:rsidR="00FE2E01">
          <w:rPr>
            <w:rFonts w:hint="eastAsia"/>
          </w:rPr>
          <w:t>)</w:t>
        </w:r>
      </w:ins>
    </w:p>
    <w:p w:rsidR="00BE50DF" w:rsidRDefault="00F52A1F" w:rsidP="00BE50DF">
      <w:r>
        <w:rPr>
          <w:rFonts w:hint="eastAsia"/>
        </w:rPr>
        <w:t>M</w:t>
      </w:r>
      <w:r w:rsidR="00BE50DF">
        <w:rPr>
          <w:rFonts w:hint="eastAsia"/>
        </w:rPr>
        <w:t xml:space="preserve">CH </w:t>
      </w:r>
      <w:r w:rsidR="00BE50DF">
        <w:rPr>
          <w:rFonts w:hint="eastAsia"/>
        </w:rPr>
        <w:t>调度</w:t>
      </w:r>
      <w:r w:rsidR="00BE50DF">
        <w:rPr>
          <w:rFonts w:hint="eastAsia"/>
        </w:rPr>
        <w:t>(</w:t>
      </w:r>
      <w:r w:rsidR="00BE50DF">
        <w:rPr>
          <w:rFonts w:hint="eastAsia"/>
        </w:rPr>
        <w:t>对应</w:t>
      </w:r>
      <w:r w:rsidR="00BE50DF">
        <w:rPr>
          <w:rFonts w:hint="eastAsia"/>
        </w:rPr>
        <w:t xml:space="preserve"> </w:t>
      </w:r>
      <w:r w:rsidR="00BE50DF">
        <w:rPr>
          <w:rFonts w:hint="eastAsia"/>
        </w:rPr>
        <w:t>逻辑信道</w:t>
      </w:r>
      <w:r w:rsidR="006E2F4A">
        <w:rPr>
          <w:rFonts w:hint="eastAsia"/>
        </w:rPr>
        <w:t>MTCH/MCCH</w:t>
      </w:r>
      <w:r w:rsidR="00BE50DF">
        <w:rPr>
          <w:rFonts w:hint="eastAsia"/>
        </w:rPr>
        <w:t>-&gt;</w:t>
      </w:r>
      <w:r w:rsidR="00BE50DF">
        <w:rPr>
          <w:rFonts w:hint="eastAsia"/>
        </w:rPr>
        <w:t>传输信道</w:t>
      </w:r>
      <w:r w:rsidR="006E2F4A">
        <w:rPr>
          <w:rFonts w:hint="eastAsia"/>
        </w:rPr>
        <w:t>M</w:t>
      </w:r>
      <w:r w:rsidR="00BE50DF">
        <w:rPr>
          <w:rFonts w:hint="eastAsia"/>
        </w:rPr>
        <w:t>CH-&gt;</w:t>
      </w:r>
      <w:r w:rsidR="00BE50DF">
        <w:rPr>
          <w:rFonts w:hint="eastAsia"/>
        </w:rPr>
        <w:t>物理信道</w:t>
      </w:r>
      <w:r w:rsidR="006E2F4A">
        <w:rPr>
          <w:rFonts w:hint="eastAsia"/>
        </w:rPr>
        <w:t>PMCH</w:t>
      </w:r>
      <w:r w:rsidR="00BE50DF">
        <w:rPr>
          <w:rFonts w:hint="eastAsia"/>
        </w:rPr>
        <w:t xml:space="preserve"> </w:t>
      </w:r>
      <w:r w:rsidR="00BE50DF">
        <w:rPr>
          <w:rFonts w:hint="eastAsia"/>
        </w:rPr>
        <w:t>的信息</w:t>
      </w:r>
      <w:r w:rsidR="00BE50DF">
        <w:rPr>
          <w:rFonts w:hint="eastAsia"/>
        </w:rPr>
        <w:t>)</w:t>
      </w:r>
    </w:p>
    <w:p w:rsidR="00BE50DF" w:rsidRDefault="00BE50DF" w:rsidP="00BE50DF">
      <w:r>
        <w:rPr>
          <w:rFonts w:hint="eastAsia"/>
        </w:rPr>
        <w:tab/>
      </w:r>
      <w:r>
        <w:rPr>
          <w:rFonts w:hint="eastAsia"/>
        </w:rPr>
        <w:t>确定发送</w:t>
      </w:r>
      <w:r w:rsidR="00F44221">
        <w:rPr>
          <w:rFonts w:hint="eastAsia"/>
        </w:rPr>
        <w:t>M</w:t>
      </w:r>
      <w:r>
        <w:rPr>
          <w:rFonts w:hint="eastAsia"/>
        </w:rPr>
        <w:t>CH</w:t>
      </w:r>
      <w:r>
        <w:rPr>
          <w:rFonts w:hint="eastAsia"/>
        </w:rPr>
        <w:t>数据相关的信息，包括确定发</w:t>
      </w:r>
      <w:r w:rsidR="00F44221">
        <w:rPr>
          <w:rFonts w:hint="eastAsia"/>
        </w:rPr>
        <w:t>M</w:t>
      </w:r>
      <w:r>
        <w:rPr>
          <w:rFonts w:hint="eastAsia"/>
        </w:rPr>
        <w:t xml:space="preserve">CH </w:t>
      </w:r>
      <w:r>
        <w:rPr>
          <w:rFonts w:hint="eastAsia"/>
        </w:rPr>
        <w:t>数据相关的参数（即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API </w:t>
      </w:r>
      <w:proofErr w:type="spellStart"/>
      <w:r>
        <w:rPr>
          <w:rFonts w:hint="eastAsia"/>
        </w:rPr>
        <w:t>SUBFRAME.request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消息中</w:t>
      </w:r>
      <w:r w:rsidR="00EE7930">
        <w:rPr>
          <w:rFonts w:hint="eastAsia"/>
        </w:rPr>
        <w:t>M</w:t>
      </w:r>
      <w:r>
        <w:rPr>
          <w:rFonts w:hint="eastAsia"/>
        </w:rPr>
        <w:t>CH PDU</w:t>
      </w:r>
      <w:r>
        <w:rPr>
          <w:rFonts w:hint="eastAsia"/>
        </w:rPr>
        <w:t>、</w:t>
      </w:r>
      <w:r>
        <w:rPr>
          <w:rFonts w:hint="eastAsia"/>
        </w:rPr>
        <w:t>DCI PDU</w:t>
      </w:r>
      <w:r>
        <w:rPr>
          <w:rFonts w:hint="eastAsia"/>
        </w:rPr>
        <w:t>）、待发</w:t>
      </w:r>
      <w:r w:rsidR="00F44221">
        <w:rPr>
          <w:rFonts w:hint="eastAsia"/>
        </w:rPr>
        <w:t>M</w:t>
      </w:r>
      <w:r>
        <w:rPr>
          <w:rFonts w:hint="eastAsia"/>
        </w:rPr>
        <w:t>CH</w:t>
      </w:r>
      <w:r>
        <w:rPr>
          <w:rFonts w:hint="eastAsia"/>
        </w:rPr>
        <w:t>数据</w:t>
      </w:r>
      <w:r>
        <w:rPr>
          <w:rFonts w:hint="eastAsia"/>
        </w:rPr>
        <w:t xml:space="preserve"> (</w:t>
      </w:r>
      <w:r>
        <w:rPr>
          <w:rFonts w:hint="eastAsia"/>
        </w:rPr>
        <w:t>最后要包含到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API </w:t>
      </w:r>
      <w:proofErr w:type="spellStart"/>
      <w:r>
        <w:rPr>
          <w:rFonts w:hint="eastAsia"/>
        </w:rPr>
        <w:t>TX.request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7254A" w:rsidRDefault="00D7254A" w:rsidP="00BE50DF"/>
    <w:p w:rsidR="00D7254A" w:rsidRDefault="00A02509" w:rsidP="00BE50DF">
      <w:r>
        <w:rPr>
          <w:rFonts w:hint="eastAsia"/>
          <w:noProof/>
        </w:rPr>
        <w:drawing>
          <wp:inline distT="0" distB="0" distL="0" distR="0">
            <wp:extent cx="5276850" cy="24384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10" w:rsidRDefault="006B2C10" w:rsidP="00BE50DF">
      <w:pPr>
        <w:pStyle w:val="3"/>
      </w:pPr>
      <w:bookmarkStart w:id="23" w:name="_Toc316637883"/>
      <w:r>
        <w:rPr>
          <w:rFonts w:hint="eastAsia"/>
        </w:rPr>
        <w:t>DL-SCH</w:t>
      </w:r>
      <w:r w:rsidR="00B14298">
        <w:rPr>
          <w:rFonts w:hint="eastAsia"/>
        </w:rPr>
        <w:t>调度</w:t>
      </w:r>
      <w:bookmarkEnd w:id="23"/>
    </w:p>
    <w:p w:rsidR="001742E7" w:rsidRDefault="001742E7" w:rsidP="001742E7">
      <w:r>
        <w:rPr>
          <w:rFonts w:hint="eastAsia"/>
        </w:rPr>
        <w:t>DL</w:t>
      </w:r>
      <w:r w:rsidR="00AF0DBB">
        <w:rPr>
          <w:rFonts w:hint="eastAsia"/>
        </w:rPr>
        <w:t>S</w:t>
      </w:r>
      <w:r>
        <w:rPr>
          <w:rFonts w:hint="eastAsia"/>
        </w:rPr>
        <w:t xml:space="preserve">CH </w:t>
      </w:r>
      <w:r>
        <w:rPr>
          <w:rFonts w:hint="eastAsia"/>
        </w:rPr>
        <w:t>调度</w:t>
      </w:r>
      <w:r>
        <w:rPr>
          <w:rFonts w:hint="eastAsia"/>
        </w:rPr>
        <w:t>(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逻辑信道</w:t>
      </w:r>
      <w:r w:rsidR="000A2FAB">
        <w:rPr>
          <w:rFonts w:hint="eastAsia"/>
        </w:rPr>
        <w:t>CCCH/DCCH/DTCH</w:t>
      </w:r>
      <w:r w:rsidR="00D11C55">
        <w:rPr>
          <w:rFonts w:hint="eastAsia"/>
        </w:rPr>
        <w:t>/ BCCH2SCH</w:t>
      </w:r>
      <w:r w:rsidR="000A2FAB">
        <w:rPr>
          <w:rFonts w:hint="eastAsia"/>
        </w:rPr>
        <w:t xml:space="preserve"> </w:t>
      </w:r>
      <w:r>
        <w:rPr>
          <w:rFonts w:hint="eastAsia"/>
        </w:rPr>
        <w:t>-&gt;</w:t>
      </w:r>
      <w:r>
        <w:rPr>
          <w:rFonts w:hint="eastAsia"/>
        </w:rPr>
        <w:t>传输信道</w:t>
      </w:r>
      <w:r w:rsidR="000A2FAB">
        <w:rPr>
          <w:rFonts w:hint="eastAsia"/>
        </w:rPr>
        <w:t>DL</w:t>
      </w:r>
      <w:r w:rsidR="00710312">
        <w:rPr>
          <w:rFonts w:hint="eastAsia"/>
        </w:rPr>
        <w:t>_</w:t>
      </w:r>
      <w:r w:rsidR="000A2FAB">
        <w:rPr>
          <w:rFonts w:hint="eastAsia"/>
        </w:rPr>
        <w:t>S</w:t>
      </w:r>
      <w:r>
        <w:rPr>
          <w:rFonts w:hint="eastAsia"/>
        </w:rPr>
        <w:t>CH-&gt;</w:t>
      </w:r>
      <w:r>
        <w:rPr>
          <w:rFonts w:hint="eastAsia"/>
        </w:rPr>
        <w:t>物理信道</w:t>
      </w:r>
      <w:r>
        <w:rPr>
          <w:rFonts w:hint="eastAsia"/>
        </w:rPr>
        <w:t>P</w:t>
      </w:r>
      <w:r w:rsidR="00D536FD">
        <w:rPr>
          <w:rFonts w:hint="eastAsia"/>
        </w:rPr>
        <w:t>DS</w:t>
      </w:r>
      <w:r>
        <w:rPr>
          <w:rFonts w:hint="eastAsia"/>
        </w:rPr>
        <w:t xml:space="preserve">CH </w:t>
      </w:r>
      <w:r>
        <w:rPr>
          <w:rFonts w:hint="eastAsia"/>
        </w:rPr>
        <w:t>的信息</w:t>
      </w:r>
      <w:r>
        <w:rPr>
          <w:rFonts w:hint="eastAsia"/>
        </w:rPr>
        <w:t>)</w:t>
      </w:r>
    </w:p>
    <w:p w:rsidR="001742E7" w:rsidRDefault="001742E7" w:rsidP="001742E7">
      <w:r>
        <w:rPr>
          <w:rFonts w:hint="eastAsia"/>
        </w:rPr>
        <w:tab/>
      </w:r>
      <w:r>
        <w:rPr>
          <w:rFonts w:hint="eastAsia"/>
        </w:rPr>
        <w:t>确定发送</w:t>
      </w:r>
      <w:r w:rsidR="00AF0DBB">
        <w:rPr>
          <w:rFonts w:hint="eastAsia"/>
        </w:rPr>
        <w:t>DLS</w:t>
      </w:r>
      <w:r>
        <w:rPr>
          <w:rFonts w:hint="eastAsia"/>
        </w:rPr>
        <w:t>CH</w:t>
      </w:r>
      <w:r>
        <w:rPr>
          <w:rFonts w:hint="eastAsia"/>
        </w:rPr>
        <w:t>数据相关的信息，包括确定发</w:t>
      </w:r>
      <w:r w:rsidR="00AF0DBB">
        <w:rPr>
          <w:rFonts w:hint="eastAsia"/>
        </w:rPr>
        <w:t>DLSCH</w:t>
      </w:r>
      <w:r>
        <w:rPr>
          <w:rFonts w:hint="eastAsia"/>
        </w:rPr>
        <w:t>数据相关的参数（即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API </w:t>
      </w:r>
      <w:proofErr w:type="spellStart"/>
      <w:r>
        <w:rPr>
          <w:rFonts w:hint="eastAsia"/>
        </w:rPr>
        <w:t>SUBFRAME.request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消息中</w:t>
      </w:r>
      <w:r w:rsidR="00EE1A0E">
        <w:rPr>
          <w:rFonts w:hint="eastAsia"/>
        </w:rPr>
        <w:t>DLS</w:t>
      </w:r>
      <w:r>
        <w:rPr>
          <w:rFonts w:hint="eastAsia"/>
        </w:rPr>
        <w:t>CH PDU</w:t>
      </w:r>
      <w:r>
        <w:rPr>
          <w:rFonts w:hint="eastAsia"/>
        </w:rPr>
        <w:t>、</w:t>
      </w:r>
      <w:r>
        <w:rPr>
          <w:rFonts w:hint="eastAsia"/>
        </w:rPr>
        <w:t>DCI PDU</w:t>
      </w:r>
      <w:r>
        <w:rPr>
          <w:rFonts w:hint="eastAsia"/>
        </w:rPr>
        <w:t>）、待发</w:t>
      </w:r>
      <w:r w:rsidR="002304FB">
        <w:rPr>
          <w:rFonts w:hint="eastAsia"/>
        </w:rPr>
        <w:t>DLS</w:t>
      </w:r>
      <w:r>
        <w:rPr>
          <w:rFonts w:hint="eastAsia"/>
        </w:rPr>
        <w:t>CH</w:t>
      </w:r>
      <w:r>
        <w:rPr>
          <w:rFonts w:hint="eastAsia"/>
        </w:rPr>
        <w:t>数据</w:t>
      </w:r>
      <w:r>
        <w:rPr>
          <w:rFonts w:hint="eastAsia"/>
        </w:rPr>
        <w:t xml:space="preserve"> (</w:t>
      </w:r>
      <w:r>
        <w:rPr>
          <w:rFonts w:hint="eastAsia"/>
        </w:rPr>
        <w:t>最后要包含到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API </w:t>
      </w:r>
      <w:proofErr w:type="spellStart"/>
      <w:r>
        <w:rPr>
          <w:rFonts w:hint="eastAsia"/>
        </w:rPr>
        <w:t>TX.request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7FB4" w:rsidRDefault="00D27FB4" w:rsidP="001F5DC6"/>
    <w:p w:rsidR="00CF69F1" w:rsidRDefault="00A02509" w:rsidP="001F5DC6">
      <w:r>
        <w:rPr>
          <w:rFonts w:hint="eastAsia"/>
          <w:noProof/>
        </w:rPr>
        <w:lastRenderedPageBreak/>
        <w:drawing>
          <wp:inline distT="0" distB="0" distL="0" distR="0">
            <wp:extent cx="5276850" cy="5238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78" w:rsidRDefault="00A67E78" w:rsidP="00535A2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62450" cy="3000375"/>
            <wp:effectExtent l="0" t="0" r="0" b="0"/>
            <wp:docPr id="9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325CDB" w:rsidRDefault="00325CDB" w:rsidP="00535A2F">
      <w:pPr>
        <w:jc w:val="center"/>
      </w:pPr>
      <w:r>
        <w:rPr>
          <w:rFonts w:hint="eastAsia"/>
        </w:rPr>
        <w:t>DLSCH</w:t>
      </w:r>
      <w:r>
        <w:rPr>
          <w:rFonts w:hint="eastAsia"/>
        </w:rPr>
        <w:t>调度流程</w:t>
      </w:r>
    </w:p>
    <w:p w:rsidR="00D63569" w:rsidRDefault="000453F6" w:rsidP="001F5DC6">
      <w:r>
        <w:rPr>
          <w:rFonts w:hint="eastAsia"/>
        </w:rPr>
        <w:lastRenderedPageBreak/>
        <w:t>调度算法设计：</w:t>
      </w:r>
    </w:p>
    <w:p w:rsidR="00232C2E" w:rsidRPr="00EC68F6" w:rsidRDefault="00232C2E" w:rsidP="00EC68F6">
      <w:pPr>
        <w:pStyle w:val="af2"/>
        <w:numPr>
          <w:ilvl w:val="0"/>
          <w:numId w:val="11"/>
        </w:numPr>
        <w:ind w:firstLineChars="0"/>
      </w:pPr>
      <w:r w:rsidRPr="00EC68F6">
        <w:rPr>
          <w:rFonts w:hint="eastAsia"/>
        </w:rPr>
        <w:t>轮询调度</w:t>
      </w:r>
    </w:p>
    <w:p w:rsidR="000453F6" w:rsidRDefault="00E75419" w:rsidP="001F5DC6">
      <w:r>
        <w:rPr>
          <w:rFonts w:hint="eastAsia"/>
        </w:rPr>
        <w:t>根据基站配置估计可用的总调度资源</w:t>
      </w:r>
      <w:r w:rsidR="00E6347F">
        <w:rPr>
          <w:rFonts w:hint="eastAsia"/>
        </w:rPr>
        <w:t xml:space="preserve"> R</w:t>
      </w:r>
    </w:p>
    <w:p w:rsidR="002B6ED8" w:rsidRDefault="002B6ED8" w:rsidP="001F5DC6">
      <w:proofErr w:type="spellStart"/>
      <w:r>
        <w:rPr>
          <w:rFonts w:hint="eastAsia"/>
        </w:rPr>
        <w:t>R_temp</w:t>
      </w:r>
      <w:proofErr w:type="spellEnd"/>
      <w:r>
        <w:rPr>
          <w:rFonts w:hint="eastAsia"/>
        </w:rPr>
        <w:t xml:space="preserve"> = 0 ;// </w:t>
      </w:r>
      <w:r>
        <w:rPr>
          <w:rFonts w:hint="eastAsia"/>
        </w:rPr>
        <w:t>当前剩下的总资源</w:t>
      </w:r>
    </w:p>
    <w:p w:rsidR="00CA471E" w:rsidRDefault="00CA471E" w:rsidP="001F5DC6">
      <w:r>
        <w:t>F</w:t>
      </w:r>
      <w:r>
        <w:rPr>
          <w:rFonts w:hint="eastAsia"/>
        </w:rPr>
        <w:t>or</w:t>
      </w:r>
      <w:r w:rsidR="00993384">
        <w:rPr>
          <w:rFonts w:hint="eastAsia"/>
        </w:rPr>
        <w:t xml:space="preserve"> </w:t>
      </w:r>
      <w:r w:rsidR="00993384">
        <w:t>I</w:t>
      </w:r>
      <w:r w:rsidR="00993384">
        <w:rPr>
          <w:rFonts w:hint="eastAsia"/>
        </w:rPr>
        <w:t xml:space="preserve"> = 1 to n  </w:t>
      </w:r>
      <w:r w:rsidR="00BC042A">
        <w:rPr>
          <w:rFonts w:hint="eastAsia"/>
        </w:rPr>
        <w:t>//</w:t>
      </w:r>
      <w:r w:rsidR="00BC042A">
        <w:rPr>
          <w:rFonts w:hint="eastAsia"/>
        </w:rPr>
        <w:t>从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UE</w:t>
      </w:r>
      <w:r w:rsidR="00993384"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UE</w:t>
      </w:r>
      <w:r w:rsidR="00BC042A">
        <w:rPr>
          <w:rFonts w:hint="eastAsia"/>
        </w:rPr>
        <w:t xml:space="preserve"> </w:t>
      </w:r>
      <w:r w:rsidR="00BC042A">
        <w:rPr>
          <w:rFonts w:hint="eastAsia"/>
        </w:rPr>
        <w:t>分配资源</w:t>
      </w:r>
    </w:p>
    <w:p w:rsidR="00D63569" w:rsidRDefault="00686CF7" w:rsidP="001F5DC6">
      <w:r>
        <w:rPr>
          <w:rFonts w:hint="eastAsia"/>
        </w:rPr>
        <w:tab/>
        <w:t xml:space="preserve">UE </w:t>
      </w:r>
      <w:r>
        <w:rPr>
          <w:rFonts w:hint="eastAsia"/>
        </w:rPr>
        <w:t>逻辑信道信息按优先级高到低排序；</w:t>
      </w:r>
    </w:p>
    <w:p w:rsidR="0001184B" w:rsidRDefault="00686CF7" w:rsidP="001F5DC6">
      <w:r>
        <w:rPr>
          <w:rFonts w:hint="eastAsia"/>
        </w:rPr>
        <w:tab/>
      </w:r>
      <w:r w:rsidR="0001184B">
        <w:t>F</w:t>
      </w:r>
      <w:r w:rsidR="0001184B">
        <w:rPr>
          <w:rFonts w:hint="eastAsia"/>
        </w:rPr>
        <w:t xml:space="preserve">or </w:t>
      </w:r>
      <w:r w:rsidR="00BC042A">
        <w:rPr>
          <w:rFonts w:hint="eastAsia"/>
        </w:rPr>
        <w:t xml:space="preserve">j=1 to </w:t>
      </w:r>
      <w:proofErr w:type="spellStart"/>
      <w:r w:rsidR="000808A3">
        <w:rPr>
          <w:rFonts w:hint="eastAsia"/>
        </w:rPr>
        <w:t>lc</w:t>
      </w:r>
      <w:proofErr w:type="spellEnd"/>
      <w:r w:rsidR="00BC042A">
        <w:rPr>
          <w:rFonts w:hint="eastAsia"/>
        </w:rPr>
        <w:t xml:space="preserve"> //</w:t>
      </w:r>
      <w:r w:rsidR="00BC042A">
        <w:rPr>
          <w:rFonts w:hint="eastAsia"/>
        </w:rPr>
        <w:t>从</w:t>
      </w:r>
      <w:r w:rsidR="0001184B">
        <w:rPr>
          <w:rFonts w:hint="eastAsia"/>
        </w:rPr>
        <w:t>第</w:t>
      </w:r>
      <w:r w:rsidR="0001184B">
        <w:rPr>
          <w:rFonts w:hint="eastAsia"/>
        </w:rPr>
        <w:t>1</w:t>
      </w:r>
      <w:r w:rsidR="0001184B">
        <w:rPr>
          <w:rFonts w:hint="eastAsia"/>
        </w:rPr>
        <w:t>个逻辑信道</w:t>
      </w:r>
      <w:r w:rsidR="0001184B">
        <w:rPr>
          <w:rFonts w:hint="eastAsia"/>
        </w:rPr>
        <w:t xml:space="preserve"> to </w:t>
      </w:r>
      <w:r w:rsidR="0001184B">
        <w:rPr>
          <w:rFonts w:hint="eastAsia"/>
        </w:rPr>
        <w:t>第</w:t>
      </w:r>
      <w:r w:rsidR="0001184B">
        <w:rPr>
          <w:rFonts w:hint="eastAsia"/>
        </w:rPr>
        <w:t xml:space="preserve"> </w:t>
      </w:r>
      <w:proofErr w:type="spellStart"/>
      <w:r w:rsidR="0001184B">
        <w:rPr>
          <w:rFonts w:hint="eastAsia"/>
        </w:rPr>
        <w:t>lc</w:t>
      </w:r>
      <w:proofErr w:type="spellEnd"/>
      <w:r w:rsidR="0001184B">
        <w:rPr>
          <w:rFonts w:hint="eastAsia"/>
        </w:rPr>
        <w:t xml:space="preserve"> </w:t>
      </w:r>
      <w:proofErr w:type="gramStart"/>
      <w:r w:rsidR="0001184B">
        <w:rPr>
          <w:rFonts w:hint="eastAsia"/>
        </w:rPr>
        <w:t>个</w:t>
      </w:r>
      <w:proofErr w:type="gramEnd"/>
      <w:r w:rsidR="0001184B">
        <w:rPr>
          <w:rFonts w:hint="eastAsia"/>
        </w:rPr>
        <w:t>逻辑信道</w:t>
      </w:r>
      <w:r w:rsidR="0001184B">
        <w:rPr>
          <w:rFonts w:hint="eastAsia"/>
        </w:rPr>
        <w:t xml:space="preserve"> </w:t>
      </w:r>
    </w:p>
    <w:p w:rsidR="0001184B" w:rsidRDefault="0001184B" w:rsidP="001F5DC6">
      <w:r>
        <w:rPr>
          <w:rFonts w:hint="eastAsia"/>
        </w:rPr>
        <w:tab/>
      </w:r>
      <w:r w:rsidR="002B6ED8">
        <w:rPr>
          <w:rFonts w:hint="eastAsia"/>
        </w:rPr>
        <w:tab/>
      </w:r>
      <w:proofErr w:type="spellStart"/>
      <w:r w:rsidR="00176F97">
        <w:rPr>
          <w:rFonts w:hint="eastAsia"/>
        </w:rPr>
        <w:t>R_temp</w:t>
      </w:r>
      <w:proofErr w:type="spellEnd"/>
      <w:r w:rsidR="00176F97">
        <w:rPr>
          <w:rFonts w:hint="eastAsia"/>
        </w:rPr>
        <w:t xml:space="preserve">  = </w:t>
      </w:r>
      <w:r w:rsidR="002B6ED8">
        <w:rPr>
          <w:rFonts w:hint="eastAsia"/>
        </w:rPr>
        <w:t xml:space="preserve">R </w:t>
      </w:r>
      <w:r w:rsidR="002B6ED8">
        <w:t>–</w:t>
      </w:r>
      <w:r w:rsidR="002B6ED8">
        <w:rPr>
          <w:rFonts w:hint="eastAsia"/>
        </w:rPr>
        <w:t xml:space="preserve"> </w:t>
      </w:r>
      <w:proofErr w:type="spellStart"/>
      <w:r w:rsidR="00AE4A24">
        <w:rPr>
          <w:rFonts w:hint="eastAsia"/>
        </w:rPr>
        <w:t>lch</w:t>
      </w:r>
      <w:proofErr w:type="spellEnd"/>
      <w:r w:rsidR="00E663AE">
        <w:rPr>
          <w:rFonts w:hint="eastAsia"/>
        </w:rPr>
        <w:t>(j)</w:t>
      </w:r>
      <w:r w:rsidR="002B6ED8">
        <w:rPr>
          <w:rFonts w:hint="eastAsia"/>
        </w:rPr>
        <w:t xml:space="preserve"> </w:t>
      </w:r>
      <w:r w:rsidR="00227F85">
        <w:rPr>
          <w:rFonts w:hint="eastAsia"/>
        </w:rPr>
        <w:t>;</w:t>
      </w:r>
      <w:r w:rsidR="00176F97">
        <w:rPr>
          <w:rFonts w:hint="eastAsia"/>
        </w:rPr>
        <w:t>//</w:t>
      </w:r>
      <w:r w:rsidR="00574E49">
        <w:rPr>
          <w:rFonts w:hint="eastAsia"/>
        </w:rPr>
        <w:t xml:space="preserve"> </w:t>
      </w:r>
      <w:proofErr w:type="spellStart"/>
      <w:r w:rsidR="00574E49">
        <w:rPr>
          <w:rFonts w:hint="eastAsia"/>
        </w:rPr>
        <w:t>lch</w:t>
      </w:r>
      <w:proofErr w:type="spellEnd"/>
      <w:r w:rsidR="00574E49">
        <w:rPr>
          <w:rFonts w:hint="eastAsia"/>
        </w:rPr>
        <w:t>(j)</w:t>
      </w:r>
      <w:r w:rsidR="00574E49">
        <w:rPr>
          <w:rFonts w:hint="eastAsia"/>
        </w:rPr>
        <w:t>为逻辑信道</w:t>
      </w:r>
      <w:r w:rsidR="00574E49">
        <w:rPr>
          <w:rFonts w:hint="eastAsia"/>
        </w:rPr>
        <w:t>j</w:t>
      </w:r>
      <w:r w:rsidR="00574E49">
        <w:rPr>
          <w:rFonts w:hint="eastAsia"/>
        </w:rPr>
        <w:t>分配的数据大小</w:t>
      </w:r>
    </w:p>
    <w:p w:rsidR="0001184B" w:rsidRDefault="0001184B" w:rsidP="001F5DC6">
      <w:r>
        <w:rPr>
          <w:rFonts w:hint="eastAsia"/>
        </w:rPr>
        <w:tab/>
      </w:r>
      <w:r>
        <w:t>E</w:t>
      </w:r>
      <w:r>
        <w:rPr>
          <w:rFonts w:hint="eastAsia"/>
        </w:rPr>
        <w:t>nd for</w:t>
      </w:r>
    </w:p>
    <w:p w:rsidR="004B5C0D" w:rsidRDefault="004B5C0D" w:rsidP="001F5DC6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j&gt; </w:t>
      </w:r>
      <w:proofErr w:type="spellStart"/>
      <w:r>
        <w:rPr>
          <w:rFonts w:hint="eastAsia"/>
        </w:rPr>
        <w:t>lc</w:t>
      </w:r>
      <w:proofErr w:type="spellEnd"/>
    </w:p>
    <w:p w:rsidR="004B5C0D" w:rsidRDefault="004B5C0D" w:rsidP="001F5DC6">
      <w:r>
        <w:rPr>
          <w:rFonts w:hint="eastAsia"/>
        </w:rPr>
        <w:tab/>
      </w:r>
      <w:r>
        <w:rPr>
          <w:rFonts w:hint="eastAsia"/>
        </w:rPr>
        <w:tab/>
      </w:r>
      <w:r w:rsidR="00667925">
        <w:rPr>
          <w:rFonts w:hint="eastAsia"/>
        </w:rPr>
        <w:t>调用</w:t>
      </w:r>
      <w:proofErr w:type="spellStart"/>
      <w:r w:rsidR="00667925">
        <w:rPr>
          <w:rFonts w:hint="eastAsia"/>
        </w:rPr>
        <w:t>rlc</w:t>
      </w:r>
      <w:proofErr w:type="spellEnd"/>
      <w:r w:rsidR="00667925">
        <w:rPr>
          <w:rFonts w:hint="eastAsia"/>
        </w:rPr>
        <w:t>接口获取</w:t>
      </w:r>
      <w:r w:rsidR="00C13088">
        <w:rPr>
          <w:rFonts w:hint="eastAsia"/>
        </w:rPr>
        <w:t>各</w:t>
      </w:r>
      <w:proofErr w:type="spellStart"/>
      <w:r w:rsidR="00C13088">
        <w:rPr>
          <w:rFonts w:hint="eastAsia"/>
        </w:rPr>
        <w:t>lc</w:t>
      </w:r>
      <w:proofErr w:type="spellEnd"/>
      <w:r w:rsidR="00667925">
        <w:rPr>
          <w:rFonts w:hint="eastAsia"/>
        </w:rPr>
        <w:t>数据，</w:t>
      </w:r>
      <w:r>
        <w:rPr>
          <w:rFonts w:hint="eastAsia"/>
        </w:rPr>
        <w:t>构造</w:t>
      </w:r>
      <w:r>
        <w:rPr>
          <w:rFonts w:hint="eastAsia"/>
        </w:rPr>
        <w:t>UE</w:t>
      </w:r>
      <w:r w:rsidR="00B77664">
        <w:rPr>
          <w:rFonts w:hint="eastAsia"/>
        </w:rPr>
        <w:t xml:space="preserve"> </w:t>
      </w:r>
      <w:proofErr w:type="spellStart"/>
      <w:r w:rsidR="00B77664">
        <w:rPr>
          <w:rFonts w:hint="eastAsia"/>
        </w:rPr>
        <w:t>i</w:t>
      </w:r>
      <w:proofErr w:type="spellEnd"/>
      <w:r w:rsidR="00AF2172">
        <w:rPr>
          <w:rFonts w:hint="eastAsia"/>
        </w:rPr>
        <w:t>的</w:t>
      </w:r>
      <w:r w:rsidR="00050A3D">
        <w:rPr>
          <w:rFonts w:hint="eastAsia"/>
        </w:rPr>
        <w:t xml:space="preserve"> </w:t>
      </w:r>
      <w:r w:rsidR="00B107F1">
        <w:rPr>
          <w:rFonts w:hint="eastAsia"/>
        </w:rPr>
        <w:t>DL-SCH</w:t>
      </w:r>
      <w:r w:rsidR="00AF2172">
        <w:rPr>
          <w:rFonts w:hint="eastAsia"/>
        </w:rPr>
        <w:t xml:space="preserve"> </w:t>
      </w:r>
      <w:proofErr w:type="spellStart"/>
      <w:r w:rsidR="00050A3D">
        <w:rPr>
          <w:rFonts w:hint="eastAsia"/>
        </w:rPr>
        <w:t>mac</w:t>
      </w:r>
      <w:proofErr w:type="spellEnd"/>
      <w:r>
        <w:rPr>
          <w:rFonts w:hint="eastAsia"/>
        </w:rPr>
        <w:t xml:space="preserve"> PDU</w:t>
      </w:r>
    </w:p>
    <w:p w:rsidR="001427CE" w:rsidRDefault="001427CE" w:rsidP="001F5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决策发送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</w:t>
      </w:r>
      <w:r>
        <w:rPr>
          <w:rFonts w:hint="eastAsia"/>
        </w:rPr>
        <w:t>控制参数</w:t>
      </w:r>
    </w:p>
    <w:p w:rsidR="004B5C0D" w:rsidRPr="00686CF7" w:rsidRDefault="004B5C0D" w:rsidP="001F5DC6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ndif</w:t>
      </w:r>
      <w:proofErr w:type="spellEnd"/>
      <w:r>
        <w:rPr>
          <w:rFonts w:hint="eastAsia"/>
        </w:rPr>
        <w:t xml:space="preserve"> </w:t>
      </w:r>
    </w:p>
    <w:p w:rsidR="00F924BF" w:rsidRDefault="00F924BF" w:rsidP="001F5DC6">
      <w:pPr>
        <w:rPr>
          <w:ins w:id="24" w:author="dhy" w:date="2012-02-10T16:05:00Z"/>
        </w:rPr>
      </w:pPr>
      <w:r>
        <w:t>E</w:t>
      </w:r>
      <w:r>
        <w:rPr>
          <w:rFonts w:hint="eastAsia"/>
        </w:rPr>
        <w:t xml:space="preserve">nd for </w:t>
      </w:r>
    </w:p>
    <w:p w:rsidR="005F0617" w:rsidRDefault="005F0617" w:rsidP="001F5DC6">
      <w:pPr>
        <w:rPr>
          <w:ins w:id="25" w:author="dhy" w:date="2012-02-10T16:05:00Z"/>
        </w:rPr>
      </w:pPr>
    </w:p>
    <w:p w:rsidR="005F0617" w:rsidRPr="00CB4DAA" w:rsidRDefault="005F0617" w:rsidP="001F5DC6">
      <w:pPr>
        <w:rPr>
          <w:color w:val="FF0000"/>
        </w:rPr>
      </w:pPr>
      <w:r w:rsidRPr="00CB4DAA">
        <w:rPr>
          <w:rFonts w:hint="eastAsia"/>
          <w:color w:val="FF0000"/>
        </w:rPr>
        <w:t>逻辑信息数据中</w:t>
      </w:r>
      <w:r w:rsidRPr="00CB4DAA">
        <w:rPr>
          <w:rFonts w:hint="eastAsia"/>
          <w:color w:val="FF0000"/>
        </w:rPr>
        <w:t>SRB</w:t>
      </w:r>
      <w:r w:rsidRPr="00CB4DAA">
        <w:rPr>
          <w:rFonts w:hint="eastAsia"/>
          <w:color w:val="FF0000"/>
        </w:rPr>
        <w:t>信息的调度优先级</w:t>
      </w:r>
      <w:r w:rsidRPr="00CB4DAA">
        <w:rPr>
          <w:rFonts w:hint="eastAsia"/>
          <w:color w:val="FF0000"/>
        </w:rPr>
        <w:t xml:space="preserve"> </w:t>
      </w:r>
      <w:r w:rsidRPr="00CB4DAA">
        <w:rPr>
          <w:rFonts w:hint="eastAsia"/>
          <w:color w:val="FF0000"/>
        </w:rPr>
        <w:t>应高于</w:t>
      </w:r>
      <w:r w:rsidRPr="00CB4DAA">
        <w:rPr>
          <w:rFonts w:hint="eastAsia"/>
          <w:color w:val="FF0000"/>
        </w:rPr>
        <w:t xml:space="preserve"> DRB</w:t>
      </w:r>
      <w:r w:rsidRPr="00CB4DAA">
        <w:rPr>
          <w:rFonts w:hint="eastAsia"/>
          <w:color w:val="FF0000"/>
        </w:rPr>
        <w:t>，若某</w:t>
      </w:r>
      <w:r w:rsidRPr="00CB4DAA">
        <w:rPr>
          <w:rFonts w:hint="eastAsia"/>
          <w:color w:val="FF0000"/>
        </w:rPr>
        <w:t xml:space="preserve">UE DRB </w:t>
      </w:r>
      <w:r w:rsidRPr="00CB4DAA">
        <w:rPr>
          <w:rFonts w:hint="eastAsia"/>
          <w:color w:val="FF0000"/>
        </w:rPr>
        <w:t>数据量较大，后面的</w:t>
      </w:r>
      <w:r w:rsidRPr="00CB4DAA">
        <w:rPr>
          <w:rFonts w:hint="eastAsia"/>
          <w:color w:val="FF0000"/>
        </w:rPr>
        <w:t>UE</w:t>
      </w:r>
      <w:r w:rsidRPr="00CB4DAA">
        <w:rPr>
          <w:rFonts w:hint="eastAsia"/>
          <w:color w:val="FF0000"/>
        </w:rPr>
        <w:t>将无法得到服务。故先为每个</w:t>
      </w:r>
      <w:r w:rsidRPr="00CB4DAA">
        <w:rPr>
          <w:rFonts w:hint="eastAsia"/>
          <w:color w:val="FF0000"/>
        </w:rPr>
        <w:t>UE</w:t>
      </w:r>
      <w:r w:rsidRPr="00CB4DAA">
        <w:rPr>
          <w:rFonts w:hint="eastAsia"/>
          <w:color w:val="FF0000"/>
        </w:rPr>
        <w:t>的</w:t>
      </w:r>
      <w:r w:rsidRPr="00CB4DAA">
        <w:rPr>
          <w:rFonts w:hint="eastAsia"/>
          <w:color w:val="FF0000"/>
        </w:rPr>
        <w:t>DRB</w:t>
      </w:r>
      <w:r w:rsidRPr="00CB4DAA">
        <w:rPr>
          <w:rFonts w:hint="eastAsia"/>
          <w:color w:val="FF0000"/>
        </w:rPr>
        <w:t>分配</w:t>
      </w:r>
      <w:r w:rsidRPr="00CB4DAA">
        <w:rPr>
          <w:rFonts w:hint="eastAsia"/>
          <w:color w:val="FF0000"/>
        </w:rPr>
        <w:t xml:space="preserve"> </w:t>
      </w:r>
      <w:r w:rsidRPr="00CB4DAA">
        <w:rPr>
          <w:rFonts w:hint="eastAsia"/>
          <w:color w:val="FF0000"/>
        </w:rPr>
        <w:t>资源，再为剩下</w:t>
      </w:r>
      <w:r w:rsidRPr="00CB4DAA">
        <w:rPr>
          <w:rFonts w:hint="eastAsia"/>
          <w:color w:val="FF0000"/>
        </w:rPr>
        <w:t>DRB</w:t>
      </w:r>
      <w:r w:rsidRPr="00CB4DAA">
        <w:rPr>
          <w:rFonts w:hint="eastAsia"/>
          <w:color w:val="FF0000"/>
        </w:rPr>
        <w:t>按优先级高到低分配资源。</w:t>
      </w:r>
    </w:p>
    <w:p w:rsidR="005F0617" w:rsidRDefault="00CB4DAA" w:rsidP="00CB4DAA">
      <w:r>
        <w:rPr>
          <w:rFonts w:hint="eastAsia"/>
        </w:rPr>
        <w:t>1</w:t>
      </w:r>
      <w:r>
        <w:t>’</w:t>
      </w:r>
      <w:r>
        <w:rPr>
          <w:rFonts w:hint="eastAsia"/>
        </w:rPr>
        <w:t>)</w:t>
      </w:r>
    </w:p>
    <w:p w:rsidR="006746DE" w:rsidRDefault="006746DE" w:rsidP="006746DE">
      <w:pPr>
        <w:rPr>
          <w:ins w:id="26" w:author="dhy" w:date="2012-02-10T16:11:00Z"/>
        </w:rPr>
      </w:pPr>
      <w:proofErr w:type="spellStart"/>
      <w:r>
        <w:rPr>
          <w:rFonts w:hint="eastAsia"/>
        </w:rPr>
        <w:t>R_temp</w:t>
      </w:r>
      <w:proofErr w:type="spellEnd"/>
      <w:r>
        <w:rPr>
          <w:rFonts w:hint="eastAsia"/>
        </w:rPr>
        <w:t xml:space="preserve"> = 0 ;// </w:t>
      </w:r>
      <w:r>
        <w:rPr>
          <w:rFonts w:hint="eastAsia"/>
        </w:rPr>
        <w:t>当前剩下的总资源</w:t>
      </w:r>
    </w:p>
    <w:p w:rsidR="006746DE" w:rsidRDefault="006746DE" w:rsidP="006746DE">
      <w:r>
        <w:t>F</w:t>
      </w:r>
      <w:r>
        <w:rPr>
          <w:rFonts w:hint="eastAsia"/>
        </w:rPr>
        <w:t xml:space="preserve">or </w:t>
      </w:r>
      <w:r>
        <w:t>I</w:t>
      </w:r>
      <w:r>
        <w:rPr>
          <w:rFonts w:hint="eastAsia"/>
        </w:rPr>
        <w:t xml:space="preserve"> = 1 to n 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UE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UE </w:t>
      </w:r>
      <w:r>
        <w:rPr>
          <w:rFonts w:hint="eastAsia"/>
        </w:rPr>
        <w:t>分配</w:t>
      </w:r>
      <w:r>
        <w:rPr>
          <w:rFonts w:hint="eastAsia"/>
        </w:rPr>
        <w:t>SRB</w:t>
      </w:r>
      <w:r>
        <w:rPr>
          <w:rFonts w:hint="eastAsia"/>
        </w:rPr>
        <w:t>资源</w:t>
      </w:r>
    </w:p>
    <w:p w:rsidR="006746DE" w:rsidRDefault="006746DE" w:rsidP="006746DE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j=3 to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个逻辑信道</w:t>
      </w:r>
      <w:r>
        <w:rPr>
          <w:rFonts w:hint="eastAsia"/>
        </w:rPr>
        <w:t xml:space="preserve"> to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逻辑信道</w:t>
      </w:r>
      <w:r>
        <w:rPr>
          <w:rFonts w:hint="eastAsia"/>
        </w:rPr>
        <w:t xml:space="preserve"> </w:t>
      </w:r>
    </w:p>
    <w:p w:rsidR="006746DE" w:rsidRDefault="006746DE" w:rsidP="006746D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R_temp</w:t>
      </w:r>
      <w:proofErr w:type="spellEnd"/>
      <w:r>
        <w:rPr>
          <w:rFonts w:hint="eastAsia"/>
        </w:rPr>
        <w:t xml:space="preserve">  = R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</w:t>
      </w:r>
      <w:proofErr w:type="spellEnd"/>
      <w:r>
        <w:rPr>
          <w:rFonts w:hint="eastAsia"/>
        </w:rPr>
        <w:t xml:space="preserve">(j) ;// </w:t>
      </w:r>
      <w:proofErr w:type="spellStart"/>
      <w:r>
        <w:rPr>
          <w:rFonts w:hint="eastAsia"/>
        </w:rPr>
        <w:t>lch</w:t>
      </w:r>
      <w:proofErr w:type="spellEnd"/>
      <w:r>
        <w:rPr>
          <w:rFonts w:hint="eastAsia"/>
        </w:rPr>
        <w:t>(j)</w:t>
      </w:r>
      <w:r>
        <w:rPr>
          <w:rFonts w:hint="eastAsia"/>
        </w:rPr>
        <w:t>为逻辑信道</w:t>
      </w:r>
      <w:r>
        <w:rPr>
          <w:rFonts w:hint="eastAsia"/>
        </w:rPr>
        <w:t>j</w:t>
      </w:r>
      <w:r>
        <w:rPr>
          <w:rFonts w:hint="eastAsia"/>
        </w:rPr>
        <w:t>分配的数据大小</w:t>
      </w:r>
    </w:p>
    <w:p w:rsidR="006746DE" w:rsidRDefault="006746DE" w:rsidP="006746DE">
      <w:r>
        <w:rPr>
          <w:rFonts w:hint="eastAsia"/>
        </w:rPr>
        <w:tab/>
      </w:r>
      <w:r>
        <w:t>E</w:t>
      </w:r>
      <w:r>
        <w:rPr>
          <w:rFonts w:hint="eastAsia"/>
        </w:rPr>
        <w:t>nd for</w:t>
      </w:r>
    </w:p>
    <w:p w:rsidR="006746DE" w:rsidRDefault="006746DE" w:rsidP="006746DE">
      <w:r>
        <w:rPr>
          <w:rFonts w:hint="eastAsia"/>
        </w:rPr>
        <w:t>End for</w:t>
      </w:r>
    </w:p>
    <w:p w:rsidR="006746DE" w:rsidRDefault="006746DE" w:rsidP="006746DE"/>
    <w:p w:rsidR="006746DE" w:rsidRDefault="006746DE" w:rsidP="006746DE">
      <w:r>
        <w:t>F</w:t>
      </w:r>
      <w:r>
        <w:rPr>
          <w:rFonts w:hint="eastAsia"/>
        </w:rPr>
        <w:t xml:space="preserve">or </w:t>
      </w:r>
      <w:r>
        <w:t>I</w:t>
      </w:r>
      <w:r>
        <w:rPr>
          <w:rFonts w:hint="eastAsia"/>
        </w:rPr>
        <w:t xml:space="preserve"> = 1 to n 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UE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UE </w:t>
      </w:r>
      <w:r>
        <w:rPr>
          <w:rFonts w:hint="eastAsia"/>
        </w:rPr>
        <w:t>分配</w:t>
      </w:r>
      <w:r>
        <w:rPr>
          <w:rFonts w:hint="eastAsia"/>
        </w:rPr>
        <w:t>DRB</w:t>
      </w:r>
      <w:r>
        <w:rPr>
          <w:rFonts w:hint="eastAsia"/>
        </w:rPr>
        <w:t>资源</w:t>
      </w:r>
    </w:p>
    <w:p w:rsidR="006746DE" w:rsidRDefault="006746DE" w:rsidP="006746DE">
      <w:r>
        <w:rPr>
          <w:rFonts w:hint="eastAsia"/>
        </w:rPr>
        <w:tab/>
        <w:t xml:space="preserve">UE </w:t>
      </w:r>
      <w:r>
        <w:rPr>
          <w:rFonts w:hint="eastAsia"/>
        </w:rPr>
        <w:t>逻辑信道信息按优先级高到低排序；</w:t>
      </w:r>
    </w:p>
    <w:p w:rsidR="006746DE" w:rsidRDefault="006746DE" w:rsidP="006746DE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j=3 to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个逻辑信道</w:t>
      </w:r>
      <w:r>
        <w:rPr>
          <w:rFonts w:hint="eastAsia"/>
        </w:rPr>
        <w:t xml:space="preserve"> to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逻辑信道</w:t>
      </w:r>
      <w:r>
        <w:rPr>
          <w:rFonts w:hint="eastAsia"/>
        </w:rPr>
        <w:t xml:space="preserve"> </w:t>
      </w:r>
    </w:p>
    <w:p w:rsidR="006746DE" w:rsidRDefault="006746DE" w:rsidP="006746D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R_temp</w:t>
      </w:r>
      <w:proofErr w:type="spellEnd"/>
      <w:r>
        <w:rPr>
          <w:rFonts w:hint="eastAsia"/>
        </w:rPr>
        <w:t xml:space="preserve">  = R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</w:t>
      </w:r>
      <w:proofErr w:type="spellEnd"/>
      <w:r>
        <w:rPr>
          <w:rFonts w:hint="eastAsia"/>
        </w:rPr>
        <w:t xml:space="preserve">(j) ;// </w:t>
      </w:r>
      <w:proofErr w:type="spellStart"/>
      <w:r>
        <w:rPr>
          <w:rFonts w:hint="eastAsia"/>
        </w:rPr>
        <w:t>lch</w:t>
      </w:r>
      <w:proofErr w:type="spellEnd"/>
      <w:r>
        <w:rPr>
          <w:rFonts w:hint="eastAsia"/>
        </w:rPr>
        <w:t>(j)</w:t>
      </w:r>
      <w:r>
        <w:rPr>
          <w:rFonts w:hint="eastAsia"/>
        </w:rPr>
        <w:t>为逻辑信道</w:t>
      </w:r>
      <w:r>
        <w:rPr>
          <w:rFonts w:hint="eastAsia"/>
        </w:rPr>
        <w:t>j</w:t>
      </w:r>
      <w:r>
        <w:rPr>
          <w:rFonts w:hint="eastAsia"/>
        </w:rPr>
        <w:t>分配的数据大小</w:t>
      </w:r>
    </w:p>
    <w:p w:rsidR="006746DE" w:rsidRDefault="006746DE" w:rsidP="006746DE">
      <w:r>
        <w:rPr>
          <w:rFonts w:hint="eastAsia"/>
        </w:rPr>
        <w:tab/>
      </w:r>
      <w:r>
        <w:t>E</w:t>
      </w:r>
      <w:r>
        <w:rPr>
          <w:rFonts w:hint="eastAsia"/>
        </w:rPr>
        <w:t>nd for</w:t>
      </w:r>
    </w:p>
    <w:p w:rsidR="006746DE" w:rsidRDefault="006746DE" w:rsidP="006746DE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j&gt; </w:t>
      </w:r>
      <w:proofErr w:type="spellStart"/>
      <w:r>
        <w:rPr>
          <w:rFonts w:hint="eastAsia"/>
        </w:rPr>
        <w:t>lc</w:t>
      </w:r>
      <w:proofErr w:type="spellEnd"/>
    </w:p>
    <w:p w:rsidR="006746DE" w:rsidRDefault="006746DE" w:rsidP="006746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rlc</w:t>
      </w:r>
      <w:proofErr w:type="spellEnd"/>
      <w:r>
        <w:rPr>
          <w:rFonts w:hint="eastAsia"/>
        </w:rPr>
        <w:t>接口获取各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数据，构造</w:t>
      </w:r>
      <w:r>
        <w:rPr>
          <w:rFonts w:hint="eastAsia"/>
        </w:rPr>
        <w:t xml:space="preserve">UE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DL-SCH 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PDU</w:t>
      </w:r>
    </w:p>
    <w:p w:rsidR="006746DE" w:rsidRDefault="006746DE" w:rsidP="006746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决策发送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</w:t>
      </w:r>
      <w:r>
        <w:rPr>
          <w:rFonts w:hint="eastAsia"/>
        </w:rPr>
        <w:t>控制参数</w:t>
      </w:r>
    </w:p>
    <w:p w:rsidR="006746DE" w:rsidRDefault="006746DE" w:rsidP="006746DE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ndif</w:t>
      </w:r>
      <w:proofErr w:type="spellEnd"/>
      <w:r>
        <w:rPr>
          <w:rFonts w:hint="eastAsia"/>
        </w:rPr>
        <w:t xml:space="preserve"> </w:t>
      </w:r>
    </w:p>
    <w:p w:rsidR="006746DE" w:rsidRPr="00686CF7" w:rsidRDefault="006746DE" w:rsidP="006746DE">
      <w:r>
        <w:rPr>
          <w:rFonts w:hint="eastAsia"/>
        </w:rPr>
        <w:t>END for</w:t>
      </w:r>
    </w:p>
    <w:p w:rsidR="004B5C0D" w:rsidRDefault="004B5C0D" w:rsidP="001F5DC6"/>
    <w:p w:rsidR="004B5C0D" w:rsidRDefault="004B5C0D" w:rsidP="001F5DC6"/>
    <w:p w:rsidR="00786104" w:rsidRPr="00EC68F6" w:rsidRDefault="00786104" w:rsidP="00EC68F6">
      <w:pPr>
        <w:pStyle w:val="af2"/>
        <w:numPr>
          <w:ilvl w:val="0"/>
          <w:numId w:val="11"/>
        </w:numPr>
        <w:ind w:firstLineChars="0"/>
      </w:pPr>
      <w:r w:rsidRPr="00EC68F6">
        <w:rPr>
          <w:rFonts w:hint="eastAsia"/>
        </w:rPr>
        <w:t xml:space="preserve">PF </w:t>
      </w:r>
      <w:r w:rsidRPr="00EC68F6">
        <w:rPr>
          <w:rFonts w:hint="eastAsia"/>
        </w:rPr>
        <w:t>正比公平算法调度</w:t>
      </w:r>
    </w:p>
    <w:p w:rsidR="00786104" w:rsidRDefault="00786104" w:rsidP="00786104">
      <w:r>
        <w:rPr>
          <w:rFonts w:hint="eastAsia"/>
        </w:rPr>
        <w:t>根据基站配置估计可用的总调度资源</w:t>
      </w:r>
      <w:r>
        <w:rPr>
          <w:rFonts w:hint="eastAsia"/>
        </w:rPr>
        <w:t xml:space="preserve"> R</w:t>
      </w:r>
      <w:r w:rsidR="00381F6B">
        <w:rPr>
          <w:rFonts w:hint="eastAsia"/>
        </w:rPr>
        <w:t xml:space="preserve"> (</w:t>
      </w:r>
      <w:r w:rsidR="00381F6B">
        <w:rPr>
          <w:rFonts w:hint="eastAsia"/>
        </w:rPr>
        <w:t>可能为不连续的资源块</w:t>
      </w:r>
      <w:r w:rsidR="00381F6B">
        <w:rPr>
          <w:rFonts w:hint="eastAsia"/>
        </w:rPr>
        <w:t>)</w:t>
      </w:r>
      <w:r w:rsidR="00AB54FB">
        <w:rPr>
          <w:rFonts w:hint="eastAsia"/>
        </w:rPr>
        <w:t>;</w:t>
      </w:r>
    </w:p>
    <w:p w:rsidR="009C7CC7" w:rsidRDefault="009C7CC7" w:rsidP="009C7CC7">
      <w:proofErr w:type="spellStart"/>
      <w:r>
        <w:rPr>
          <w:rFonts w:hint="eastAsia"/>
        </w:rPr>
        <w:t>R_temp</w:t>
      </w:r>
      <w:proofErr w:type="spellEnd"/>
      <w:r>
        <w:rPr>
          <w:rFonts w:hint="eastAsia"/>
        </w:rPr>
        <w:t xml:space="preserve"> = 0 ;// </w:t>
      </w:r>
      <w:r>
        <w:rPr>
          <w:rFonts w:hint="eastAsia"/>
        </w:rPr>
        <w:t>当前剩下的总资源</w:t>
      </w:r>
    </w:p>
    <w:p w:rsidR="007E52AB" w:rsidRDefault="007E52AB" w:rsidP="009C7CC7"/>
    <w:p w:rsidR="007E52AB" w:rsidRDefault="007E52AB" w:rsidP="007E52AB">
      <w:r>
        <w:rPr>
          <w:rFonts w:hint="eastAsia"/>
        </w:rPr>
        <w:t>//</w:t>
      </w:r>
      <w:r w:rsidRPr="007E52AB">
        <w:rPr>
          <w:rFonts w:hint="eastAsia"/>
        </w:rPr>
        <w:t xml:space="preserve"> </w:t>
      </w:r>
      <w:r>
        <w:rPr>
          <w:rFonts w:hint="eastAsia"/>
        </w:rPr>
        <w:t xml:space="preserve">UE / </w:t>
      </w:r>
      <w:r>
        <w:rPr>
          <w:rFonts w:hint="eastAsia"/>
        </w:rPr>
        <w:t>逻辑信道按优先级排序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 xml:space="preserve"> </w:t>
      </w:r>
      <w:r>
        <w:rPr>
          <w:rFonts w:hint="eastAsia"/>
        </w:rPr>
        <w:t>待调度队列</w:t>
      </w:r>
    </w:p>
    <w:p w:rsidR="001629F4" w:rsidRDefault="001629F4" w:rsidP="001629F4">
      <w:r>
        <w:t>F</w:t>
      </w:r>
      <w:r>
        <w:rPr>
          <w:rFonts w:hint="eastAsia"/>
        </w:rPr>
        <w:t xml:space="preserve">or </w:t>
      </w:r>
      <w:r>
        <w:t>I</w:t>
      </w:r>
      <w:r>
        <w:rPr>
          <w:rFonts w:hint="eastAsia"/>
        </w:rPr>
        <w:t xml:space="preserve"> = 1 to n 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UE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UE </w:t>
      </w:r>
      <w:r>
        <w:rPr>
          <w:rFonts w:hint="eastAsia"/>
        </w:rPr>
        <w:t>分配资源</w:t>
      </w:r>
    </w:p>
    <w:p w:rsidR="001629F4" w:rsidRPr="007C7A70" w:rsidRDefault="00465E44" w:rsidP="00147DDA">
      <w:pPr>
        <w:ind w:firstLineChars="200" w:firstLine="420"/>
      </w:pPr>
      <w:r>
        <w:rPr>
          <w:rFonts w:hint="eastAsia"/>
        </w:rPr>
        <w:lastRenderedPageBreak/>
        <w:t>//</w:t>
      </w:r>
      <w:r w:rsidR="001629F4" w:rsidRPr="007C7A70">
        <w:rPr>
          <w:rFonts w:hint="eastAsia"/>
        </w:rPr>
        <w:t>为用户分配一个优先级</w:t>
      </w:r>
      <w:r w:rsidR="001629F4" w:rsidRPr="007C7A70">
        <w:t>P</w:t>
      </w:r>
      <w:r w:rsidR="00715979">
        <w:rPr>
          <w:rFonts w:hint="eastAsia"/>
        </w:rPr>
        <w:t xml:space="preserve"> </w:t>
      </w:r>
      <w:r w:rsidR="008B6BE6">
        <w:rPr>
          <w:rFonts w:hint="eastAsia"/>
        </w:rPr>
        <w:tab/>
      </w:r>
      <w:r w:rsidR="001629F4" w:rsidRPr="007C7A70">
        <w:rPr>
          <w:rFonts w:hint="eastAsia"/>
        </w:rPr>
        <w:t>按优先级</w:t>
      </w:r>
      <w:r w:rsidR="00BF1496">
        <w:rPr>
          <w:rFonts w:hint="eastAsia"/>
        </w:rPr>
        <w:t>P</w:t>
      </w:r>
      <w:r w:rsidR="001629F4" w:rsidRPr="007C7A70">
        <w:rPr>
          <w:rFonts w:hint="eastAsia"/>
        </w:rPr>
        <w:t>高到低分配资源</w:t>
      </w:r>
      <w:r w:rsidR="001629F4" w:rsidRPr="007C7A70">
        <w:t xml:space="preserve"> </w:t>
      </w:r>
      <w:r w:rsidR="001629F4">
        <w:rPr>
          <w:rFonts w:hint="eastAsia"/>
        </w:rPr>
        <w:t>；</w:t>
      </w:r>
    </w:p>
    <w:p w:rsidR="001629F4" w:rsidRDefault="001629F4" w:rsidP="00854225">
      <w:pPr>
        <w:ind w:left="420"/>
      </w:pPr>
      <w:r w:rsidRPr="007C7A70">
        <w:t>P</w:t>
      </w:r>
      <w:r w:rsidR="006A1589">
        <w:rPr>
          <w:rFonts w:hint="eastAsia"/>
        </w:rPr>
        <w:t xml:space="preserve"> </w:t>
      </w:r>
      <w:r w:rsidRPr="007C7A70">
        <w:t>=</w:t>
      </w:r>
      <w:r w:rsidR="006A1589">
        <w:rPr>
          <w:rFonts w:hint="eastAsia"/>
        </w:rPr>
        <w:t xml:space="preserve"> </w:t>
      </w:r>
      <w:r w:rsidRPr="007C7A70">
        <w:rPr>
          <w:rFonts w:hint="eastAsia"/>
        </w:rPr>
        <w:t>用户在</w:t>
      </w:r>
      <w:r w:rsidRPr="007C7A70">
        <w:t>t</w:t>
      </w:r>
      <w:r w:rsidRPr="007C7A70">
        <w:rPr>
          <w:rFonts w:hint="eastAsia"/>
        </w:rPr>
        <w:t>时刻</w:t>
      </w:r>
      <w:proofErr w:type="gramStart"/>
      <w:r w:rsidRPr="007C7A70">
        <w:rPr>
          <w:rFonts w:hint="eastAsia"/>
        </w:rPr>
        <w:t>的载干比</w:t>
      </w:r>
      <w:proofErr w:type="gramEnd"/>
      <w:r w:rsidRPr="007C7A70">
        <w:t>(</w:t>
      </w:r>
      <w:r w:rsidRPr="007C7A70">
        <w:rPr>
          <w:rFonts w:hint="eastAsia"/>
        </w:rPr>
        <w:t>信道质量</w:t>
      </w:r>
      <w:r w:rsidRPr="007C7A70">
        <w:t>)/</w:t>
      </w:r>
      <w:r w:rsidRPr="007C7A70">
        <w:rPr>
          <w:rFonts w:hint="eastAsia"/>
        </w:rPr>
        <w:t>用户的平均数据传输率</w:t>
      </w:r>
      <w:r w:rsidRPr="007C7A70">
        <w:t>(</w:t>
      </w:r>
      <w:r w:rsidRPr="007C7A70">
        <w:rPr>
          <w:rFonts w:hint="eastAsia"/>
        </w:rPr>
        <w:t>吞吐量</w:t>
      </w:r>
      <w:r w:rsidRPr="007C7A70">
        <w:t>)</w:t>
      </w:r>
      <w:r>
        <w:rPr>
          <w:rFonts w:hint="eastAsia"/>
        </w:rPr>
        <w:t>；</w:t>
      </w:r>
      <w:r w:rsidR="000E43BA">
        <w:rPr>
          <w:rFonts w:hint="eastAsia"/>
        </w:rPr>
        <w:t>//UE</w:t>
      </w:r>
      <w:r w:rsidR="000E43BA">
        <w:rPr>
          <w:rFonts w:hint="eastAsia"/>
        </w:rPr>
        <w:t>实体中</w:t>
      </w:r>
      <w:r w:rsidR="00982FC7">
        <w:rPr>
          <w:rFonts w:hint="eastAsia"/>
        </w:rPr>
        <w:t>应</w:t>
      </w:r>
      <w:r w:rsidR="00147DDA">
        <w:rPr>
          <w:rFonts w:hint="eastAsia"/>
        </w:rPr>
        <w:t>//</w:t>
      </w:r>
      <w:r w:rsidR="000E43BA">
        <w:rPr>
          <w:rFonts w:hint="eastAsia"/>
        </w:rPr>
        <w:t>保存</w:t>
      </w:r>
      <w:r w:rsidR="00FC0ABF">
        <w:rPr>
          <w:rFonts w:hint="eastAsia"/>
        </w:rPr>
        <w:t>UE</w:t>
      </w:r>
      <w:r w:rsidR="00FC0ABF">
        <w:rPr>
          <w:rFonts w:hint="eastAsia"/>
        </w:rPr>
        <w:t>反馈的</w:t>
      </w:r>
      <w:r w:rsidR="00383CBB">
        <w:rPr>
          <w:rFonts w:hint="eastAsia"/>
        </w:rPr>
        <w:t>最近</w:t>
      </w:r>
      <w:r w:rsidR="00FC0ABF">
        <w:rPr>
          <w:rFonts w:hint="eastAsia"/>
        </w:rPr>
        <w:t>CQI</w:t>
      </w:r>
      <w:r w:rsidR="00FC0ABF">
        <w:rPr>
          <w:rFonts w:hint="eastAsia"/>
        </w:rPr>
        <w:t>，</w:t>
      </w:r>
      <w:r w:rsidR="000E43BA">
        <w:rPr>
          <w:rFonts w:hint="eastAsia"/>
        </w:rPr>
        <w:t>最近</w:t>
      </w:r>
      <w:r w:rsidR="000E43BA">
        <w:rPr>
          <w:rFonts w:hint="eastAsia"/>
        </w:rPr>
        <w:t>k</w:t>
      </w:r>
      <w:r w:rsidR="000E43BA">
        <w:rPr>
          <w:rFonts w:hint="eastAsia"/>
        </w:rPr>
        <w:t>帧调度数据大小</w:t>
      </w:r>
    </w:p>
    <w:p w:rsidR="004D5B46" w:rsidRDefault="004D5B46" w:rsidP="001629F4">
      <w:pPr>
        <w:ind w:firstLineChars="50" w:firstLine="105"/>
      </w:pPr>
    </w:p>
    <w:p w:rsidR="00C40F97" w:rsidRDefault="00C40F97" w:rsidP="00147DDA">
      <w:pPr>
        <w:ind w:firstLineChars="200" w:firstLine="420"/>
      </w:pPr>
      <w:r>
        <w:rPr>
          <w:rFonts w:hint="eastAsia"/>
        </w:rPr>
        <w:t>按</w:t>
      </w:r>
      <w:r>
        <w:rPr>
          <w:rFonts w:hint="eastAsia"/>
        </w:rPr>
        <w:t>UE</w:t>
      </w:r>
      <w:r>
        <w:rPr>
          <w:rFonts w:hint="eastAsia"/>
        </w:rPr>
        <w:t>优先级</w:t>
      </w:r>
      <w:r>
        <w:rPr>
          <w:rFonts w:hint="eastAsia"/>
        </w:rPr>
        <w:t xml:space="preserve"> P</w:t>
      </w:r>
      <w:r w:rsidR="00336F3D" w:rsidRPr="007C7A70">
        <w:rPr>
          <w:rFonts w:hint="eastAsia"/>
        </w:rPr>
        <w:t>高到低</w:t>
      </w:r>
      <w:r>
        <w:rPr>
          <w:rFonts w:hint="eastAsia"/>
        </w:rPr>
        <w:t>排序</w:t>
      </w:r>
      <w:r w:rsidR="006707E8">
        <w:rPr>
          <w:rFonts w:hint="eastAsia"/>
        </w:rPr>
        <w:t>；</w:t>
      </w:r>
      <w:r w:rsidR="000F70A0">
        <w:rPr>
          <w:rFonts w:hint="eastAsia"/>
        </w:rPr>
        <w:t>//</w:t>
      </w:r>
      <w:r w:rsidR="000F70A0">
        <w:rPr>
          <w:rFonts w:hint="eastAsia"/>
        </w:rPr>
        <w:t>插入排序形成</w:t>
      </w:r>
      <w:r w:rsidR="000F70A0">
        <w:rPr>
          <w:rFonts w:hint="eastAsia"/>
        </w:rPr>
        <w:t>UE</w:t>
      </w:r>
      <w:r w:rsidR="000F70A0">
        <w:rPr>
          <w:rFonts w:hint="eastAsia"/>
        </w:rPr>
        <w:t>序列</w:t>
      </w:r>
    </w:p>
    <w:p w:rsidR="001629F4" w:rsidRDefault="001629F4" w:rsidP="001629F4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j=1 to </w:t>
      </w:r>
      <w:proofErr w:type="spellStart"/>
      <w:r>
        <w:rPr>
          <w:rFonts w:hint="eastAsia"/>
        </w:rPr>
        <w:t>lc</w:t>
      </w:r>
      <w:proofErr w:type="spellEnd"/>
      <w:r w:rsidR="001B60BD"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个逻辑信道</w:t>
      </w:r>
      <w:r>
        <w:rPr>
          <w:rFonts w:hint="eastAsia"/>
        </w:rPr>
        <w:t xml:space="preserve"> to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逻辑信道</w:t>
      </w:r>
      <w:r>
        <w:rPr>
          <w:rFonts w:hint="eastAsia"/>
        </w:rPr>
        <w:t xml:space="preserve"> </w:t>
      </w:r>
    </w:p>
    <w:p w:rsidR="001629F4" w:rsidRDefault="001629F4" w:rsidP="001629F4">
      <w:r>
        <w:rPr>
          <w:rFonts w:hint="eastAsia"/>
        </w:rPr>
        <w:tab/>
      </w:r>
      <w:r>
        <w:rPr>
          <w:rFonts w:hint="eastAsia"/>
        </w:rPr>
        <w:tab/>
      </w:r>
      <w:r w:rsidR="006A1589">
        <w:rPr>
          <w:rFonts w:hint="eastAsia"/>
        </w:rPr>
        <w:t>按逻辑信道优先级排序</w:t>
      </w:r>
      <w:r w:rsidR="00067E2E">
        <w:rPr>
          <w:rFonts w:hint="eastAsia"/>
        </w:rPr>
        <w:t xml:space="preserve"> </w:t>
      </w:r>
      <w:r w:rsidR="00765954">
        <w:rPr>
          <w:rFonts w:hint="eastAsia"/>
        </w:rPr>
        <w:t>//</w:t>
      </w:r>
      <w:proofErr w:type="spellStart"/>
      <w:r w:rsidR="00765954">
        <w:rPr>
          <w:rFonts w:hint="eastAsia"/>
        </w:rPr>
        <w:t>lc</w:t>
      </w:r>
      <w:proofErr w:type="spellEnd"/>
      <w:r w:rsidR="00765954">
        <w:rPr>
          <w:rFonts w:hint="eastAsia"/>
        </w:rPr>
        <w:t xml:space="preserve"> </w:t>
      </w:r>
      <w:r w:rsidR="00765954">
        <w:rPr>
          <w:rFonts w:hint="eastAsia"/>
        </w:rPr>
        <w:t>优先级由高层配置</w:t>
      </w:r>
    </w:p>
    <w:p w:rsidR="001629F4" w:rsidRDefault="001629F4" w:rsidP="001629F4">
      <w:r>
        <w:rPr>
          <w:rFonts w:hint="eastAsia"/>
        </w:rPr>
        <w:tab/>
      </w:r>
      <w:r>
        <w:t>E</w:t>
      </w:r>
      <w:r>
        <w:rPr>
          <w:rFonts w:hint="eastAsia"/>
        </w:rPr>
        <w:t>nd for</w:t>
      </w:r>
    </w:p>
    <w:p w:rsidR="001629F4" w:rsidRDefault="001629F4" w:rsidP="001629F4">
      <w:r>
        <w:t>E</w:t>
      </w:r>
      <w:r>
        <w:rPr>
          <w:rFonts w:hint="eastAsia"/>
        </w:rPr>
        <w:t xml:space="preserve">nd for </w:t>
      </w:r>
    </w:p>
    <w:p w:rsidR="001629F4" w:rsidRDefault="001629F4" w:rsidP="009C7CC7"/>
    <w:p w:rsidR="0096128A" w:rsidRDefault="0096128A" w:rsidP="009C7CC7">
      <w:r>
        <w:rPr>
          <w:rFonts w:hint="eastAsia"/>
        </w:rPr>
        <w:t>//</w:t>
      </w:r>
      <w:r>
        <w:rPr>
          <w:rFonts w:hint="eastAsia"/>
        </w:rPr>
        <w:t>为</w:t>
      </w:r>
      <w:r w:rsidR="00562133">
        <w:rPr>
          <w:rFonts w:hint="eastAsia"/>
        </w:rPr>
        <w:t>各</w:t>
      </w:r>
      <w:r>
        <w:rPr>
          <w:rFonts w:hint="eastAsia"/>
        </w:rPr>
        <w:t xml:space="preserve">UE </w:t>
      </w:r>
      <w:r>
        <w:rPr>
          <w:rFonts w:hint="eastAsia"/>
        </w:rPr>
        <w:t>分配资源</w:t>
      </w:r>
    </w:p>
    <w:p w:rsidR="00786104" w:rsidRDefault="00786104" w:rsidP="00786104">
      <w:r>
        <w:t>F</w:t>
      </w:r>
      <w:r>
        <w:rPr>
          <w:rFonts w:hint="eastAsia"/>
        </w:rPr>
        <w:t xml:space="preserve">or </w:t>
      </w:r>
      <w:r>
        <w:t>I</w:t>
      </w:r>
      <w:r>
        <w:rPr>
          <w:rFonts w:hint="eastAsia"/>
        </w:rPr>
        <w:t xml:space="preserve"> = 1 to n 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UE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UE </w:t>
      </w:r>
      <w:r>
        <w:rPr>
          <w:rFonts w:hint="eastAsia"/>
        </w:rPr>
        <w:t>分配资源</w:t>
      </w:r>
    </w:p>
    <w:p w:rsidR="00786104" w:rsidRDefault="00786104" w:rsidP="00786104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j=1 to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个逻辑信道</w:t>
      </w:r>
      <w:r>
        <w:rPr>
          <w:rFonts w:hint="eastAsia"/>
        </w:rPr>
        <w:t xml:space="preserve"> to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逻辑信道</w:t>
      </w:r>
      <w:r>
        <w:rPr>
          <w:rFonts w:hint="eastAsia"/>
        </w:rPr>
        <w:t xml:space="preserve"> </w:t>
      </w:r>
    </w:p>
    <w:p w:rsidR="00786104" w:rsidRDefault="00786104" w:rsidP="0078610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R_</w:t>
      </w:r>
      <w:proofErr w:type="gramStart"/>
      <w:r>
        <w:rPr>
          <w:rFonts w:hint="eastAsia"/>
        </w:rPr>
        <w:t>temp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R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</w:t>
      </w:r>
      <w:proofErr w:type="spellEnd"/>
      <w:r>
        <w:rPr>
          <w:rFonts w:hint="eastAsia"/>
        </w:rPr>
        <w:t>(j) ;//?????</w:t>
      </w:r>
    </w:p>
    <w:p w:rsidR="00786104" w:rsidRDefault="00786104" w:rsidP="00786104">
      <w:r>
        <w:rPr>
          <w:rFonts w:hint="eastAsia"/>
        </w:rPr>
        <w:tab/>
      </w:r>
      <w:r>
        <w:t>E</w:t>
      </w:r>
      <w:r>
        <w:rPr>
          <w:rFonts w:hint="eastAsia"/>
        </w:rPr>
        <w:t>nd for</w:t>
      </w:r>
    </w:p>
    <w:p w:rsidR="00786104" w:rsidRDefault="00786104" w:rsidP="00786104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j&gt; </w:t>
      </w:r>
      <w:proofErr w:type="spellStart"/>
      <w:r>
        <w:rPr>
          <w:rFonts w:hint="eastAsia"/>
        </w:rPr>
        <w:t>lc</w:t>
      </w:r>
      <w:proofErr w:type="spellEnd"/>
    </w:p>
    <w:p w:rsidR="00786104" w:rsidRDefault="00786104" w:rsidP="007861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</w:t>
      </w:r>
      <w:r>
        <w:rPr>
          <w:rFonts w:hint="eastAsia"/>
        </w:rPr>
        <w:t xml:space="preserve">UE 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PDU</w:t>
      </w:r>
    </w:p>
    <w:p w:rsidR="00786104" w:rsidRDefault="00786104" w:rsidP="007861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决策发送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</w:t>
      </w:r>
      <w:r>
        <w:rPr>
          <w:rFonts w:hint="eastAsia"/>
        </w:rPr>
        <w:t>控制参数</w:t>
      </w:r>
    </w:p>
    <w:p w:rsidR="00786104" w:rsidRPr="00686CF7" w:rsidRDefault="00786104" w:rsidP="00786104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ndif</w:t>
      </w:r>
      <w:proofErr w:type="spellEnd"/>
      <w:r>
        <w:rPr>
          <w:rFonts w:hint="eastAsia"/>
        </w:rPr>
        <w:t xml:space="preserve"> </w:t>
      </w:r>
    </w:p>
    <w:p w:rsidR="00786104" w:rsidRDefault="00786104" w:rsidP="00786104">
      <w:r>
        <w:t>E</w:t>
      </w:r>
      <w:r>
        <w:rPr>
          <w:rFonts w:hint="eastAsia"/>
        </w:rPr>
        <w:t xml:space="preserve">nd for </w:t>
      </w:r>
    </w:p>
    <w:p w:rsidR="004B5C0D" w:rsidRDefault="004B5C0D" w:rsidP="001F5DC6"/>
    <w:p w:rsidR="004B5C0D" w:rsidRPr="002F722D" w:rsidRDefault="004B5526" w:rsidP="001F5DC6"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052B8F">
        <w:rPr>
          <w:rFonts w:hint="eastAsia"/>
        </w:rPr>
        <w:t>逻辑信道优先级</w:t>
      </w:r>
      <w:r w:rsidR="00FD2750">
        <w:rPr>
          <w:rFonts w:hint="eastAsia"/>
        </w:rPr>
        <w:t>也</w:t>
      </w:r>
      <w:r w:rsidR="00052B8F">
        <w:rPr>
          <w:rFonts w:hint="eastAsia"/>
        </w:rPr>
        <w:t>可以</w:t>
      </w:r>
      <w:r w:rsidR="00052B8F">
        <w:rPr>
          <w:rFonts w:hint="eastAsia"/>
        </w:rPr>
        <w:t xml:space="preserve"> </w:t>
      </w:r>
      <w:r w:rsidR="00FD2750">
        <w:rPr>
          <w:rFonts w:hint="eastAsia"/>
        </w:rPr>
        <w:t>考虑</w:t>
      </w:r>
      <w:r w:rsidR="00052B8F">
        <w:rPr>
          <w:rFonts w:hint="eastAsia"/>
        </w:rPr>
        <w:t>采用</w:t>
      </w:r>
      <w:r w:rsidR="00052B8F" w:rsidRPr="00052B8F">
        <w:rPr>
          <w:rFonts w:hint="eastAsia"/>
          <w:b/>
          <w:bCs/>
        </w:rPr>
        <w:t>令牌桶算法</w:t>
      </w:r>
      <w:r w:rsidR="00BA7D4F">
        <w:rPr>
          <w:rFonts w:hint="eastAsia"/>
          <w:b/>
          <w:bCs/>
        </w:rPr>
        <w:t>.</w:t>
      </w:r>
    </w:p>
    <w:p w:rsidR="001F5DC6" w:rsidRDefault="0018119B" w:rsidP="00B173EA">
      <w:bookmarkStart w:id="27" w:name="_Toc316637884"/>
      <w:r>
        <w:rPr>
          <w:rFonts w:hint="eastAsia"/>
        </w:rPr>
        <w:t>处理调度结果</w:t>
      </w:r>
      <w:bookmarkEnd w:id="27"/>
      <w:r w:rsidR="00D94EE1">
        <w:rPr>
          <w:rFonts w:hint="eastAsia"/>
        </w:rPr>
        <w:t xml:space="preserve"> </w:t>
      </w:r>
    </w:p>
    <w:p w:rsidR="00D94EE1" w:rsidRDefault="00D94EE1" w:rsidP="001F5DC6">
      <w:r>
        <w:rPr>
          <w:rFonts w:hint="eastAsia"/>
        </w:rPr>
        <w:tab/>
      </w:r>
      <w:r>
        <w:rPr>
          <w:rFonts w:hint="eastAsia"/>
        </w:rPr>
        <w:t>将调度结果</w:t>
      </w:r>
      <w:r>
        <w:rPr>
          <w:rFonts w:hint="eastAsia"/>
        </w:rPr>
        <w:t>(</w:t>
      </w:r>
      <w:proofErr w:type="gramStart"/>
      <w:r>
        <w:rPr>
          <w:rFonts w:hint="eastAsia"/>
        </w:rPr>
        <w:t>发数据</w:t>
      </w:r>
      <w:proofErr w:type="gramEnd"/>
      <w:r>
        <w:rPr>
          <w:rFonts w:hint="eastAsia"/>
        </w:rPr>
        <w:t>使用的控制信息、调度数据</w:t>
      </w:r>
      <w:r>
        <w:rPr>
          <w:rFonts w:hint="eastAsia"/>
        </w:rPr>
        <w:t>)</w:t>
      </w:r>
      <w:r>
        <w:rPr>
          <w:rFonts w:hint="eastAsia"/>
        </w:rPr>
        <w:t>封</w:t>
      </w:r>
      <w:r w:rsidR="00B77BAA">
        <w:rPr>
          <w:rFonts w:hint="eastAsia"/>
        </w:rPr>
        <w:t>装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lowmac</w:t>
      </w:r>
      <w:proofErr w:type="spellEnd"/>
      <w:r>
        <w:rPr>
          <w:rFonts w:hint="eastAsia"/>
        </w:rPr>
        <w:t>用于向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物理层发送数据的格式</w:t>
      </w:r>
      <w:r w:rsidR="00887BCE">
        <w:rPr>
          <w:rFonts w:hint="eastAsia"/>
        </w:rPr>
        <w:t>，调用</w:t>
      </w:r>
      <w:r w:rsidR="00887BCE">
        <w:rPr>
          <w:rFonts w:hint="eastAsia"/>
        </w:rPr>
        <w:t xml:space="preserve">l1api </w:t>
      </w:r>
      <w:r w:rsidR="00887BCE">
        <w:rPr>
          <w:rFonts w:hint="eastAsia"/>
        </w:rPr>
        <w:t>接口发往物理层</w:t>
      </w:r>
      <w:r>
        <w:rPr>
          <w:rFonts w:hint="eastAsia"/>
        </w:rPr>
        <w:t>。</w:t>
      </w:r>
    </w:p>
    <w:p w:rsidR="0018119B" w:rsidRDefault="001E6422" w:rsidP="001F5DC6">
      <w:r>
        <w:rPr>
          <w:rFonts w:hint="eastAsia"/>
        </w:rPr>
        <w:tab/>
      </w:r>
      <w:r w:rsidR="00BF247D">
        <w:rPr>
          <w:rFonts w:hint="eastAsia"/>
        </w:rPr>
        <w:t>说明：</w:t>
      </w:r>
      <w:r>
        <w:rPr>
          <w:rFonts w:hint="eastAsia"/>
        </w:rPr>
        <w:t>需要按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的要求，按</w:t>
      </w:r>
      <w:r w:rsidR="002024E8">
        <w:rPr>
          <w:rFonts w:hint="eastAsia"/>
        </w:rPr>
        <w:t>规定</w:t>
      </w:r>
      <w:r>
        <w:rPr>
          <w:rFonts w:hint="eastAsia"/>
        </w:rPr>
        <w:t>时序</w:t>
      </w:r>
      <w:r w:rsidR="002024E8">
        <w:rPr>
          <w:rFonts w:hint="eastAsia"/>
        </w:rPr>
        <w:t>发送</w:t>
      </w:r>
      <w:proofErr w:type="spellStart"/>
      <w:r w:rsidR="002024E8">
        <w:rPr>
          <w:rFonts w:hint="eastAsia"/>
        </w:rPr>
        <w:t>lowmac</w:t>
      </w:r>
      <w:proofErr w:type="spellEnd"/>
      <w:r w:rsidR="009635F0">
        <w:rPr>
          <w:rFonts w:hint="eastAsia"/>
        </w:rPr>
        <w:t>（</w:t>
      </w:r>
      <w:proofErr w:type="spellStart"/>
      <w:r w:rsidR="009635F0">
        <w:rPr>
          <w:rFonts w:hint="eastAsia"/>
        </w:rPr>
        <w:t>phy</w:t>
      </w:r>
      <w:proofErr w:type="spellEnd"/>
      <w:r w:rsidR="009635F0">
        <w:rPr>
          <w:rFonts w:hint="eastAsia"/>
        </w:rPr>
        <w:t xml:space="preserve"> </w:t>
      </w:r>
      <w:proofErr w:type="spellStart"/>
      <w:r w:rsidR="009635F0">
        <w:rPr>
          <w:rFonts w:hint="eastAsia"/>
        </w:rPr>
        <w:t>api</w:t>
      </w:r>
      <w:proofErr w:type="spellEnd"/>
      <w:r w:rsidR="009635F0">
        <w:rPr>
          <w:rFonts w:hint="eastAsia"/>
        </w:rPr>
        <w:t>）</w:t>
      </w:r>
      <w:r>
        <w:rPr>
          <w:rFonts w:hint="eastAsia"/>
        </w:rPr>
        <w:t>消息</w:t>
      </w:r>
      <w:r w:rsidR="00A61F97">
        <w:rPr>
          <w:rFonts w:hint="eastAsia"/>
        </w:rPr>
        <w:t>，</w:t>
      </w:r>
      <w:r w:rsidR="008B4BD3" w:rsidRPr="008B4BD3">
        <w:rPr>
          <w:rFonts w:hint="eastAsia"/>
          <w:highlight w:val="yellow"/>
        </w:rPr>
        <w:t>下行数据发送与上行授权</w:t>
      </w:r>
      <w:r w:rsidR="00CB4DAA" w:rsidRPr="00CB4DAA">
        <w:rPr>
          <w:rFonts w:hint="eastAsia"/>
          <w:highlight w:val="yellow"/>
        </w:rPr>
        <w:t>的发送</w:t>
      </w:r>
      <w:r w:rsidR="008B4BD3" w:rsidRPr="008B4BD3">
        <w:rPr>
          <w:rFonts w:hint="eastAsia"/>
          <w:highlight w:val="yellow"/>
        </w:rPr>
        <w:t>要发送不同</w:t>
      </w:r>
      <w:r w:rsidR="008B4BD3" w:rsidRPr="008B4BD3">
        <w:rPr>
          <w:highlight w:val="yellow"/>
        </w:rPr>
        <w:t>l1api</w:t>
      </w:r>
      <w:r w:rsidR="008B4BD3" w:rsidRPr="008B4BD3">
        <w:rPr>
          <w:rFonts w:hint="eastAsia"/>
          <w:highlight w:val="yellow"/>
        </w:rPr>
        <w:t>消息</w:t>
      </w:r>
      <w:r w:rsidR="008B4BD3" w:rsidRPr="008B4BD3">
        <w:rPr>
          <w:highlight w:val="yellow"/>
        </w:rPr>
        <w:t xml:space="preserve"> </w:t>
      </w:r>
      <w:r w:rsidR="008B4BD3" w:rsidRPr="008B4BD3">
        <w:rPr>
          <w:rFonts w:hint="eastAsia"/>
          <w:highlight w:val="yellow"/>
        </w:rPr>
        <w:t>。</w:t>
      </w:r>
    </w:p>
    <w:p w:rsidR="00285BB9" w:rsidRDefault="00285BB9" w:rsidP="001F5DC6"/>
    <w:p w:rsidR="0018119B" w:rsidRPr="002024E8" w:rsidRDefault="0018119B" w:rsidP="001F5DC6"/>
    <w:p w:rsidR="004314DB" w:rsidRPr="00A36E74" w:rsidRDefault="003A6B09" w:rsidP="005C2656">
      <w:pPr>
        <w:pStyle w:val="1"/>
        <w:spacing w:before="120"/>
      </w:pPr>
      <w:bookmarkStart w:id="28" w:name="_Toc316637885"/>
      <w:r w:rsidRPr="00A36E74">
        <w:rPr>
          <w:rFonts w:hAnsi="宋体"/>
        </w:rPr>
        <w:t>其他说明</w:t>
      </w:r>
      <w:bookmarkEnd w:id="28"/>
    </w:p>
    <w:p w:rsidR="00870C26" w:rsidRDefault="00785571" w:rsidP="00967B1B">
      <w:pPr>
        <w:pStyle w:val="2"/>
      </w:pPr>
      <w:bookmarkStart w:id="29" w:name="_Toc316637886"/>
      <w:r>
        <w:t>L</w:t>
      </w:r>
      <w:r>
        <w:rPr>
          <w:rFonts w:hint="eastAsia"/>
        </w:rPr>
        <w:t>1api</w:t>
      </w:r>
      <w:r w:rsidR="00404A6D">
        <w:rPr>
          <w:rFonts w:hint="eastAsia"/>
        </w:rPr>
        <w:t xml:space="preserve"> </w:t>
      </w:r>
      <w:r w:rsidR="00404A6D">
        <w:rPr>
          <w:rFonts w:hint="eastAsia"/>
        </w:rPr>
        <w:t>下行</w:t>
      </w:r>
      <w:r w:rsidR="00967B1B">
        <w:rPr>
          <w:rFonts w:hint="eastAsia"/>
        </w:rPr>
        <w:t>发送</w:t>
      </w:r>
      <w:r w:rsidR="002F6451">
        <w:rPr>
          <w:rFonts w:hint="eastAsia"/>
        </w:rPr>
        <w:t>的</w:t>
      </w:r>
      <w:r w:rsidR="007C2249">
        <w:rPr>
          <w:rFonts w:hint="eastAsia"/>
        </w:rPr>
        <w:t>控制信息</w:t>
      </w:r>
      <w:r>
        <w:rPr>
          <w:rFonts w:hint="eastAsia"/>
        </w:rPr>
        <w:t>数据结构</w:t>
      </w:r>
      <w:bookmarkEnd w:id="29"/>
    </w:p>
    <w:p w:rsidR="00404A6D" w:rsidRDefault="00A640A9" w:rsidP="00A640A9">
      <w:pPr>
        <w:pStyle w:val="3"/>
      </w:pPr>
      <w:bookmarkStart w:id="30" w:name="_Toc316637887"/>
      <w:r>
        <w:rPr>
          <w:rFonts w:hint="eastAsia"/>
        </w:rPr>
        <w:t xml:space="preserve">PDU </w:t>
      </w:r>
      <w:r>
        <w:rPr>
          <w:rFonts w:hint="eastAsia"/>
        </w:rPr>
        <w:t>节点</w:t>
      </w:r>
      <w:bookmarkEnd w:id="30"/>
    </w:p>
    <w:p w:rsidR="00785571" w:rsidRDefault="00785571" w:rsidP="00404A6D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kern w:val="0"/>
        </w:rPr>
        <w:t>enum</w:t>
      </w:r>
      <w:proofErr w:type="spellEnd"/>
      <w:r>
        <w:rPr>
          <w:color w:val="000000"/>
          <w:kern w:val="0"/>
        </w:rPr>
        <w:t>{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i/>
          <w:iCs/>
          <w:color w:val="0000C0"/>
          <w:kern w:val="0"/>
          <w:highlight w:val="lightGray"/>
        </w:rPr>
        <w:t>L1API_DCI_DL_PDU</w:t>
      </w:r>
      <w:r>
        <w:rPr>
          <w:color w:val="000000"/>
          <w:kern w:val="0"/>
        </w:rPr>
        <w:t xml:space="preserve"> = 0,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i/>
          <w:iCs/>
          <w:color w:val="0000C0"/>
          <w:kern w:val="0"/>
        </w:rPr>
        <w:t>L1API_BCH_PDU</w:t>
      </w:r>
      <w:r>
        <w:rPr>
          <w:color w:val="000000"/>
          <w:kern w:val="0"/>
        </w:rPr>
        <w:t>,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i/>
          <w:iCs/>
          <w:color w:val="0000C0"/>
          <w:kern w:val="0"/>
        </w:rPr>
        <w:t>L1API_MCH_PDU</w:t>
      </w:r>
      <w:r>
        <w:rPr>
          <w:color w:val="000000"/>
          <w:kern w:val="0"/>
        </w:rPr>
        <w:t>,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i/>
          <w:iCs/>
          <w:color w:val="0000C0"/>
          <w:kern w:val="0"/>
        </w:rPr>
        <w:t>L1API_DLSCH_PDU</w:t>
      </w:r>
      <w:r>
        <w:rPr>
          <w:color w:val="000000"/>
          <w:kern w:val="0"/>
        </w:rPr>
        <w:t>,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i/>
          <w:iCs/>
          <w:color w:val="0000C0"/>
          <w:kern w:val="0"/>
        </w:rPr>
        <w:t>L1API_PCH_PDU</w:t>
      </w:r>
      <w:r>
        <w:rPr>
          <w:color w:val="000000"/>
          <w:kern w:val="0"/>
        </w:rPr>
        <w:t>,</w:t>
      </w:r>
    </w:p>
    <w:p w:rsidR="00785571" w:rsidRDefault="00785571" w:rsidP="00404A6D">
      <w:proofErr w:type="gramStart"/>
      <w:r>
        <w:rPr>
          <w:color w:val="000000"/>
          <w:kern w:val="0"/>
        </w:rPr>
        <w:lastRenderedPageBreak/>
        <w:t>}</w:t>
      </w:r>
      <w:proofErr w:type="spellStart"/>
      <w:r>
        <w:rPr>
          <w:color w:val="005032"/>
          <w:kern w:val="0"/>
        </w:rPr>
        <w:t>DlPduType</w:t>
      </w:r>
      <w:proofErr w:type="spellEnd"/>
      <w:proofErr w:type="gram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ab/>
      </w:r>
      <w:proofErr w:type="spellStart"/>
      <w:r>
        <w:rPr>
          <w:kern w:val="0"/>
        </w:rPr>
        <w:t>struct</w:t>
      </w:r>
      <w:proofErr w:type="spellEnd"/>
      <w:r>
        <w:rPr>
          <w:color w:val="000000"/>
          <w:kern w:val="0"/>
        </w:rPr>
        <w:t xml:space="preserve"> L1ApiMsgPduNode_s{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color w:val="005032"/>
          <w:kern w:val="0"/>
        </w:rPr>
        <w:t>NodeType</w:t>
      </w:r>
      <w:proofErr w:type="spellEnd"/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ln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pdu_type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pdu_size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</w:t>
      </w:r>
      <w:r>
        <w:rPr>
          <w:color w:val="000000"/>
          <w:kern w:val="0"/>
        </w:rPr>
        <w:t>;</w:t>
      </w:r>
    </w:p>
    <w:p w:rsidR="00785571" w:rsidRPr="0005171A" w:rsidRDefault="00785571" w:rsidP="00404A6D">
      <w:pPr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void</w:t>
      </w:r>
      <w:r>
        <w:rPr>
          <w:color w:val="000000"/>
          <w:kern w:val="0"/>
        </w:rPr>
        <w:t xml:space="preserve"> *</w:t>
      </w:r>
      <w:proofErr w:type="spellStart"/>
      <w:r>
        <w:rPr>
          <w:color w:val="0000C0"/>
          <w:kern w:val="0"/>
        </w:rPr>
        <w:t>pdu_cfg_p</w:t>
      </w:r>
      <w:proofErr w:type="spellEnd"/>
      <w:r>
        <w:rPr>
          <w:color w:val="000000"/>
          <w:kern w:val="0"/>
        </w:rPr>
        <w:t>;</w:t>
      </w:r>
      <w:r w:rsidR="0005171A">
        <w:rPr>
          <w:rFonts w:hint="eastAsia"/>
          <w:color w:val="000000"/>
          <w:kern w:val="0"/>
        </w:rPr>
        <w:t xml:space="preserve"> //</w:t>
      </w:r>
      <w:r w:rsidR="0005171A" w:rsidRPr="00AF07C9">
        <w:rPr>
          <w:rFonts w:hint="eastAsia"/>
          <w:color w:val="000000"/>
          <w:kern w:val="0"/>
        </w:rPr>
        <w:t>类型为</w:t>
      </w:r>
      <w:r w:rsidR="0005171A" w:rsidRPr="00AF07C9">
        <w:rPr>
          <w:color w:val="005032"/>
          <w:kern w:val="0"/>
        </w:rPr>
        <w:t>L1ApiMsgDciDlPdu_t</w:t>
      </w:r>
      <w:r w:rsidR="0005171A" w:rsidRPr="00AF07C9">
        <w:rPr>
          <w:rFonts w:hint="eastAsia"/>
          <w:color w:val="005032"/>
          <w:kern w:val="0"/>
        </w:rPr>
        <w:t>/</w:t>
      </w:r>
      <w:r w:rsidR="0005171A" w:rsidRPr="00AF07C9">
        <w:rPr>
          <w:color w:val="005032"/>
          <w:kern w:val="0"/>
        </w:rPr>
        <w:t xml:space="preserve"> L1ApiMsgBchPdu_t</w:t>
      </w:r>
      <w:r w:rsidR="0005171A" w:rsidRPr="00AF07C9">
        <w:rPr>
          <w:rFonts w:hint="eastAsia"/>
          <w:color w:val="005032"/>
          <w:kern w:val="0"/>
        </w:rPr>
        <w:t>/</w:t>
      </w:r>
      <w:r w:rsidR="0005171A" w:rsidRPr="00AF07C9">
        <w:rPr>
          <w:color w:val="005032"/>
          <w:kern w:val="0"/>
        </w:rPr>
        <w:t xml:space="preserve"> </w:t>
      </w:r>
      <w:r w:rsidR="00AF07C9">
        <w:rPr>
          <w:rFonts w:hint="eastAsia"/>
          <w:color w:val="005032"/>
          <w:kern w:val="0"/>
        </w:rPr>
        <w:t>//</w:t>
      </w:r>
      <w:r w:rsidR="0005171A" w:rsidRPr="00AF07C9">
        <w:rPr>
          <w:color w:val="005032"/>
          <w:kern w:val="0"/>
        </w:rPr>
        <w:t>L1ApiMsgMchPdu_t</w:t>
      </w:r>
      <w:r w:rsidR="0005171A" w:rsidRPr="00AF07C9">
        <w:rPr>
          <w:rFonts w:hint="eastAsia"/>
          <w:color w:val="000000"/>
          <w:kern w:val="0"/>
        </w:rPr>
        <w:t>等下行</w:t>
      </w:r>
      <w:r w:rsidR="0005171A" w:rsidRPr="00AF07C9">
        <w:rPr>
          <w:rFonts w:hint="eastAsia"/>
          <w:color w:val="000000"/>
          <w:kern w:val="0"/>
        </w:rPr>
        <w:t>PDU</w:t>
      </w:r>
      <w:r w:rsidR="0005171A" w:rsidRPr="00AF07C9">
        <w:rPr>
          <w:rFonts w:hint="eastAsia"/>
          <w:color w:val="000000"/>
          <w:kern w:val="0"/>
        </w:rPr>
        <w:t>中一种</w:t>
      </w:r>
    </w:p>
    <w:p w:rsidR="00785571" w:rsidRDefault="00785571" w:rsidP="00404A6D">
      <w:pPr>
        <w:rPr>
          <w:color w:val="000000"/>
          <w:kern w:val="0"/>
        </w:rPr>
      </w:pPr>
      <w:r>
        <w:rPr>
          <w:color w:val="000000"/>
          <w:kern w:val="0"/>
        </w:rPr>
        <w:t xml:space="preserve">} </w:t>
      </w:r>
      <w:r>
        <w:rPr>
          <w:color w:val="005032"/>
          <w:kern w:val="0"/>
          <w:highlight w:val="lightGray"/>
        </w:rPr>
        <w:t>L1ApiMsgPduNode_t</w:t>
      </w:r>
      <w:r>
        <w:rPr>
          <w:color w:val="000000"/>
          <w:kern w:val="0"/>
        </w:rPr>
        <w:t>;</w:t>
      </w:r>
    </w:p>
    <w:p w:rsidR="00785571" w:rsidRDefault="00785571" w:rsidP="00404A6D"/>
    <w:p w:rsidR="00A953B3" w:rsidRDefault="00A953B3" w:rsidP="00A953B3">
      <w:pPr>
        <w:pStyle w:val="3"/>
      </w:pPr>
      <w:bookmarkStart w:id="31" w:name="_Toc316637888"/>
      <w:r>
        <w:rPr>
          <w:rFonts w:hint="eastAsia"/>
        </w:rPr>
        <w:t>DCI DL PDU</w:t>
      </w:r>
      <w:bookmarkEnd w:id="31"/>
    </w:p>
    <w:p w:rsidR="00785571" w:rsidRDefault="00785571" w:rsidP="00404A6D">
      <w:pPr>
        <w:rPr>
          <w:kern w:val="0"/>
        </w:rPr>
      </w:pPr>
      <w:r>
        <w:rPr>
          <w:color w:val="3F7F5F"/>
          <w:kern w:val="0"/>
        </w:rPr>
        <w:t>/* DCI DL PDU */</w:t>
      </w:r>
    </w:p>
    <w:p w:rsidR="00785571" w:rsidRDefault="00785571" w:rsidP="00404A6D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ab/>
      </w:r>
      <w:proofErr w:type="spellStart"/>
      <w:r>
        <w:rPr>
          <w:kern w:val="0"/>
        </w:rPr>
        <w:t>struct</w:t>
      </w:r>
      <w:proofErr w:type="spellEnd"/>
      <w:r>
        <w:rPr>
          <w:color w:val="000000"/>
          <w:kern w:val="0"/>
        </w:rPr>
        <w:t xml:space="preserve"> L1ApiMsgDciDlPdu_s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>{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dci_format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cce_index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/*CCE index used to send the DCI.*/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aggregation_level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rnti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 The RNTI used for the receiving UE */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resource_alloc_type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 Valid for DCI formats: 1</w:t>
      </w:r>
      <w:proofErr w:type="gramStart"/>
      <w:r>
        <w:rPr>
          <w:color w:val="3F7F5F"/>
          <w:kern w:val="0"/>
        </w:rPr>
        <w:t>,2,2A</w:t>
      </w:r>
      <w:proofErr w:type="gramEnd"/>
      <w:r>
        <w:rPr>
          <w:color w:val="3F7F5F"/>
          <w:kern w:val="0"/>
        </w:rPr>
        <w:t xml:space="preserve"> */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vrb_assignment_flag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rb_coding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mcs_1st_tb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redundancy_ver_1st_tb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new_data_ind_1st_tb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tb2codeword_swap_flag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mcs_2nd_tb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redundancy_ver_2nd_tb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new_data_ind_2nd_tb</w:t>
      </w:r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harq_process_num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tpmi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The </w:t>
      </w:r>
      <w:r>
        <w:rPr>
          <w:color w:val="3F7F5F"/>
          <w:kern w:val="0"/>
          <w:u w:val="single"/>
        </w:rPr>
        <w:t>codebook</w:t>
      </w:r>
      <w:r>
        <w:rPr>
          <w:color w:val="3F7F5F"/>
          <w:kern w:val="0"/>
        </w:rPr>
        <w:t xml:space="preserve"> index to be used for </w:t>
      </w:r>
      <w:proofErr w:type="spellStart"/>
      <w:proofErr w:type="gramStart"/>
      <w:r>
        <w:rPr>
          <w:color w:val="3F7F5F"/>
          <w:kern w:val="0"/>
          <w:u w:val="single"/>
        </w:rPr>
        <w:t>precoding</w:t>
      </w:r>
      <w:proofErr w:type="spellEnd"/>
      <w:r>
        <w:rPr>
          <w:color w:val="3F7F5F"/>
          <w:kern w:val="0"/>
        </w:rPr>
        <w:t xml:space="preserve">  *</w:t>
      </w:r>
      <w:proofErr w:type="gramEnd"/>
      <w:r>
        <w:rPr>
          <w:color w:val="3F7F5F"/>
          <w:kern w:val="0"/>
        </w:rPr>
        <w:t>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pmi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Confirmation for </w:t>
      </w:r>
      <w:proofErr w:type="spellStart"/>
      <w:proofErr w:type="gramStart"/>
      <w:r>
        <w:rPr>
          <w:color w:val="3F7F5F"/>
          <w:kern w:val="0"/>
          <w:u w:val="single"/>
        </w:rPr>
        <w:t>precoding</w:t>
      </w:r>
      <w:proofErr w:type="spellEnd"/>
      <w:r>
        <w:rPr>
          <w:color w:val="3F7F5F"/>
          <w:kern w:val="0"/>
        </w:rPr>
        <w:t xml:space="preserve">  *</w:t>
      </w:r>
      <w:proofErr w:type="gramEnd"/>
      <w:r>
        <w:rPr>
          <w:color w:val="3F7F5F"/>
          <w:kern w:val="0"/>
        </w:rPr>
        <w:t>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precoding_info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tpc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</w:t>
      </w:r>
      <w:proofErr w:type="spellStart"/>
      <w:proofErr w:type="gramStart"/>
      <w:r>
        <w:rPr>
          <w:color w:val="3F7F5F"/>
          <w:kern w:val="0"/>
          <w:u w:val="single"/>
        </w:rPr>
        <w:t>Tx</w:t>
      </w:r>
      <w:proofErr w:type="spellEnd"/>
      <w:proofErr w:type="gramEnd"/>
      <w:r>
        <w:rPr>
          <w:color w:val="3F7F5F"/>
          <w:kern w:val="0"/>
        </w:rPr>
        <w:t xml:space="preserve"> power control command for PUCCH.  */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dl_assignment_index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Indicates</w:t>
      </w:r>
      <w:proofErr w:type="gramEnd"/>
      <w:r>
        <w:rPr>
          <w:color w:val="3F7F5F"/>
          <w:kern w:val="0"/>
        </w:rPr>
        <w:t xml:space="preserve"> which gap value to use for distributed virtual resource blocks */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ngap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tb_size_index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3F7F5F"/>
          <w:kern w:val="0"/>
        </w:rPr>
        <w:t xml:space="preserve">/* Indicates the DL power offset type for </w:t>
      </w:r>
      <w:r>
        <w:rPr>
          <w:color w:val="3F7F5F"/>
          <w:kern w:val="0"/>
          <w:u w:val="single"/>
        </w:rPr>
        <w:t>multi</w:t>
      </w:r>
      <w:r>
        <w:rPr>
          <w:color w:val="3F7F5F"/>
          <w:kern w:val="0"/>
        </w:rPr>
        <w:t xml:space="preserve">-user MIMO </w:t>
      </w:r>
      <w:proofErr w:type="gramStart"/>
      <w:r>
        <w:rPr>
          <w:color w:val="3F7F5F"/>
          <w:kern w:val="0"/>
        </w:rPr>
        <w:t>transmission  *</w:t>
      </w:r>
      <w:proofErr w:type="gramEnd"/>
      <w:r>
        <w:rPr>
          <w:color w:val="3F7F5F"/>
          <w:kern w:val="0"/>
        </w:rPr>
        <w:t>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dl_power_offset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Indicates</w:t>
      </w:r>
      <w:proofErr w:type="gramEnd"/>
      <w:r>
        <w:rPr>
          <w:color w:val="3F7F5F"/>
          <w:kern w:val="0"/>
        </w:rPr>
        <w:t xml:space="preserve"> that PRACH procedure is initiated */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alloc_prach_flag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/*The </w:t>
      </w:r>
      <w:r>
        <w:rPr>
          <w:color w:val="3F7F5F"/>
          <w:kern w:val="0"/>
          <w:u w:val="single"/>
        </w:rPr>
        <w:t>preamble</w:t>
      </w:r>
      <w:r>
        <w:rPr>
          <w:color w:val="3F7F5F"/>
          <w:kern w:val="0"/>
        </w:rPr>
        <w:t xml:space="preserve"> index to be used on the </w:t>
      </w:r>
      <w:proofErr w:type="gramStart"/>
      <w:r>
        <w:rPr>
          <w:color w:val="3F7F5F"/>
          <w:kern w:val="0"/>
        </w:rPr>
        <w:t>PRACH  *</w:t>
      </w:r>
      <w:proofErr w:type="gramEnd"/>
      <w:r>
        <w:rPr>
          <w:color w:val="3F7F5F"/>
          <w:kern w:val="0"/>
        </w:rPr>
        <w:t>/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preamble_index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prach_mask_index</w:t>
      </w:r>
      <w:proofErr w:type="spellEnd"/>
      <w:r>
        <w:rPr>
          <w:color w:val="000000"/>
          <w:kern w:val="0"/>
        </w:rPr>
        <w:t>;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scramble_type</w:t>
      </w:r>
      <w:proofErr w:type="spellEnd"/>
      <w:r>
        <w:rPr>
          <w:color w:val="000000"/>
          <w:kern w:val="0"/>
        </w:rPr>
        <w:t xml:space="preserve">;  </w:t>
      </w:r>
    </w:p>
    <w:p w:rsidR="00785571" w:rsidRDefault="00785571" w:rsidP="00404A6D">
      <w:pPr>
        <w:rPr>
          <w:kern w:val="0"/>
        </w:rPr>
      </w:pPr>
      <w:r>
        <w:rPr>
          <w:color w:val="000000"/>
          <w:kern w:val="0"/>
        </w:rPr>
        <w:tab/>
      </w:r>
    </w:p>
    <w:p w:rsidR="00785571" w:rsidRDefault="00785571" w:rsidP="00404A6D">
      <w:pPr>
        <w:rPr>
          <w:color w:val="000000"/>
          <w:kern w:val="0"/>
        </w:rPr>
      </w:pPr>
      <w:proofErr w:type="gramStart"/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L1ApiMsgDciDlPdu</w:t>
      </w:r>
      <w:proofErr w:type="gramEnd"/>
      <w:r>
        <w:rPr>
          <w:color w:val="005032"/>
          <w:kern w:val="0"/>
          <w:highlight w:val="lightGray"/>
        </w:rPr>
        <w:t>_t</w:t>
      </w:r>
      <w:r>
        <w:rPr>
          <w:color w:val="000000"/>
          <w:kern w:val="0"/>
        </w:rPr>
        <w:t>;</w:t>
      </w:r>
    </w:p>
    <w:p w:rsidR="00A953B3" w:rsidRDefault="00A953B3" w:rsidP="00A953B3">
      <w:pPr>
        <w:pStyle w:val="3"/>
        <w:rPr>
          <w:kern w:val="0"/>
        </w:rPr>
      </w:pPr>
      <w:bookmarkStart w:id="32" w:name="_Toc316637889"/>
      <w:r>
        <w:rPr>
          <w:rFonts w:hint="eastAsia"/>
          <w:kern w:val="0"/>
        </w:rPr>
        <w:t>BCH PDU</w:t>
      </w:r>
      <w:bookmarkEnd w:id="32"/>
    </w:p>
    <w:p w:rsidR="00E91288" w:rsidRDefault="00E91288" w:rsidP="00404A6D">
      <w:pPr>
        <w:rPr>
          <w:kern w:val="0"/>
        </w:rPr>
      </w:pP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The</w:t>
      </w:r>
      <w:proofErr w:type="gramEnd"/>
      <w:r>
        <w:rPr>
          <w:color w:val="3F7F5F"/>
          <w:kern w:val="0"/>
        </w:rPr>
        <w:t xml:space="preserve"> format of the BCH PDU */</w:t>
      </w:r>
    </w:p>
    <w:p w:rsidR="00E91288" w:rsidRDefault="00E91288" w:rsidP="00404A6D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ab/>
      </w:r>
      <w:proofErr w:type="spellStart"/>
      <w:r>
        <w:rPr>
          <w:kern w:val="0"/>
        </w:rPr>
        <w:t>struct</w:t>
      </w:r>
      <w:proofErr w:type="spellEnd"/>
      <w:r>
        <w:rPr>
          <w:color w:val="000000"/>
          <w:kern w:val="0"/>
        </w:rPr>
        <w:t xml:space="preserve"> L1ApiMsgBchPdu_s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>{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length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pdu_index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tx_power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color w:val="000000"/>
          <w:kern w:val="0"/>
        </w:rPr>
      </w:pPr>
      <w:proofErr w:type="gramStart"/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L1ApiMsgBchPdu</w:t>
      </w:r>
      <w:proofErr w:type="gramEnd"/>
      <w:r>
        <w:rPr>
          <w:color w:val="005032"/>
          <w:kern w:val="0"/>
          <w:highlight w:val="lightGray"/>
        </w:rPr>
        <w:t>_t</w:t>
      </w:r>
      <w:r>
        <w:rPr>
          <w:color w:val="000000"/>
          <w:kern w:val="0"/>
        </w:rPr>
        <w:t>;</w:t>
      </w:r>
    </w:p>
    <w:p w:rsidR="00C00C8F" w:rsidRDefault="00C00C8F" w:rsidP="00C00C8F">
      <w:pPr>
        <w:pStyle w:val="3"/>
        <w:rPr>
          <w:kern w:val="0"/>
        </w:rPr>
      </w:pPr>
      <w:bookmarkStart w:id="33" w:name="_Toc316637890"/>
      <w:r>
        <w:rPr>
          <w:rFonts w:hint="eastAsia"/>
          <w:kern w:val="0"/>
        </w:rPr>
        <w:t>MCH PDU</w:t>
      </w:r>
      <w:bookmarkEnd w:id="33"/>
    </w:p>
    <w:p w:rsidR="00E91288" w:rsidRDefault="00E91288" w:rsidP="00404A6D">
      <w:pPr>
        <w:rPr>
          <w:kern w:val="0"/>
        </w:rPr>
      </w:pP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The</w:t>
      </w:r>
      <w:proofErr w:type="gramEnd"/>
      <w:r>
        <w:rPr>
          <w:color w:val="3F7F5F"/>
          <w:kern w:val="0"/>
        </w:rPr>
        <w:t xml:space="preserve"> format of the MCH PDU */</w:t>
      </w:r>
    </w:p>
    <w:p w:rsidR="00E91288" w:rsidRDefault="00E91288" w:rsidP="00404A6D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ab/>
      </w:r>
      <w:proofErr w:type="spellStart"/>
      <w:r>
        <w:rPr>
          <w:kern w:val="0"/>
        </w:rPr>
        <w:t>struct</w:t>
      </w:r>
      <w:proofErr w:type="spellEnd"/>
      <w:r>
        <w:rPr>
          <w:color w:val="000000"/>
          <w:kern w:val="0"/>
        </w:rPr>
        <w:t xml:space="preserve"> L1ApiMsgMchPdu_s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>{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length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pdu_index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rnti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/*he RNTI associated with the MCH */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resource_alloc_type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reserved1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/*</w:t>
      </w:r>
      <w:proofErr w:type="gramStart"/>
      <w:r>
        <w:rPr>
          <w:color w:val="3F7F5F"/>
          <w:kern w:val="0"/>
        </w:rPr>
        <w:t>The</w:t>
      </w:r>
      <w:proofErr w:type="gramEnd"/>
      <w:r>
        <w:rPr>
          <w:color w:val="3F7F5F"/>
          <w:kern w:val="0"/>
        </w:rPr>
        <w:t xml:space="preserve"> encoding for the resource blocks.*/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rb_coding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modulation_type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reserved2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tx_power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color w:val="000000"/>
          <w:kern w:val="0"/>
        </w:rPr>
      </w:pPr>
      <w:proofErr w:type="gramStart"/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L1ApiMsgMchPdu</w:t>
      </w:r>
      <w:proofErr w:type="gramEnd"/>
      <w:r>
        <w:rPr>
          <w:color w:val="005032"/>
          <w:kern w:val="0"/>
          <w:highlight w:val="lightGray"/>
        </w:rPr>
        <w:t>_t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color w:val="000000"/>
          <w:kern w:val="0"/>
        </w:rPr>
      </w:pPr>
    </w:p>
    <w:p w:rsidR="002D37D3" w:rsidRDefault="002D37D3" w:rsidP="002D37D3">
      <w:pPr>
        <w:pStyle w:val="3"/>
        <w:rPr>
          <w:kern w:val="0"/>
        </w:rPr>
      </w:pPr>
      <w:bookmarkStart w:id="34" w:name="_Toc316637891"/>
      <w:r>
        <w:rPr>
          <w:rFonts w:hint="eastAsia"/>
          <w:kern w:val="0"/>
        </w:rPr>
        <w:lastRenderedPageBreak/>
        <w:t>DLSCH PDU</w:t>
      </w:r>
      <w:bookmarkEnd w:id="34"/>
    </w:p>
    <w:p w:rsidR="00E91288" w:rsidRDefault="00E91288" w:rsidP="00404A6D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ab/>
      </w:r>
      <w:proofErr w:type="spellStart"/>
      <w:r>
        <w:rPr>
          <w:kern w:val="0"/>
        </w:rPr>
        <w:t>struct</w:t>
      </w:r>
      <w:proofErr w:type="spellEnd"/>
      <w:r>
        <w:rPr>
          <w:color w:val="000000"/>
          <w:kern w:val="0"/>
        </w:rPr>
        <w:t xml:space="preserve"> L1ApiMsgDlSchPdu_s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>{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length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pdu_index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rnti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/*The RNTI associated with the MCH */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resource_alloc_type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vrb_assignment_flag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rb_coding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Indicates</w:t>
      </w:r>
      <w:proofErr w:type="gramEnd"/>
      <w:r>
        <w:rPr>
          <w:color w:val="3F7F5F"/>
          <w:kern w:val="0"/>
        </w:rPr>
        <w:t xml:space="preserve"> which gap value to use for distributed virtual resource blocks */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ngap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mcs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redundancy_ver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tb_num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reserved1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tx_scheme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layers_num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codebook_index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ue_capacity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/*</w:t>
      </w:r>
      <w:proofErr w:type="gramStart"/>
      <w:r>
        <w:rPr>
          <w:color w:val="3F7F5F"/>
          <w:kern w:val="0"/>
        </w:rPr>
        <w:t>The</w:t>
      </w:r>
      <w:proofErr w:type="gramEnd"/>
      <w:r>
        <w:rPr>
          <w:color w:val="3F7F5F"/>
          <w:kern w:val="0"/>
        </w:rPr>
        <w:t xml:space="preserve"> ratio of PDSCH EPRE to cell-specific RS EPRE among PDSCH REs </w:t>
      </w:r>
    </w:p>
    <w:p w:rsidR="00E91288" w:rsidRDefault="00E91288" w:rsidP="00404A6D">
      <w:pPr>
        <w:rPr>
          <w:kern w:val="0"/>
        </w:rPr>
      </w:pPr>
      <w:proofErr w:type="gramStart"/>
      <w:r>
        <w:rPr>
          <w:color w:val="3F7F5F"/>
          <w:kern w:val="0"/>
        </w:rPr>
        <w:t>in</w:t>
      </w:r>
      <w:proofErr w:type="gramEnd"/>
      <w:r>
        <w:rPr>
          <w:color w:val="3F7F5F"/>
          <w:kern w:val="0"/>
        </w:rPr>
        <w:t xml:space="preserve"> all the OFDM symbols not containing cell-specific RS in dB.  */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p_a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delta_power_offset_index</w:t>
      </w:r>
      <w:proofErr w:type="spellEnd"/>
      <w:r>
        <w:rPr>
          <w:color w:val="000000"/>
          <w:kern w:val="0"/>
        </w:rPr>
        <w:t>;</w:t>
      </w:r>
    </w:p>
    <w:p w:rsidR="00E91288" w:rsidRDefault="00E91288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reserved2</w:t>
      </w:r>
      <w:r>
        <w:rPr>
          <w:color w:val="000000"/>
          <w:kern w:val="0"/>
        </w:rPr>
        <w:t>;</w:t>
      </w:r>
    </w:p>
    <w:p w:rsidR="00E91288" w:rsidRDefault="00E91288" w:rsidP="00404A6D">
      <w:pPr>
        <w:rPr>
          <w:color w:val="000000"/>
          <w:kern w:val="0"/>
        </w:rPr>
      </w:pPr>
      <w:proofErr w:type="gramStart"/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L1ApiMsgDlSchPdu</w:t>
      </w:r>
      <w:proofErr w:type="gramEnd"/>
      <w:r>
        <w:rPr>
          <w:color w:val="005032"/>
          <w:kern w:val="0"/>
          <w:highlight w:val="lightGray"/>
        </w:rPr>
        <w:t>_t</w:t>
      </w:r>
      <w:r>
        <w:rPr>
          <w:color w:val="000000"/>
          <w:kern w:val="0"/>
        </w:rPr>
        <w:t>;</w:t>
      </w:r>
    </w:p>
    <w:p w:rsidR="000B13B6" w:rsidRDefault="000B13B6" w:rsidP="00404A6D">
      <w:pPr>
        <w:rPr>
          <w:color w:val="000000"/>
          <w:kern w:val="0"/>
        </w:rPr>
      </w:pPr>
    </w:p>
    <w:p w:rsidR="005769C5" w:rsidRDefault="005769C5" w:rsidP="000566E9">
      <w:pPr>
        <w:pStyle w:val="3"/>
        <w:rPr>
          <w:kern w:val="0"/>
        </w:rPr>
      </w:pPr>
      <w:bookmarkStart w:id="35" w:name="_Toc316637892"/>
      <w:r>
        <w:rPr>
          <w:rFonts w:hint="eastAsia"/>
          <w:kern w:val="0"/>
        </w:rPr>
        <w:t>PCH PDU</w:t>
      </w:r>
      <w:bookmarkEnd w:id="35"/>
    </w:p>
    <w:p w:rsidR="000B13B6" w:rsidRDefault="000B13B6" w:rsidP="00404A6D">
      <w:pPr>
        <w:rPr>
          <w:kern w:val="0"/>
        </w:rPr>
      </w:pP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The</w:t>
      </w:r>
      <w:proofErr w:type="gramEnd"/>
      <w:r>
        <w:rPr>
          <w:color w:val="3F7F5F"/>
          <w:kern w:val="0"/>
        </w:rPr>
        <w:t xml:space="preserve"> format of the PCH PDU */</w:t>
      </w:r>
    </w:p>
    <w:p w:rsidR="000B13B6" w:rsidRDefault="000B13B6" w:rsidP="00404A6D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ab/>
      </w:r>
      <w:proofErr w:type="spellStart"/>
      <w:r>
        <w:rPr>
          <w:kern w:val="0"/>
        </w:rPr>
        <w:t>struct</w:t>
      </w:r>
      <w:proofErr w:type="spellEnd"/>
      <w:r>
        <w:rPr>
          <w:color w:val="000000"/>
          <w:kern w:val="0"/>
        </w:rPr>
        <w:t xml:space="preserve"> L1ApiMsgPchPdu_s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>{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length</w:t>
      </w:r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pdu_index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p_rnti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/*The P-RNTI associated with the </w:t>
      </w:r>
      <w:proofErr w:type="gramStart"/>
      <w:r>
        <w:rPr>
          <w:color w:val="3F7F5F"/>
          <w:kern w:val="0"/>
        </w:rPr>
        <w:t>paging  *</w:t>
      </w:r>
      <w:proofErr w:type="gramEnd"/>
      <w:r>
        <w:rPr>
          <w:color w:val="3F7F5F"/>
          <w:kern w:val="0"/>
        </w:rPr>
        <w:t>/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resource_alloc_type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vrb_assignment_flag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rb_coding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Indicates</w:t>
      </w:r>
      <w:proofErr w:type="gramEnd"/>
      <w:r>
        <w:rPr>
          <w:color w:val="3F7F5F"/>
          <w:kern w:val="0"/>
        </w:rPr>
        <w:t xml:space="preserve"> which gap value to use for distributed virtual resource blocks */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ngap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lastRenderedPageBreak/>
        <w:tab/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mcs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redundancy_ver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tb_num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reserved1</w:t>
      </w:r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tx_scheme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layers_num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/* </w:t>
      </w:r>
      <w:proofErr w:type="gramStart"/>
      <w:r>
        <w:rPr>
          <w:color w:val="3F7F5F"/>
          <w:kern w:val="0"/>
        </w:rPr>
        <w:t>The</w:t>
      </w:r>
      <w:proofErr w:type="gramEnd"/>
      <w:r>
        <w:rPr>
          <w:color w:val="3F7F5F"/>
          <w:kern w:val="0"/>
        </w:rPr>
        <w:t xml:space="preserve"> number of layers used in transmission */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C0"/>
          <w:kern w:val="0"/>
        </w:rPr>
        <w:t>reserved2</w:t>
      </w:r>
      <w:r>
        <w:rPr>
          <w:color w:val="000000"/>
          <w:kern w:val="0"/>
        </w:rPr>
        <w:t>[</w:t>
      </w:r>
      <w:proofErr w:type="gramEnd"/>
      <w:r>
        <w:rPr>
          <w:color w:val="000000"/>
          <w:kern w:val="0"/>
        </w:rPr>
        <w:t>2];</w:t>
      </w:r>
    </w:p>
    <w:p w:rsidR="000B13B6" w:rsidRDefault="000B13B6" w:rsidP="00404A6D">
      <w:pPr>
        <w:rPr>
          <w:kern w:val="0"/>
        </w:rPr>
      </w:pP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/*</w:t>
      </w:r>
      <w:proofErr w:type="gramStart"/>
      <w:r>
        <w:rPr>
          <w:color w:val="3F7F5F"/>
          <w:kern w:val="0"/>
        </w:rPr>
        <w:t>The</w:t>
      </w:r>
      <w:proofErr w:type="gramEnd"/>
      <w:r>
        <w:rPr>
          <w:color w:val="3F7F5F"/>
          <w:kern w:val="0"/>
        </w:rPr>
        <w:t xml:space="preserve"> ratio of PDSCH EPRE to cell-specific RS EPRE among PDSCH REs </w:t>
      </w:r>
    </w:p>
    <w:p w:rsidR="000B13B6" w:rsidRDefault="000B13B6" w:rsidP="00404A6D">
      <w:pPr>
        <w:rPr>
          <w:kern w:val="0"/>
        </w:rPr>
      </w:pPr>
      <w:proofErr w:type="gramStart"/>
      <w:r>
        <w:rPr>
          <w:color w:val="3F7F5F"/>
          <w:kern w:val="0"/>
        </w:rPr>
        <w:t>in</w:t>
      </w:r>
      <w:proofErr w:type="gramEnd"/>
      <w:r>
        <w:rPr>
          <w:color w:val="3F7F5F"/>
          <w:kern w:val="0"/>
        </w:rPr>
        <w:t xml:space="preserve"> all the OFDM symbols not containing cell-specific RS in dB.  */</w:t>
      </w: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p_a</w:t>
      </w:r>
      <w:proofErr w:type="spellEnd"/>
      <w:r>
        <w:rPr>
          <w:color w:val="000000"/>
          <w:kern w:val="0"/>
        </w:rPr>
        <w:t>;</w:t>
      </w:r>
    </w:p>
    <w:p w:rsidR="000B13B6" w:rsidRDefault="000B13B6" w:rsidP="00404A6D">
      <w:pPr>
        <w:rPr>
          <w:kern w:val="0"/>
        </w:rPr>
      </w:pPr>
    </w:p>
    <w:p w:rsidR="000B13B6" w:rsidRDefault="000B13B6" w:rsidP="00404A6D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C0"/>
          <w:kern w:val="0"/>
        </w:rPr>
        <w:t>reserved3</w:t>
      </w:r>
      <w:r>
        <w:rPr>
          <w:color w:val="000000"/>
          <w:kern w:val="0"/>
        </w:rPr>
        <w:t>[</w:t>
      </w:r>
      <w:proofErr w:type="gramEnd"/>
      <w:r>
        <w:rPr>
          <w:color w:val="000000"/>
          <w:kern w:val="0"/>
        </w:rPr>
        <w:t>2];</w:t>
      </w:r>
    </w:p>
    <w:p w:rsidR="000B13B6" w:rsidRDefault="000B13B6" w:rsidP="00404A6D">
      <w:pPr>
        <w:rPr>
          <w:color w:val="000000"/>
          <w:kern w:val="0"/>
        </w:rPr>
      </w:pPr>
      <w:proofErr w:type="gramStart"/>
      <w:r>
        <w:rPr>
          <w:color w:val="000000"/>
          <w:kern w:val="0"/>
        </w:rPr>
        <w:t>}</w:t>
      </w:r>
      <w:r>
        <w:rPr>
          <w:color w:val="005032"/>
          <w:kern w:val="0"/>
          <w:highlight w:val="lightGray"/>
        </w:rPr>
        <w:t>L1ApiMsgPchPdu</w:t>
      </w:r>
      <w:proofErr w:type="gramEnd"/>
      <w:r>
        <w:rPr>
          <w:color w:val="005032"/>
          <w:kern w:val="0"/>
          <w:highlight w:val="lightGray"/>
        </w:rPr>
        <w:t>_t</w:t>
      </w:r>
      <w:r>
        <w:rPr>
          <w:color w:val="000000"/>
          <w:kern w:val="0"/>
        </w:rPr>
        <w:t>;</w:t>
      </w:r>
    </w:p>
    <w:p w:rsidR="00A35FE2" w:rsidRDefault="00A35FE2" w:rsidP="00404A6D">
      <w:pPr>
        <w:rPr>
          <w:color w:val="000000"/>
          <w:kern w:val="0"/>
        </w:rPr>
      </w:pPr>
    </w:p>
    <w:p w:rsidR="002F6451" w:rsidRDefault="002F6451" w:rsidP="002F6451">
      <w:pPr>
        <w:pStyle w:val="2"/>
      </w:pPr>
      <w:bookmarkStart w:id="36" w:name="_Toc316637893"/>
      <w:r>
        <w:t>L</w:t>
      </w:r>
      <w:r>
        <w:rPr>
          <w:rFonts w:hint="eastAsia"/>
        </w:rPr>
        <w:t xml:space="preserve">1api </w:t>
      </w:r>
      <w:r>
        <w:rPr>
          <w:rFonts w:hint="eastAsia"/>
        </w:rPr>
        <w:t>下行发送</w:t>
      </w:r>
      <w:r w:rsidR="000E7ADC">
        <w:rPr>
          <w:rFonts w:hint="eastAsia"/>
        </w:rPr>
        <w:t>数据</w:t>
      </w:r>
      <w:r w:rsidR="00F40F48">
        <w:rPr>
          <w:rFonts w:hint="eastAsia"/>
        </w:rPr>
        <w:t>对应</w:t>
      </w:r>
      <w:r>
        <w:rPr>
          <w:rFonts w:hint="eastAsia"/>
        </w:rPr>
        <w:t>数据结构</w:t>
      </w:r>
      <w:bookmarkEnd w:id="36"/>
    </w:p>
    <w:p w:rsidR="00913E39" w:rsidRDefault="007C2249" w:rsidP="001027CE">
      <w:pPr>
        <w:pStyle w:val="3"/>
        <w:rPr>
          <w:kern w:val="0"/>
        </w:rPr>
      </w:pPr>
      <w:bookmarkStart w:id="37" w:name="_Toc316637894"/>
      <w:proofErr w:type="spellStart"/>
      <w:proofErr w:type="gramStart"/>
      <w:r>
        <w:rPr>
          <w:kern w:val="0"/>
        </w:rPr>
        <w:t>T</w:t>
      </w:r>
      <w:r>
        <w:rPr>
          <w:rFonts w:hint="eastAsia"/>
          <w:kern w:val="0"/>
        </w:rPr>
        <w:t>x</w:t>
      </w:r>
      <w:proofErr w:type="spellEnd"/>
      <w:proofErr w:type="gram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pdu</w:t>
      </w:r>
      <w:bookmarkEnd w:id="37"/>
      <w:proofErr w:type="spellEnd"/>
      <w:r>
        <w:rPr>
          <w:rFonts w:hint="eastAsia"/>
          <w:kern w:val="0"/>
        </w:rPr>
        <w:t xml:space="preserve"> </w:t>
      </w:r>
    </w:p>
    <w:p w:rsidR="007C2249" w:rsidRDefault="007C2249" w:rsidP="007C2249">
      <w:pPr>
        <w:rPr>
          <w:kern w:val="0"/>
        </w:rPr>
      </w:pPr>
      <w:proofErr w:type="spellStart"/>
      <w:proofErr w:type="gramStart"/>
      <w:r>
        <w:rPr>
          <w:b/>
          <w:bCs/>
          <w:color w:val="7F0055"/>
          <w:kern w:val="0"/>
        </w:rPr>
        <w:t>typedef</w:t>
      </w:r>
      <w:proofErr w:type="spellEnd"/>
      <w:proofErr w:type="gramEnd"/>
      <w:r>
        <w:rPr>
          <w:kern w:val="0"/>
        </w:rPr>
        <w:t xml:space="preserve"> </w:t>
      </w:r>
      <w:proofErr w:type="spellStart"/>
      <w:r>
        <w:rPr>
          <w:b/>
          <w:bCs/>
          <w:color w:val="7F0055"/>
          <w:kern w:val="0"/>
        </w:rPr>
        <w:t>struct</w:t>
      </w:r>
      <w:proofErr w:type="spellEnd"/>
      <w:r>
        <w:rPr>
          <w:kern w:val="0"/>
        </w:rPr>
        <w:t xml:space="preserve"> L1ApiMsgTxReq_s</w:t>
      </w:r>
    </w:p>
    <w:p w:rsidR="007C2249" w:rsidRDefault="007C2249" w:rsidP="007C2249">
      <w:pPr>
        <w:rPr>
          <w:kern w:val="0"/>
        </w:rPr>
      </w:pPr>
      <w:r>
        <w:rPr>
          <w:kern w:val="0"/>
        </w:rPr>
        <w:t>{</w:t>
      </w:r>
    </w:p>
    <w:p w:rsidR="007C2249" w:rsidRDefault="007C2249" w:rsidP="007C2249">
      <w:pPr>
        <w:rPr>
          <w:kern w:val="0"/>
        </w:rPr>
      </w:pPr>
      <w:r>
        <w:rPr>
          <w:kern w:val="0"/>
        </w:rPr>
        <w:tab/>
      </w:r>
      <w:r>
        <w:rPr>
          <w:color w:val="005032"/>
          <w:kern w:val="0"/>
        </w:rPr>
        <w:t>UINT16</w:t>
      </w:r>
      <w:r>
        <w:rPr>
          <w:kern w:val="0"/>
        </w:rPr>
        <w:t xml:space="preserve"> </w:t>
      </w:r>
      <w:proofErr w:type="spellStart"/>
      <w:r>
        <w:rPr>
          <w:color w:val="0000C0"/>
          <w:kern w:val="0"/>
          <w:highlight w:val="yellow"/>
        </w:rPr>
        <w:t>sfn_sf</w:t>
      </w:r>
      <w:proofErr w:type="spellEnd"/>
      <w:r>
        <w:rPr>
          <w:kern w:val="0"/>
        </w:rPr>
        <w:t>;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 [15:4] SFN, [3:0] SF */</w:t>
      </w:r>
    </w:p>
    <w:p w:rsidR="007C2249" w:rsidRDefault="007C2249" w:rsidP="007C2249">
      <w:pPr>
        <w:rPr>
          <w:kern w:val="0"/>
        </w:rPr>
      </w:pPr>
      <w:r>
        <w:rPr>
          <w:kern w:val="0"/>
        </w:rPr>
        <w:tab/>
      </w:r>
      <w:r>
        <w:rPr>
          <w:color w:val="005032"/>
          <w:kern w:val="0"/>
        </w:rPr>
        <w:t>UINT16</w:t>
      </w:r>
      <w:r>
        <w:rPr>
          <w:kern w:val="0"/>
        </w:rPr>
        <w:t xml:space="preserve"> </w:t>
      </w:r>
      <w:proofErr w:type="spellStart"/>
      <w:r>
        <w:rPr>
          <w:color w:val="0000C0"/>
          <w:kern w:val="0"/>
        </w:rPr>
        <w:t>pdus_num</w:t>
      </w:r>
      <w:proofErr w:type="spellEnd"/>
      <w:r>
        <w:rPr>
          <w:kern w:val="0"/>
        </w:rPr>
        <w:t>;</w:t>
      </w:r>
    </w:p>
    <w:p w:rsidR="007C2249" w:rsidRDefault="007C2249" w:rsidP="007C2249">
      <w:pPr>
        <w:rPr>
          <w:kern w:val="0"/>
        </w:rPr>
      </w:pPr>
      <w:r>
        <w:rPr>
          <w:kern w:val="0"/>
        </w:rPr>
        <w:tab/>
      </w:r>
      <w:r>
        <w:rPr>
          <w:color w:val="005032"/>
          <w:kern w:val="0"/>
        </w:rPr>
        <w:t>L1ApiMsgPduList_t</w:t>
      </w:r>
      <w:r>
        <w:rPr>
          <w:kern w:val="0"/>
        </w:rPr>
        <w:t xml:space="preserve"> </w:t>
      </w:r>
      <w:proofErr w:type="spellStart"/>
      <w:r>
        <w:rPr>
          <w:color w:val="0000C0"/>
          <w:kern w:val="0"/>
        </w:rPr>
        <w:t>tx_req_pdu_list</w:t>
      </w:r>
      <w:proofErr w:type="spellEnd"/>
      <w:r>
        <w:rPr>
          <w:kern w:val="0"/>
        </w:rPr>
        <w:t>;</w:t>
      </w:r>
      <w:r>
        <w:rPr>
          <w:kern w:val="0"/>
        </w:rPr>
        <w:tab/>
      </w:r>
      <w:r>
        <w:rPr>
          <w:color w:val="3F7F5F"/>
          <w:kern w:val="0"/>
        </w:rPr>
        <w:t>/* L1ApiMsgTxPduNode_t */</w:t>
      </w:r>
    </w:p>
    <w:p w:rsidR="00913E39" w:rsidRDefault="007C2249" w:rsidP="007C2249">
      <w:pPr>
        <w:rPr>
          <w:kern w:val="0"/>
        </w:rPr>
      </w:pPr>
      <w:proofErr w:type="gramStart"/>
      <w:r>
        <w:rPr>
          <w:kern w:val="0"/>
        </w:rPr>
        <w:t>}</w:t>
      </w:r>
      <w:r>
        <w:rPr>
          <w:color w:val="005032"/>
          <w:kern w:val="0"/>
        </w:rPr>
        <w:t>L1ApiMsgTxReq</w:t>
      </w:r>
      <w:proofErr w:type="gramEnd"/>
      <w:r>
        <w:rPr>
          <w:color w:val="005032"/>
          <w:kern w:val="0"/>
        </w:rPr>
        <w:t>_t</w:t>
      </w:r>
      <w:r>
        <w:rPr>
          <w:kern w:val="0"/>
        </w:rPr>
        <w:t>;</w:t>
      </w:r>
    </w:p>
    <w:p w:rsidR="00913E39" w:rsidRDefault="00913E39" w:rsidP="00404A6D">
      <w:pPr>
        <w:rPr>
          <w:color w:val="000000"/>
          <w:kern w:val="0"/>
        </w:rPr>
      </w:pPr>
    </w:p>
    <w:p w:rsidR="00913E39" w:rsidRDefault="001027CE" w:rsidP="001027CE">
      <w:pPr>
        <w:pStyle w:val="3"/>
        <w:rPr>
          <w:kern w:val="0"/>
        </w:rPr>
      </w:pPr>
      <w:bookmarkStart w:id="38" w:name="_Toc316637895"/>
      <w:proofErr w:type="spellStart"/>
      <w:proofErr w:type="gramStart"/>
      <w:r>
        <w:rPr>
          <w:kern w:val="0"/>
        </w:rPr>
        <w:t>T</w:t>
      </w:r>
      <w:r>
        <w:rPr>
          <w:rFonts w:hint="eastAsia"/>
          <w:kern w:val="0"/>
        </w:rPr>
        <w:t>x</w:t>
      </w:r>
      <w:proofErr w:type="spellEnd"/>
      <w:proofErr w:type="gram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pdu</w:t>
      </w:r>
      <w:proofErr w:type="spellEnd"/>
      <w:r>
        <w:rPr>
          <w:rFonts w:hint="eastAsia"/>
          <w:kern w:val="0"/>
        </w:rPr>
        <w:t xml:space="preserve"> node</w:t>
      </w:r>
      <w:bookmarkEnd w:id="38"/>
    </w:p>
    <w:p w:rsidR="00913E39" w:rsidRDefault="00913E39" w:rsidP="00913E39">
      <w:pPr>
        <w:rPr>
          <w:kern w:val="0"/>
        </w:rPr>
      </w:pPr>
      <w:r>
        <w:rPr>
          <w:kern w:val="0"/>
        </w:rPr>
        <w:t>/</w:t>
      </w:r>
      <w:proofErr w:type="gramStart"/>
      <w:r>
        <w:rPr>
          <w:kern w:val="0"/>
        </w:rPr>
        <w:t xml:space="preserve">*  </w:t>
      </w:r>
      <w:proofErr w:type="spellStart"/>
      <w:r>
        <w:rPr>
          <w:kern w:val="0"/>
        </w:rPr>
        <w:t>TX.request</w:t>
      </w:r>
      <w:proofErr w:type="spellEnd"/>
      <w:proofErr w:type="gramEnd"/>
      <w:r>
        <w:rPr>
          <w:kern w:val="0"/>
        </w:rPr>
        <w:t xml:space="preserve"> message body */</w:t>
      </w:r>
    </w:p>
    <w:p w:rsidR="00913E39" w:rsidRDefault="00913E39" w:rsidP="00913E39">
      <w:pPr>
        <w:rPr>
          <w:kern w:val="0"/>
        </w:rPr>
      </w:pPr>
      <w:proofErr w:type="spellStart"/>
      <w:proofErr w:type="gramStart"/>
      <w:r>
        <w:rPr>
          <w:b/>
          <w:bCs/>
          <w:color w:val="7F0055"/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b/>
          <w:bCs/>
          <w:color w:val="7F0055"/>
          <w:kern w:val="0"/>
        </w:rPr>
        <w:t>struct</w:t>
      </w:r>
      <w:proofErr w:type="spellEnd"/>
      <w:r>
        <w:rPr>
          <w:color w:val="000000"/>
          <w:kern w:val="0"/>
        </w:rPr>
        <w:t xml:space="preserve"> L1ApiMsgTxPduNode_s</w:t>
      </w:r>
    </w:p>
    <w:p w:rsidR="00913E39" w:rsidRDefault="00913E39" w:rsidP="00913E39">
      <w:pPr>
        <w:rPr>
          <w:kern w:val="0"/>
        </w:rPr>
      </w:pPr>
      <w:r>
        <w:rPr>
          <w:color w:val="000000"/>
          <w:kern w:val="0"/>
        </w:rPr>
        <w:t>{</w:t>
      </w:r>
    </w:p>
    <w:p w:rsidR="00913E39" w:rsidRDefault="00913E39" w:rsidP="00913E39">
      <w:pPr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color w:val="005032"/>
          <w:kern w:val="0"/>
        </w:rPr>
        <w:t>NodeType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ln</w:t>
      </w:r>
      <w:proofErr w:type="spellEnd"/>
      <w:r>
        <w:rPr>
          <w:color w:val="000000"/>
          <w:kern w:val="0"/>
        </w:rPr>
        <w:t>;</w:t>
      </w:r>
    </w:p>
    <w:p w:rsidR="00913E39" w:rsidRDefault="00913E39" w:rsidP="00913E39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pdu_len</w:t>
      </w:r>
      <w:proofErr w:type="spellEnd"/>
      <w:r>
        <w:rPr>
          <w:color w:val="000000"/>
          <w:kern w:val="0"/>
        </w:rPr>
        <w:t>;</w:t>
      </w:r>
    </w:p>
    <w:p w:rsidR="00913E39" w:rsidRDefault="00913E39" w:rsidP="00913E39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pdu_index</w:t>
      </w:r>
      <w:proofErr w:type="spellEnd"/>
      <w:r>
        <w:rPr>
          <w:color w:val="000000"/>
          <w:kern w:val="0"/>
        </w:rPr>
        <w:t>;</w:t>
      </w:r>
    </w:p>
    <w:p w:rsidR="00913E39" w:rsidRDefault="00913E39" w:rsidP="00913E39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*</w:t>
      </w:r>
      <w:proofErr w:type="spellStart"/>
      <w:r>
        <w:rPr>
          <w:color w:val="0000C0"/>
          <w:kern w:val="0"/>
        </w:rPr>
        <w:t>pdu_data_p</w:t>
      </w:r>
      <w:proofErr w:type="spellEnd"/>
      <w:r>
        <w:rPr>
          <w:color w:val="000000"/>
          <w:kern w:val="0"/>
        </w:rPr>
        <w:t>;</w:t>
      </w:r>
    </w:p>
    <w:p w:rsidR="00913E39" w:rsidRDefault="00913E39" w:rsidP="00913E39">
      <w:pPr>
        <w:rPr>
          <w:kern w:val="0"/>
        </w:rPr>
      </w:pPr>
      <w:proofErr w:type="gramStart"/>
      <w:r>
        <w:rPr>
          <w:color w:val="000000"/>
          <w:kern w:val="0"/>
        </w:rPr>
        <w:t>}</w:t>
      </w:r>
      <w:r>
        <w:rPr>
          <w:color w:val="000000"/>
          <w:kern w:val="0"/>
          <w:highlight w:val="lightGray"/>
          <w:u w:val="single"/>
        </w:rPr>
        <w:t>L1ApiMsgTxPduNode</w:t>
      </w:r>
      <w:proofErr w:type="gramEnd"/>
      <w:r>
        <w:rPr>
          <w:color w:val="000000"/>
          <w:kern w:val="0"/>
          <w:highlight w:val="lightGray"/>
          <w:u w:val="single"/>
        </w:rPr>
        <w:t>_t</w:t>
      </w:r>
      <w:r>
        <w:rPr>
          <w:color w:val="000000"/>
          <w:kern w:val="0"/>
        </w:rPr>
        <w:t>;</w:t>
      </w:r>
    </w:p>
    <w:p w:rsidR="00913E39" w:rsidRDefault="00913E39" w:rsidP="00404A6D">
      <w:pPr>
        <w:rPr>
          <w:color w:val="000000"/>
          <w:kern w:val="0"/>
        </w:rPr>
      </w:pPr>
    </w:p>
    <w:p w:rsidR="00A35FE2" w:rsidRDefault="00E15B39" w:rsidP="00A35FE2">
      <w:pPr>
        <w:pStyle w:val="2"/>
      </w:pPr>
      <w:bookmarkStart w:id="39" w:name="_Toc316637896"/>
      <w:r>
        <w:rPr>
          <w:rFonts w:hint="eastAsia"/>
        </w:rPr>
        <w:lastRenderedPageBreak/>
        <w:t>目前</w:t>
      </w:r>
      <w:r w:rsidR="002B0144">
        <w:rPr>
          <w:rFonts w:hint="eastAsia"/>
        </w:rPr>
        <w:t>调度</w:t>
      </w:r>
      <w:r>
        <w:rPr>
          <w:rFonts w:hint="eastAsia"/>
        </w:rPr>
        <w:t>的实现</w:t>
      </w:r>
      <w:r w:rsidR="002B0144">
        <w:rPr>
          <w:rFonts w:hint="eastAsia"/>
        </w:rPr>
        <w:t>与问题</w:t>
      </w:r>
      <w:bookmarkEnd w:id="39"/>
    </w:p>
    <w:p w:rsidR="00913E39" w:rsidRDefault="00913E39" w:rsidP="00A35FE2"/>
    <w:p w:rsidR="00913E39" w:rsidRPr="00F977C9" w:rsidRDefault="00293853" w:rsidP="00F977C9">
      <w:pPr>
        <w:rPr>
          <w:rStyle w:val="af3"/>
        </w:rPr>
      </w:pPr>
      <w:proofErr w:type="spellStart"/>
      <w:r w:rsidRPr="00F977C9">
        <w:rPr>
          <w:rStyle w:val="af3"/>
        </w:rPr>
        <w:t>henb_dl_sched</w:t>
      </w:r>
      <w:proofErr w:type="spellEnd"/>
    </w:p>
    <w:p w:rsidR="00293853" w:rsidRDefault="00293853" w:rsidP="00A35FE2">
      <w:r>
        <w:rPr>
          <w:rFonts w:hint="eastAsia"/>
        </w:rPr>
        <w:t>{</w:t>
      </w:r>
      <w:r w:rsidR="00F977C9">
        <w:rPr>
          <w:rFonts w:hint="eastAsia"/>
        </w:rPr>
        <w:t>//</w:t>
      </w:r>
      <w:r w:rsidR="00F977C9">
        <w:rPr>
          <w:rFonts w:hint="eastAsia"/>
        </w:rPr>
        <w:t>进行下行调度取得</w:t>
      </w:r>
      <w:r w:rsidR="00F977C9">
        <w:rPr>
          <w:rFonts w:hint="eastAsia"/>
        </w:rPr>
        <w:t xml:space="preserve"> </w:t>
      </w:r>
      <w:r w:rsidR="00F977C9">
        <w:rPr>
          <w:rFonts w:hint="eastAsia"/>
        </w:rPr>
        <w:t>调度结果</w:t>
      </w:r>
    </w:p>
    <w:p w:rsidR="00293853" w:rsidRPr="00363473" w:rsidRDefault="00293853" w:rsidP="00A35FE2">
      <w:pPr>
        <w:rPr>
          <w:color w:val="FF0000"/>
        </w:rPr>
      </w:pPr>
      <w:r w:rsidRPr="00363473">
        <w:rPr>
          <w:rFonts w:hint="eastAsia"/>
          <w:color w:val="FF0000"/>
        </w:rPr>
        <w:tab/>
      </w:r>
      <w:r w:rsidRPr="00363473">
        <w:rPr>
          <w:color w:val="FF0000"/>
        </w:rPr>
        <w:t xml:space="preserve">BCH </w:t>
      </w:r>
      <w:r w:rsidRPr="00363473">
        <w:rPr>
          <w:rFonts w:hint="eastAsia"/>
          <w:color w:val="FF0000"/>
        </w:rPr>
        <w:t>调度</w:t>
      </w:r>
      <w:r w:rsidRPr="00363473">
        <w:rPr>
          <w:rFonts w:hint="eastAsia"/>
          <w:color w:val="FF0000"/>
        </w:rPr>
        <w:t>;  //</w:t>
      </w:r>
      <w:r w:rsidRPr="00363473">
        <w:rPr>
          <w:rFonts w:hint="eastAsia"/>
          <w:color w:val="FF0000"/>
        </w:rPr>
        <w:t>待修改</w:t>
      </w:r>
      <w:r w:rsidRPr="00363473">
        <w:rPr>
          <w:rFonts w:hint="eastAsia"/>
          <w:color w:val="FF0000"/>
        </w:rPr>
        <w:t>,</w:t>
      </w:r>
      <w:r w:rsidRPr="00363473">
        <w:rPr>
          <w:rFonts w:hint="eastAsia"/>
          <w:color w:val="FF0000"/>
        </w:rPr>
        <w:t>还未与</w:t>
      </w:r>
      <w:proofErr w:type="spellStart"/>
      <w:r w:rsidRPr="00363473">
        <w:rPr>
          <w:rFonts w:hint="eastAsia"/>
          <w:color w:val="FF0000"/>
        </w:rPr>
        <w:t>rrc</w:t>
      </w:r>
      <w:proofErr w:type="spellEnd"/>
      <w:r w:rsidRPr="00363473">
        <w:rPr>
          <w:rFonts w:hint="eastAsia"/>
          <w:color w:val="FF0000"/>
        </w:rPr>
        <w:t>层的</w:t>
      </w:r>
      <w:r w:rsidRPr="00363473">
        <w:rPr>
          <w:rFonts w:hint="eastAsia"/>
          <w:color w:val="FF0000"/>
        </w:rPr>
        <w:t>BCH</w:t>
      </w:r>
      <w:r w:rsidRPr="00363473">
        <w:rPr>
          <w:rFonts w:hint="eastAsia"/>
          <w:color w:val="FF0000"/>
        </w:rPr>
        <w:t>处理关联</w:t>
      </w:r>
    </w:p>
    <w:p w:rsidR="00363473" w:rsidRDefault="00363473" w:rsidP="00A35FE2">
      <w:r>
        <w:rPr>
          <w:rFonts w:hint="eastAsia"/>
        </w:rPr>
        <w:tab/>
      </w:r>
    </w:p>
    <w:p w:rsidR="00363473" w:rsidRPr="00363473" w:rsidRDefault="00363473" w:rsidP="00363473">
      <w:pPr>
        <w:rPr>
          <w:color w:val="FF0000"/>
        </w:rPr>
      </w:pPr>
      <w:r w:rsidRPr="00363473">
        <w:rPr>
          <w:rFonts w:hint="eastAsia"/>
          <w:color w:val="FF0000"/>
        </w:rPr>
        <w:tab/>
      </w:r>
      <w:r w:rsidR="00712248">
        <w:rPr>
          <w:rFonts w:hint="eastAsia"/>
          <w:color w:val="FF0000"/>
        </w:rPr>
        <w:t>P</w:t>
      </w:r>
      <w:r w:rsidRPr="00363473">
        <w:rPr>
          <w:color w:val="FF0000"/>
        </w:rPr>
        <w:t xml:space="preserve">CH </w:t>
      </w:r>
      <w:r w:rsidRPr="00363473">
        <w:rPr>
          <w:rFonts w:hint="eastAsia"/>
          <w:color w:val="FF0000"/>
        </w:rPr>
        <w:t>调度</w:t>
      </w:r>
      <w:r w:rsidRPr="00363473">
        <w:rPr>
          <w:rFonts w:hint="eastAsia"/>
          <w:color w:val="FF0000"/>
        </w:rPr>
        <w:t>;  //</w:t>
      </w:r>
      <w:r w:rsidR="00712248">
        <w:rPr>
          <w:rFonts w:hint="eastAsia"/>
          <w:color w:val="FF0000"/>
        </w:rPr>
        <w:t>未实现</w:t>
      </w:r>
      <w:r w:rsidRPr="0036347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 xml:space="preserve"> </w:t>
      </w:r>
      <w:r w:rsidRPr="00363473">
        <w:rPr>
          <w:rFonts w:hint="eastAsia"/>
          <w:color w:val="FF0000"/>
        </w:rPr>
        <w:t>未与</w:t>
      </w:r>
      <w:proofErr w:type="spellStart"/>
      <w:r w:rsidRPr="00363473">
        <w:rPr>
          <w:rFonts w:hint="eastAsia"/>
          <w:color w:val="FF0000"/>
        </w:rPr>
        <w:t>rrc</w:t>
      </w:r>
      <w:proofErr w:type="spellEnd"/>
      <w:r w:rsidRPr="00363473">
        <w:rPr>
          <w:rFonts w:hint="eastAsia"/>
          <w:color w:val="FF0000"/>
        </w:rPr>
        <w:t>层的</w:t>
      </w:r>
      <w:r>
        <w:rPr>
          <w:rFonts w:hint="eastAsia"/>
          <w:color w:val="FF0000"/>
        </w:rPr>
        <w:t>P</w:t>
      </w:r>
      <w:r w:rsidRPr="00363473">
        <w:rPr>
          <w:rFonts w:hint="eastAsia"/>
          <w:color w:val="FF0000"/>
        </w:rPr>
        <w:t>CH</w:t>
      </w:r>
      <w:r w:rsidRPr="00363473">
        <w:rPr>
          <w:rFonts w:hint="eastAsia"/>
          <w:color w:val="FF0000"/>
        </w:rPr>
        <w:t>处理关联</w:t>
      </w:r>
    </w:p>
    <w:p w:rsidR="00363473" w:rsidRDefault="00363473" w:rsidP="00A35FE2"/>
    <w:p w:rsidR="009D4CC5" w:rsidRPr="008D2D9A" w:rsidRDefault="009D4CC5" w:rsidP="00A35FE2">
      <w:pPr>
        <w:rPr>
          <w:color w:val="FF0000"/>
        </w:rPr>
      </w:pPr>
      <w:r w:rsidRPr="008D2D9A">
        <w:rPr>
          <w:rFonts w:hint="eastAsia"/>
          <w:color w:val="FF0000"/>
        </w:rPr>
        <w:tab/>
        <w:t xml:space="preserve">MCH </w:t>
      </w:r>
      <w:r w:rsidRPr="008D2D9A">
        <w:rPr>
          <w:rFonts w:hint="eastAsia"/>
          <w:color w:val="FF0000"/>
        </w:rPr>
        <w:t>调度</w:t>
      </w:r>
      <w:r w:rsidRPr="008D2D9A">
        <w:rPr>
          <w:rFonts w:hint="eastAsia"/>
          <w:color w:val="FF0000"/>
        </w:rPr>
        <w:t>; //</w:t>
      </w:r>
      <w:r w:rsidR="008D2D9A" w:rsidRPr="008D2D9A">
        <w:rPr>
          <w:rFonts w:hint="eastAsia"/>
          <w:color w:val="FF0000"/>
        </w:rPr>
        <w:t>未实现</w:t>
      </w:r>
    </w:p>
    <w:p w:rsidR="00293853" w:rsidRDefault="00293853" w:rsidP="00A35FE2"/>
    <w:p w:rsidR="008D2D9A" w:rsidRDefault="008D2D9A" w:rsidP="00FE7ED2">
      <w:r>
        <w:rPr>
          <w:rFonts w:hint="eastAsia"/>
        </w:rPr>
        <w:tab/>
      </w:r>
      <w:r w:rsidR="00FE7ED2">
        <w:rPr>
          <w:rFonts w:hint="eastAsia"/>
        </w:rPr>
        <w:t xml:space="preserve">// </w:t>
      </w:r>
      <w:r w:rsidR="00FE7ED2" w:rsidRPr="00FE7ED2">
        <w:rPr>
          <w:kern w:val="0"/>
        </w:rPr>
        <w:t xml:space="preserve">DL-SCH </w:t>
      </w:r>
      <w:r w:rsidR="00FE7ED2">
        <w:rPr>
          <w:rFonts w:hint="eastAsia"/>
          <w:kern w:val="0"/>
        </w:rPr>
        <w:t>调度</w:t>
      </w:r>
      <w:r w:rsidR="00FE7ED2">
        <w:rPr>
          <w:rFonts w:hint="eastAsia"/>
          <w:kern w:val="0"/>
        </w:rPr>
        <w:t xml:space="preserve"> </w:t>
      </w:r>
      <w:r w:rsidR="004871DD">
        <w:rPr>
          <w:rFonts w:hint="eastAsia"/>
          <w:kern w:val="0"/>
        </w:rPr>
        <w:t>：</w:t>
      </w:r>
      <w:r w:rsidR="004871DD">
        <w:rPr>
          <w:rFonts w:hint="eastAsia"/>
          <w:kern w:val="0"/>
        </w:rPr>
        <w:t xml:space="preserve"> </w:t>
      </w:r>
      <w:r w:rsidR="004871DD">
        <w:rPr>
          <w:rFonts w:hint="eastAsia"/>
          <w:kern w:val="0"/>
        </w:rPr>
        <w:t>如下</w:t>
      </w:r>
    </w:p>
    <w:p w:rsidR="00DF56EC" w:rsidRDefault="00DF56EC" w:rsidP="00DF56EC">
      <w:pPr>
        <w:ind w:leftChars="200" w:left="420"/>
        <w:rPr>
          <w:kern w:val="0"/>
        </w:rPr>
      </w:pPr>
      <w:proofErr w:type="spellStart"/>
      <w:r w:rsidRPr="00D82356">
        <w:rPr>
          <w:highlight w:val="lightGray"/>
        </w:rPr>
        <w:t>build_dl_sched_queue</w:t>
      </w:r>
      <w:proofErr w:type="spellEnd"/>
      <w:r>
        <w:rPr>
          <w:rFonts w:hint="eastAsia"/>
        </w:rPr>
        <w:t xml:space="preserve"> //</w:t>
      </w:r>
      <w:r>
        <w:rPr>
          <w:rFonts w:hint="eastAsia"/>
          <w:kern w:val="0"/>
        </w:rPr>
        <w:t>创建下行调度队列</w:t>
      </w:r>
      <w:r>
        <w:rPr>
          <w:rFonts w:hint="eastAsia"/>
          <w:kern w:val="0"/>
        </w:rPr>
        <w:t xml:space="preserve"> (</w:t>
      </w:r>
      <w:r>
        <w:rPr>
          <w:rFonts w:hint="eastAsia"/>
          <w:kern w:val="0"/>
        </w:rPr>
        <w:t>包含待调度大小</w:t>
      </w:r>
      <w:r>
        <w:rPr>
          <w:rFonts w:hint="eastAsia"/>
          <w:kern w:val="0"/>
        </w:rPr>
        <w:t>)</w:t>
      </w:r>
      <w:r w:rsidR="007A5DDD">
        <w:rPr>
          <w:rFonts w:hint="eastAsia"/>
          <w:kern w:val="0"/>
        </w:rPr>
        <w:t>，</w:t>
      </w:r>
      <w:r w:rsidR="0071076E">
        <w:rPr>
          <w:rFonts w:hint="eastAsia"/>
          <w:kern w:val="0"/>
        </w:rPr>
        <w:t>其中对</w:t>
      </w:r>
      <w:r w:rsidR="00FE5419">
        <w:rPr>
          <w:rFonts w:hint="eastAsia"/>
          <w:kern w:val="0"/>
        </w:rPr>
        <w:t>UE</w:t>
      </w:r>
      <w:r w:rsidR="00FE5419">
        <w:rPr>
          <w:rFonts w:hint="eastAsia"/>
          <w:kern w:val="0"/>
        </w:rPr>
        <w:t>与</w:t>
      </w:r>
      <w:r w:rsidR="0071076E">
        <w:rPr>
          <w:rFonts w:hint="eastAsia"/>
          <w:kern w:val="0"/>
        </w:rPr>
        <w:t>逻辑</w:t>
      </w:r>
      <w:r w:rsidR="00FE5419">
        <w:rPr>
          <w:rFonts w:hint="eastAsia"/>
          <w:kern w:val="0"/>
        </w:rPr>
        <w:t>信道</w:t>
      </w:r>
      <w:r w:rsidR="0071076E">
        <w:rPr>
          <w:rFonts w:hint="eastAsia"/>
          <w:kern w:val="0"/>
        </w:rPr>
        <w:t>大小根据</w:t>
      </w:r>
      <w:r w:rsidR="0071076E">
        <w:rPr>
          <w:rFonts w:hint="eastAsia"/>
          <w:kern w:val="0"/>
        </w:rPr>
        <w:t xml:space="preserve"> </w:t>
      </w:r>
      <w:r w:rsidR="0071076E">
        <w:rPr>
          <w:rFonts w:hint="eastAsia"/>
          <w:kern w:val="0"/>
        </w:rPr>
        <w:t>物理信道</w:t>
      </w:r>
      <w:r w:rsidR="0071076E">
        <w:rPr>
          <w:rFonts w:hint="eastAsia"/>
          <w:kern w:val="0"/>
        </w:rPr>
        <w:t xml:space="preserve"> </w:t>
      </w:r>
      <w:r w:rsidR="0071076E">
        <w:rPr>
          <w:rFonts w:hint="eastAsia"/>
          <w:kern w:val="0"/>
        </w:rPr>
        <w:t>最大字发送节数进行限制</w:t>
      </w:r>
      <w:r w:rsidR="0071076E">
        <w:rPr>
          <w:rFonts w:hint="eastAsia"/>
          <w:kern w:val="0"/>
        </w:rPr>
        <w:t xml:space="preserve"> </w:t>
      </w:r>
    </w:p>
    <w:p w:rsidR="007A5DDD" w:rsidRDefault="007A5DDD" w:rsidP="00DF56EC">
      <w:pPr>
        <w:ind w:leftChars="200" w:left="420"/>
        <w:rPr>
          <w:kern w:val="0"/>
        </w:rPr>
      </w:pPr>
    </w:p>
    <w:p w:rsidR="00DF56EC" w:rsidRDefault="00DF56EC" w:rsidP="00DF56EC">
      <w:pPr>
        <w:ind w:leftChars="200" w:left="420"/>
      </w:pPr>
      <w:proofErr w:type="spellStart"/>
      <w:r>
        <w:rPr>
          <w:kern w:val="0"/>
          <w:highlight w:val="lightGray"/>
        </w:rPr>
        <w:t>do_dl_sched</w:t>
      </w:r>
      <w:proofErr w:type="spellEnd"/>
      <w:r>
        <w:rPr>
          <w:rFonts w:hint="eastAsia"/>
          <w:kern w:val="0"/>
        </w:rPr>
        <w:t xml:space="preserve"> //</w:t>
      </w:r>
      <w:r>
        <w:rPr>
          <w:rFonts w:hint="eastAsia"/>
          <w:kern w:val="0"/>
        </w:rPr>
        <w:t>根据下行调度队列结点，取得下行调度结果结点</w:t>
      </w:r>
      <w:r w:rsidR="006E519B">
        <w:rPr>
          <w:rFonts w:hint="eastAsia"/>
          <w:kern w:val="0"/>
        </w:rPr>
        <w:t>。根据物理资源</w:t>
      </w:r>
      <w:proofErr w:type="gramStart"/>
      <w:r w:rsidR="006E519B">
        <w:rPr>
          <w:rFonts w:hint="eastAsia"/>
          <w:kern w:val="0"/>
        </w:rPr>
        <w:t>块分配</w:t>
      </w:r>
      <w:proofErr w:type="gramEnd"/>
      <w:r w:rsidR="006E519B">
        <w:rPr>
          <w:rFonts w:hint="eastAsia"/>
          <w:kern w:val="0"/>
        </w:rPr>
        <w:t>资源时只发送</w:t>
      </w:r>
      <w:r w:rsidR="006E519B">
        <w:rPr>
          <w:rFonts w:hint="eastAsia"/>
          <w:kern w:val="0"/>
        </w:rPr>
        <w:t xml:space="preserve"> </w:t>
      </w:r>
      <w:r w:rsidR="006E519B">
        <w:rPr>
          <w:rFonts w:hint="eastAsia"/>
          <w:kern w:val="0"/>
        </w:rPr>
        <w:t>大小</w:t>
      </w:r>
      <w:r w:rsidR="006E519B">
        <w:rPr>
          <w:rFonts w:hint="eastAsia"/>
          <w:kern w:val="0"/>
        </w:rPr>
        <w:t>&lt;</w:t>
      </w:r>
      <w:r w:rsidR="006E519B">
        <w:rPr>
          <w:rFonts w:hint="eastAsia"/>
          <w:kern w:val="0"/>
        </w:rPr>
        <w:t>已有资源块大小</w:t>
      </w:r>
      <w:r w:rsidR="006E519B">
        <w:rPr>
          <w:rFonts w:hint="eastAsia"/>
          <w:kern w:val="0"/>
        </w:rPr>
        <w:t xml:space="preserve"> </w:t>
      </w:r>
      <w:r w:rsidR="006E519B">
        <w:rPr>
          <w:rFonts w:hint="eastAsia"/>
          <w:kern w:val="0"/>
        </w:rPr>
        <w:t>的待发数据。</w:t>
      </w:r>
    </w:p>
    <w:p w:rsidR="00DF56EC" w:rsidRDefault="00DF56EC" w:rsidP="00A35FE2"/>
    <w:p w:rsidR="00913E39" w:rsidRDefault="00293853" w:rsidP="00A35FE2">
      <w:r>
        <w:rPr>
          <w:rFonts w:hint="eastAsia"/>
        </w:rPr>
        <w:t>}</w:t>
      </w:r>
    </w:p>
    <w:p w:rsidR="00DF56EC" w:rsidRDefault="00DF56EC" w:rsidP="00A35FE2"/>
    <w:p w:rsidR="005D4445" w:rsidRDefault="005D4445" w:rsidP="005D4445">
      <w:pPr>
        <w:rPr>
          <w:kern w:val="0"/>
        </w:rPr>
      </w:pPr>
      <w:r>
        <w:rPr>
          <w:rFonts w:hint="eastAsia"/>
        </w:rPr>
        <w:t>目前</w:t>
      </w:r>
      <w:r>
        <w:rPr>
          <w:rFonts w:hint="eastAsia"/>
        </w:rPr>
        <w:t xml:space="preserve"> </w:t>
      </w:r>
      <w:r w:rsidRPr="00FE7ED2">
        <w:rPr>
          <w:kern w:val="0"/>
        </w:rPr>
        <w:t xml:space="preserve">DL-SCH </w:t>
      </w:r>
      <w:r>
        <w:rPr>
          <w:rFonts w:hint="eastAsia"/>
          <w:kern w:val="0"/>
        </w:rPr>
        <w:t>调度</w:t>
      </w:r>
      <w:r w:rsidR="00660798">
        <w:rPr>
          <w:rFonts w:hint="eastAsia"/>
          <w:kern w:val="0"/>
        </w:rPr>
        <w:t>的</w:t>
      </w:r>
      <w:r w:rsidR="00035577">
        <w:rPr>
          <w:rFonts w:hint="eastAsia"/>
          <w:kern w:val="0"/>
        </w:rPr>
        <w:t>问题</w:t>
      </w:r>
      <w:r>
        <w:rPr>
          <w:rFonts w:hint="eastAsia"/>
          <w:kern w:val="0"/>
        </w:rPr>
        <w:t>：</w:t>
      </w:r>
    </w:p>
    <w:p w:rsidR="00523122" w:rsidRDefault="00523122" w:rsidP="00523122">
      <w:pPr>
        <w:pStyle w:val="af2"/>
        <w:numPr>
          <w:ilvl w:val="0"/>
          <w:numId w:val="14"/>
        </w:numPr>
        <w:ind w:firstLineChars="0"/>
        <w:rPr>
          <w:kern w:val="0"/>
        </w:rPr>
      </w:pPr>
      <w:r>
        <w:rPr>
          <w:rFonts w:hint="eastAsia"/>
          <w:kern w:val="0"/>
        </w:rPr>
        <w:t>部分数据无法调度</w:t>
      </w:r>
    </w:p>
    <w:p w:rsidR="00035577" w:rsidRPr="00523122" w:rsidRDefault="00523122" w:rsidP="00523122">
      <w:pPr>
        <w:pStyle w:val="af2"/>
        <w:ind w:left="420" w:firstLineChars="0" w:firstLine="0"/>
        <w:rPr>
          <w:kern w:val="0"/>
        </w:rPr>
      </w:pPr>
      <w:r w:rsidRPr="00523122">
        <w:rPr>
          <w:rFonts w:hint="eastAsia"/>
          <w:kern w:val="0"/>
        </w:rPr>
        <w:t>根据物理资源</w:t>
      </w:r>
      <w:proofErr w:type="gramStart"/>
      <w:r w:rsidRPr="00523122">
        <w:rPr>
          <w:rFonts w:hint="eastAsia"/>
          <w:kern w:val="0"/>
        </w:rPr>
        <w:t>块分配</w:t>
      </w:r>
      <w:proofErr w:type="gramEnd"/>
      <w:r w:rsidRPr="00523122">
        <w:rPr>
          <w:rFonts w:hint="eastAsia"/>
          <w:kern w:val="0"/>
        </w:rPr>
        <w:t>资源时只发送</w:t>
      </w:r>
      <w:r w:rsidRPr="00523122">
        <w:rPr>
          <w:rFonts w:hint="eastAsia"/>
          <w:kern w:val="0"/>
        </w:rPr>
        <w:t xml:space="preserve"> </w:t>
      </w:r>
      <w:r w:rsidRPr="00523122">
        <w:rPr>
          <w:rFonts w:hint="eastAsia"/>
          <w:kern w:val="0"/>
        </w:rPr>
        <w:t>大小</w:t>
      </w:r>
      <w:r w:rsidRPr="00523122">
        <w:rPr>
          <w:rFonts w:hint="eastAsia"/>
          <w:kern w:val="0"/>
        </w:rPr>
        <w:t>&lt;</w:t>
      </w:r>
      <w:r w:rsidRPr="00523122">
        <w:rPr>
          <w:rFonts w:hint="eastAsia"/>
          <w:kern w:val="0"/>
        </w:rPr>
        <w:t>已有资源块大小</w:t>
      </w:r>
      <w:r w:rsidRPr="00523122">
        <w:rPr>
          <w:rFonts w:hint="eastAsia"/>
          <w:kern w:val="0"/>
        </w:rPr>
        <w:t xml:space="preserve"> </w:t>
      </w:r>
      <w:r w:rsidRPr="00523122">
        <w:rPr>
          <w:rFonts w:hint="eastAsia"/>
          <w:kern w:val="0"/>
        </w:rPr>
        <w:t>的待发数据</w:t>
      </w:r>
      <w:r w:rsidR="003E3002">
        <w:rPr>
          <w:rFonts w:hint="eastAsia"/>
          <w:kern w:val="0"/>
        </w:rPr>
        <w:t>。</w:t>
      </w:r>
    </w:p>
    <w:p w:rsidR="00FB4E6C" w:rsidRPr="00523122" w:rsidRDefault="00FB4E6C" w:rsidP="00523122">
      <w:pPr>
        <w:pStyle w:val="af2"/>
        <w:numPr>
          <w:ilvl w:val="0"/>
          <w:numId w:val="14"/>
        </w:numPr>
        <w:ind w:firstLineChars="0"/>
        <w:rPr>
          <w:kern w:val="0"/>
        </w:rPr>
      </w:pPr>
      <w:r w:rsidRPr="00523122">
        <w:rPr>
          <w:rFonts w:hint="eastAsia"/>
          <w:kern w:val="0"/>
        </w:rPr>
        <w:t>调度参数不全，不一致</w:t>
      </w:r>
    </w:p>
    <w:p w:rsidR="00035577" w:rsidRDefault="00035577" w:rsidP="005D4445">
      <w:r>
        <w:rPr>
          <w:rFonts w:hint="eastAsia"/>
        </w:rPr>
        <w:t>调度结果</w:t>
      </w:r>
      <w:r w:rsidR="00C140C5">
        <w:rPr>
          <w:rFonts w:hint="eastAsia"/>
        </w:rPr>
        <w:t>参数</w:t>
      </w:r>
      <w:r>
        <w:rPr>
          <w:rFonts w:hint="eastAsia"/>
        </w:rPr>
        <w:t>与</w:t>
      </w:r>
      <w:r>
        <w:rPr>
          <w:rFonts w:hint="eastAsia"/>
        </w:rPr>
        <w:t>l1api</w:t>
      </w:r>
      <w:r>
        <w:rPr>
          <w:rFonts w:hint="eastAsia"/>
        </w:rPr>
        <w:t>中数据发送对应控制信息不一致，具体</w:t>
      </w:r>
      <w:r w:rsidR="00DE6428">
        <w:rPr>
          <w:rFonts w:hint="eastAsia"/>
        </w:rPr>
        <w:t>见下面</w:t>
      </w:r>
      <w:r>
        <w:rPr>
          <w:rFonts w:hint="eastAsia"/>
        </w:rPr>
        <w:t>。</w:t>
      </w:r>
    </w:p>
    <w:p w:rsidR="00D82356" w:rsidRPr="00035577" w:rsidRDefault="00CF64CF" w:rsidP="005D4445">
      <w:r>
        <w:rPr>
          <w:rFonts w:hint="eastAsia"/>
        </w:rPr>
        <w:t>未区分</w:t>
      </w:r>
      <w:r w:rsidR="00035577">
        <w:rPr>
          <w:rFonts w:hint="eastAsia"/>
        </w:rPr>
        <w:t>不同类型</w:t>
      </w:r>
      <w:r w:rsidR="00035577">
        <w:rPr>
          <w:rFonts w:hint="eastAsia"/>
        </w:rPr>
        <w:t xml:space="preserve"> </w:t>
      </w:r>
      <w:proofErr w:type="spellStart"/>
      <w:r w:rsidR="00035577">
        <w:rPr>
          <w:rFonts w:hint="eastAsia"/>
        </w:rPr>
        <w:t>pdu</w:t>
      </w:r>
      <w:proofErr w:type="spellEnd"/>
      <w:r w:rsidR="00035577">
        <w:rPr>
          <w:rFonts w:hint="eastAsia"/>
        </w:rPr>
        <w:t>数据</w:t>
      </w:r>
      <w:r>
        <w:rPr>
          <w:rFonts w:hint="eastAsia"/>
        </w:rPr>
        <w:t>的</w:t>
      </w:r>
      <w:r w:rsidR="00035577">
        <w:rPr>
          <w:rFonts w:hint="eastAsia"/>
        </w:rPr>
        <w:t>不同控制信息参数，见</w:t>
      </w:r>
      <w:r w:rsidR="00035577">
        <w:rPr>
          <w:rFonts w:hint="eastAsia"/>
        </w:rPr>
        <w:t>4.1</w:t>
      </w:r>
      <w:r w:rsidR="00035577">
        <w:rPr>
          <w:rFonts w:hint="eastAsia"/>
        </w:rPr>
        <w:t>节。</w:t>
      </w:r>
    </w:p>
    <w:p w:rsidR="00035577" w:rsidRDefault="00035577" w:rsidP="00035577">
      <w:pPr>
        <w:rPr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kern w:val="0"/>
        </w:rPr>
        <w:t>struct</w:t>
      </w:r>
      <w:proofErr w:type="spellEnd"/>
      <w:r>
        <w:rPr>
          <w:color w:val="000000"/>
          <w:kern w:val="0"/>
        </w:rPr>
        <w:t xml:space="preserve"> {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color w:val="005032"/>
          <w:kern w:val="0"/>
        </w:rPr>
        <w:t>NodeType</w:t>
      </w:r>
      <w:proofErr w:type="spellEnd"/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ln</w:t>
      </w:r>
      <w:proofErr w:type="spellEnd"/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color w:val="005032"/>
          <w:kern w:val="0"/>
        </w:rPr>
        <w:t>LchResultLst</w:t>
      </w:r>
      <w:proofErr w:type="spellEnd"/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lch_result_lst</w:t>
      </w:r>
      <w:proofErr w:type="spellEnd"/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UINT32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size</w:t>
      </w:r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rb_start</w:t>
      </w:r>
      <w:proofErr w:type="spellEnd"/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rb_len</w:t>
      </w:r>
      <w:proofErr w:type="spellEnd"/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rnti</w:t>
      </w:r>
      <w:proofErr w:type="spellEnd"/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mcs</w:t>
      </w:r>
      <w:proofErr w:type="spellEnd"/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5032"/>
          <w:kern w:val="0"/>
        </w:rPr>
        <w:t>UINT8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ndi</w:t>
      </w:r>
      <w:proofErr w:type="spellEnd"/>
      <w:r>
        <w:rPr>
          <w:color w:val="000000"/>
          <w:kern w:val="0"/>
        </w:rPr>
        <w:t>;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3F7F5F"/>
          <w:kern w:val="0"/>
        </w:rPr>
        <w:t>/*</w:t>
      </w:r>
      <w:proofErr w:type="spellStart"/>
      <w:r>
        <w:rPr>
          <w:color w:val="3F7F5F"/>
          <w:kern w:val="0"/>
          <w:u w:val="single"/>
        </w:rPr>
        <w:t>retx</w:t>
      </w:r>
      <w:proofErr w:type="spellEnd"/>
      <w:r>
        <w:rPr>
          <w:color w:val="3F7F5F"/>
          <w:kern w:val="0"/>
        </w:rPr>
        <w:t xml:space="preserve"> schedule process*/</w:t>
      </w:r>
    </w:p>
    <w:p w:rsidR="00035577" w:rsidRDefault="00035577" w:rsidP="00035577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5032"/>
          <w:kern w:val="0"/>
        </w:rPr>
        <w:t>UINT16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proc_num</w:t>
      </w:r>
      <w:proofErr w:type="spellEnd"/>
      <w:r>
        <w:rPr>
          <w:color w:val="000000"/>
          <w:kern w:val="0"/>
        </w:rPr>
        <w:t>;</w:t>
      </w:r>
    </w:p>
    <w:p w:rsidR="005D4445" w:rsidRDefault="00035577" w:rsidP="00035577">
      <w:pPr>
        <w:rPr>
          <w:color w:val="000000"/>
          <w:kern w:val="0"/>
        </w:rPr>
      </w:pPr>
      <w:r>
        <w:rPr>
          <w:color w:val="000000"/>
          <w:kern w:val="0"/>
        </w:rPr>
        <w:t>}</w:t>
      </w:r>
      <w:r>
        <w:rPr>
          <w:color w:val="000000"/>
          <w:kern w:val="0"/>
        </w:rPr>
        <w:tab/>
      </w:r>
      <w:proofErr w:type="spellStart"/>
      <w:r>
        <w:rPr>
          <w:color w:val="005032"/>
          <w:kern w:val="0"/>
        </w:rPr>
        <w:t>DlSchedSchResultNode</w:t>
      </w:r>
      <w:proofErr w:type="spellEnd"/>
      <w:r>
        <w:rPr>
          <w:color w:val="000000"/>
          <w:kern w:val="0"/>
        </w:rPr>
        <w:t>;</w:t>
      </w:r>
    </w:p>
    <w:p w:rsidR="008719F9" w:rsidRDefault="008719F9" w:rsidP="00035577"/>
    <w:p w:rsidR="001B65A1" w:rsidRDefault="00B61CE2" w:rsidP="001B65A1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>待确定</w:t>
      </w:r>
      <w:r>
        <w:rPr>
          <w:rFonts w:hint="eastAsia"/>
        </w:rPr>
        <w:t xml:space="preserve"> l1api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处理的交互实现</w:t>
      </w:r>
      <w:r w:rsidR="001B65A1">
        <w:rPr>
          <w:rFonts w:hint="eastAsia"/>
        </w:rPr>
        <w:t>。</w:t>
      </w:r>
    </w:p>
    <w:p w:rsidR="00EC3FE7" w:rsidRDefault="00B61CE2" w:rsidP="00EC3FE7">
      <w:pPr>
        <w:ind w:firstLine="420"/>
      </w:pPr>
      <w:r>
        <w:rPr>
          <w:rFonts w:hint="eastAsia"/>
        </w:rPr>
        <w:t>直接调度出发送数据时</w:t>
      </w:r>
      <w:r>
        <w:rPr>
          <w:rFonts w:hint="eastAsia"/>
        </w:rPr>
        <w:t xml:space="preserve"> l1api </w:t>
      </w:r>
      <w:r>
        <w:rPr>
          <w:rFonts w:hint="eastAsia"/>
        </w:rPr>
        <w:t>消息</w:t>
      </w:r>
      <w:r w:rsidR="00EF4E68">
        <w:rPr>
          <w:rFonts w:hint="eastAsia"/>
        </w:rPr>
        <w:t>对应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控制、数据</w:t>
      </w:r>
      <w:r>
        <w:rPr>
          <w:rFonts w:hint="eastAsia"/>
        </w:rPr>
        <w:t xml:space="preserve"> </w:t>
      </w:r>
      <w:r>
        <w:rPr>
          <w:rFonts w:hint="eastAsia"/>
        </w:rPr>
        <w:t>信息格式</w:t>
      </w:r>
      <w:r w:rsidR="00D31C76">
        <w:rPr>
          <w:rFonts w:hint="eastAsia"/>
        </w:rPr>
        <w:t>(</w:t>
      </w:r>
      <w:r w:rsidR="00D31C76">
        <w:rPr>
          <w:rFonts w:hint="eastAsia"/>
        </w:rPr>
        <w:t>直接使用</w:t>
      </w:r>
      <w:r w:rsidR="00D31C76">
        <w:rPr>
          <w:rFonts w:hint="eastAsia"/>
        </w:rPr>
        <w:t xml:space="preserve"> l1api</w:t>
      </w:r>
      <w:r w:rsidR="00D31C76">
        <w:rPr>
          <w:rFonts w:hint="eastAsia"/>
        </w:rPr>
        <w:t>定义的数据结构</w:t>
      </w:r>
      <w:r w:rsidR="00EB3E9E">
        <w:rPr>
          <w:rFonts w:hint="eastAsia"/>
        </w:rPr>
        <w:t>，见</w:t>
      </w:r>
      <w:r w:rsidR="00EB3E9E">
        <w:rPr>
          <w:rFonts w:hint="eastAsia"/>
        </w:rPr>
        <w:t>4.1</w:t>
      </w:r>
      <w:r w:rsidR="00EB3E9E">
        <w:rPr>
          <w:rFonts w:hint="eastAsia"/>
        </w:rPr>
        <w:t>节</w:t>
      </w:r>
      <w:r w:rsidR="00D31C76">
        <w:rPr>
          <w:rFonts w:hint="eastAsia"/>
        </w:rPr>
        <w:t>)</w:t>
      </w:r>
      <w:r w:rsidR="00EC3FE7">
        <w:rPr>
          <w:rFonts w:hint="eastAsia"/>
        </w:rPr>
        <w:t>；</w:t>
      </w:r>
    </w:p>
    <w:p w:rsidR="005D4445" w:rsidRDefault="00BF057A" w:rsidP="00EC3FE7">
      <w:pPr>
        <w:ind w:firstLine="420"/>
      </w:pPr>
      <w:r>
        <w:rPr>
          <w:rFonts w:hint="eastAsia"/>
        </w:rPr>
        <w:t>增加目前数据结构中调度变量，</w:t>
      </w:r>
      <w:r>
        <w:rPr>
          <w:rFonts w:hint="eastAsia"/>
        </w:rPr>
        <w:t>l1api</w:t>
      </w:r>
      <w:r>
        <w:rPr>
          <w:rFonts w:hint="eastAsia"/>
        </w:rPr>
        <w:t>中增加</w:t>
      </w:r>
      <w:r w:rsidR="00E262E9">
        <w:rPr>
          <w:rFonts w:hint="eastAsia"/>
        </w:rPr>
        <w:t>中间转换</w:t>
      </w:r>
      <w:r w:rsidR="00324F66">
        <w:rPr>
          <w:rFonts w:hint="eastAsia"/>
        </w:rPr>
        <w:t>过程</w:t>
      </w:r>
      <w:r w:rsidR="00EC3FE7">
        <w:rPr>
          <w:rFonts w:hint="eastAsia"/>
        </w:rPr>
        <w:t>(</w:t>
      </w:r>
      <w:r w:rsidR="00EC3FE7">
        <w:rPr>
          <w:rFonts w:hint="eastAsia"/>
        </w:rPr>
        <w:t>增加调度参数、中间转换易</w:t>
      </w:r>
      <w:r w:rsidR="00EC3FE7">
        <w:rPr>
          <w:rFonts w:hint="eastAsia"/>
        </w:rPr>
        <w:lastRenderedPageBreak/>
        <w:t>出错，转换耗时</w:t>
      </w:r>
      <w:r w:rsidR="004424FF">
        <w:rPr>
          <w:rFonts w:hint="eastAsia"/>
        </w:rPr>
        <w:t>比</w:t>
      </w:r>
      <w:r w:rsidR="00EC3FE7">
        <w:rPr>
          <w:rFonts w:hint="eastAsia"/>
        </w:rPr>
        <w:t>前一种长</w:t>
      </w:r>
      <w:r w:rsidR="00EC3FE7">
        <w:rPr>
          <w:rFonts w:hint="eastAsia"/>
        </w:rPr>
        <w:t>)</w:t>
      </w:r>
      <w:r w:rsidR="00324F66">
        <w:rPr>
          <w:rFonts w:hint="eastAsia"/>
        </w:rPr>
        <w:t>。</w:t>
      </w:r>
    </w:p>
    <w:p w:rsidR="008540E4" w:rsidRDefault="008540E4" w:rsidP="00A35FE2"/>
    <w:p w:rsidR="008540E4" w:rsidRDefault="008540E4" w:rsidP="001B65A1">
      <w:pPr>
        <w:pStyle w:val="af2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待理解</w:t>
      </w:r>
      <w:proofErr w:type="gramEnd"/>
      <w:r>
        <w:rPr>
          <w:rFonts w:hint="eastAsia"/>
        </w:rPr>
        <w:t>l1api</w:t>
      </w:r>
      <w:r>
        <w:rPr>
          <w:rFonts w:hint="eastAsia"/>
        </w:rPr>
        <w:t>发送各类</w:t>
      </w:r>
      <w:proofErr w:type="spellStart"/>
      <w:r>
        <w:rPr>
          <w:rFonts w:hint="eastAsia"/>
        </w:rPr>
        <w:t>pdu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 xml:space="preserve"> </w:t>
      </w:r>
      <w:r>
        <w:rPr>
          <w:rFonts w:hint="eastAsia"/>
        </w:rPr>
        <w:t>控制信息参数意义</w:t>
      </w:r>
    </w:p>
    <w:p w:rsidR="005D4445" w:rsidRDefault="005D4445" w:rsidP="00A35FE2"/>
    <w:p w:rsidR="005D4445" w:rsidRPr="003E3002" w:rsidRDefault="005D4445" w:rsidP="00A35FE2"/>
    <w:p w:rsidR="00A35FE2" w:rsidRDefault="00A35FE2" w:rsidP="00A35FE2"/>
    <w:p w:rsidR="00A35FE2" w:rsidRPr="00A35FE2" w:rsidRDefault="00A35FE2" w:rsidP="00A35FE2"/>
    <w:sectPr w:rsidR="00A35FE2" w:rsidRPr="00A35FE2" w:rsidSect="00856A0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47E" w:rsidRDefault="00DA647E" w:rsidP="003B5C91">
      <w:pPr>
        <w:pStyle w:val="a5"/>
      </w:pPr>
      <w:r>
        <w:separator/>
      </w:r>
    </w:p>
  </w:endnote>
  <w:endnote w:type="continuationSeparator" w:id="0">
    <w:p w:rsidR="00DA647E" w:rsidRDefault="00DA647E" w:rsidP="003B5C91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Default="00C0329F" w:rsidP="00C32C2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9007E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9007E" w:rsidRDefault="0069007E" w:rsidP="00856A01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Pr="009C0B05" w:rsidRDefault="0069007E" w:rsidP="009C0B05">
    <w:pPr>
      <w:pStyle w:val="ab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Default="00C0329F" w:rsidP="00C32C2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9007E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0723E">
      <w:rPr>
        <w:rStyle w:val="ad"/>
        <w:noProof/>
      </w:rPr>
      <w:t>15</w:t>
    </w:r>
    <w:r>
      <w:rPr>
        <w:rStyle w:val="ad"/>
      </w:rPr>
      <w:fldChar w:fldCharType="end"/>
    </w:r>
  </w:p>
  <w:p w:rsidR="0069007E" w:rsidRDefault="0069007E" w:rsidP="00856A01">
    <w:pPr>
      <w:pStyle w:val="ab"/>
      <w:ind w:right="360"/>
      <w:jc w:val="center"/>
      <w:rPr>
        <w:rFonts w:eastAsia="仿宋_GB2312"/>
        <w:b/>
        <w:bCs/>
        <w:sz w:val="24"/>
        <w:szCs w:val="24"/>
      </w:rPr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  <w:p w:rsidR="0069007E" w:rsidRPr="009C0B05" w:rsidRDefault="0069007E" w:rsidP="00165C3A">
    <w:pPr>
      <w:pStyle w:val="a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47E" w:rsidRDefault="00DA647E" w:rsidP="003B5C91">
      <w:pPr>
        <w:pStyle w:val="a5"/>
      </w:pPr>
      <w:r>
        <w:separator/>
      </w:r>
    </w:p>
  </w:footnote>
  <w:footnote w:type="continuationSeparator" w:id="0">
    <w:p w:rsidR="00DA647E" w:rsidRDefault="00DA647E" w:rsidP="003B5C91">
      <w:pPr>
        <w:pStyle w:val="a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7E" w:rsidRDefault="00A02509">
    <w:pPr>
      <w:pStyle w:val="aa"/>
    </w:pP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5A0096E"/>
    <w:multiLevelType w:val="hybridMultilevel"/>
    <w:tmpl w:val="791CC6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94B38C5"/>
    <w:multiLevelType w:val="hybridMultilevel"/>
    <w:tmpl w:val="14F2EEAE"/>
    <w:lvl w:ilvl="0" w:tplc="284C4A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8604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2684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3223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1CCB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4A1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EC28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F8D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4CF0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00050C2"/>
    <w:multiLevelType w:val="hybridMultilevel"/>
    <w:tmpl w:val="AF9C69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071464"/>
    <w:multiLevelType w:val="hybridMultilevel"/>
    <w:tmpl w:val="E08882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5A97447"/>
    <w:multiLevelType w:val="hybridMultilevel"/>
    <w:tmpl w:val="349E1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467B7"/>
    <w:multiLevelType w:val="hybridMultilevel"/>
    <w:tmpl w:val="A83C84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0D2BCB"/>
    <w:multiLevelType w:val="hybridMultilevel"/>
    <w:tmpl w:val="8EEEC7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351C3CEE"/>
    <w:multiLevelType w:val="hybridMultilevel"/>
    <w:tmpl w:val="0F9E9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BB30B9B"/>
    <w:multiLevelType w:val="hybridMultilevel"/>
    <w:tmpl w:val="BDEEE4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E27F05"/>
    <w:multiLevelType w:val="hybridMultilevel"/>
    <w:tmpl w:val="927071F8"/>
    <w:lvl w:ilvl="0" w:tplc="BD8AFE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72A466">
      <w:start w:val="489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045C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BC25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769D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C802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6E5C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E8E5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A2C5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28628BF"/>
    <w:multiLevelType w:val="hybridMultilevel"/>
    <w:tmpl w:val="AB94E5A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906792A"/>
    <w:multiLevelType w:val="hybridMultilevel"/>
    <w:tmpl w:val="94748E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6950037"/>
    <w:multiLevelType w:val="hybridMultilevel"/>
    <w:tmpl w:val="C85ADF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2E386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B274B7A"/>
    <w:multiLevelType w:val="hybridMultilevel"/>
    <w:tmpl w:val="69D6A33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8"/>
  </w:num>
  <w:num w:numId="5">
    <w:abstractNumId w:val="11"/>
  </w:num>
  <w:num w:numId="6">
    <w:abstractNumId w:val="1"/>
  </w:num>
  <w:num w:numId="7">
    <w:abstractNumId w:val="4"/>
  </w:num>
  <w:num w:numId="8">
    <w:abstractNumId w:val="0"/>
  </w:num>
  <w:num w:numId="9">
    <w:abstractNumId w:val="14"/>
  </w:num>
  <w:num w:numId="10">
    <w:abstractNumId w:val="10"/>
  </w:num>
  <w:num w:numId="11">
    <w:abstractNumId w:val="13"/>
  </w:num>
  <w:num w:numId="12">
    <w:abstractNumId w:val="2"/>
  </w:num>
  <w:num w:numId="13">
    <w:abstractNumId w:val="3"/>
  </w:num>
  <w:num w:numId="14">
    <w:abstractNumId w:val="6"/>
  </w:num>
  <w:num w:numId="15">
    <w:abstractNumId w:val="5"/>
  </w:num>
  <w:num w:numId="16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A43"/>
    <w:rsid w:val="00000100"/>
    <w:rsid w:val="00007EAF"/>
    <w:rsid w:val="0001184B"/>
    <w:rsid w:val="00011BEB"/>
    <w:rsid w:val="00014D95"/>
    <w:rsid w:val="00014F11"/>
    <w:rsid w:val="0001624B"/>
    <w:rsid w:val="000167B5"/>
    <w:rsid w:val="00023F6E"/>
    <w:rsid w:val="00027107"/>
    <w:rsid w:val="000335BD"/>
    <w:rsid w:val="0003360D"/>
    <w:rsid w:val="0003475C"/>
    <w:rsid w:val="0003523A"/>
    <w:rsid w:val="00035577"/>
    <w:rsid w:val="00040352"/>
    <w:rsid w:val="0004081E"/>
    <w:rsid w:val="00042F8E"/>
    <w:rsid w:val="00043919"/>
    <w:rsid w:val="000453F6"/>
    <w:rsid w:val="00050A3D"/>
    <w:rsid w:val="000515F1"/>
    <w:rsid w:val="0005171A"/>
    <w:rsid w:val="00052B8F"/>
    <w:rsid w:val="000534FC"/>
    <w:rsid w:val="00053E2B"/>
    <w:rsid w:val="00054CFC"/>
    <w:rsid w:val="000560CE"/>
    <w:rsid w:val="000566E9"/>
    <w:rsid w:val="00061864"/>
    <w:rsid w:val="00061BE6"/>
    <w:rsid w:val="00063C9A"/>
    <w:rsid w:val="00067E2E"/>
    <w:rsid w:val="000745FC"/>
    <w:rsid w:val="0008071F"/>
    <w:rsid w:val="000808A3"/>
    <w:rsid w:val="00084B46"/>
    <w:rsid w:val="00085730"/>
    <w:rsid w:val="0008597E"/>
    <w:rsid w:val="00087FDC"/>
    <w:rsid w:val="000921C2"/>
    <w:rsid w:val="00094369"/>
    <w:rsid w:val="00096887"/>
    <w:rsid w:val="000A06AC"/>
    <w:rsid w:val="000A24AA"/>
    <w:rsid w:val="000A2FAB"/>
    <w:rsid w:val="000A3599"/>
    <w:rsid w:val="000A4227"/>
    <w:rsid w:val="000B13B6"/>
    <w:rsid w:val="000B27EC"/>
    <w:rsid w:val="000B3A59"/>
    <w:rsid w:val="000C3A4A"/>
    <w:rsid w:val="000C3DFC"/>
    <w:rsid w:val="000C4462"/>
    <w:rsid w:val="000D1401"/>
    <w:rsid w:val="000D2822"/>
    <w:rsid w:val="000D5244"/>
    <w:rsid w:val="000E3044"/>
    <w:rsid w:val="000E333D"/>
    <w:rsid w:val="000E39BE"/>
    <w:rsid w:val="000E43BA"/>
    <w:rsid w:val="000E577A"/>
    <w:rsid w:val="000E7ADC"/>
    <w:rsid w:val="000F161A"/>
    <w:rsid w:val="000F4E11"/>
    <w:rsid w:val="000F4F93"/>
    <w:rsid w:val="000F70A0"/>
    <w:rsid w:val="000F72FC"/>
    <w:rsid w:val="000F7DDB"/>
    <w:rsid w:val="001027CE"/>
    <w:rsid w:val="0010306A"/>
    <w:rsid w:val="00103331"/>
    <w:rsid w:val="001039F5"/>
    <w:rsid w:val="00104486"/>
    <w:rsid w:val="00105CF0"/>
    <w:rsid w:val="00116590"/>
    <w:rsid w:val="0012116E"/>
    <w:rsid w:val="00121327"/>
    <w:rsid w:val="00122A8A"/>
    <w:rsid w:val="001230E7"/>
    <w:rsid w:val="00126D87"/>
    <w:rsid w:val="00126F6D"/>
    <w:rsid w:val="001322FF"/>
    <w:rsid w:val="00132567"/>
    <w:rsid w:val="00132CC4"/>
    <w:rsid w:val="00133208"/>
    <w:rsid w:val="00134705"/>
    <w:rsid w:val="00141ED2"/>
    <w:rsid w:val="001427CE"/>
    <w:rsid w:val="001442D2"/>
    <w:rsid w:val="001446E0"/>
    <w:rsid w:val="00146808"/>
    <w:rsid w:val="00147877"/>
    <w:rsid w:val="00147DDA"/>
    <w:rsid w:val="00152C94"/>
    <w:rsid w:val="00160450"/>
    <w:rsid w:val="001629F4"/>
    <w:rsid w:val="00164A0F"/>
    <w:rsid w:val="00165AA0"/>
    <w:rsid w:val="00165C3A"/>
    <w:rsid w:val="00166988"/>
    <w:rsid w:val="00166A1E"/>
    <w:rsid w:val="00170CEE"/>
    <w:rsid w:val="0017114E"/>
    <w:rsid w:val="001742E7"/>
    <w:rsid w:val="001756A5"/>
    <w:rsid w:val="00176F97"/>
    <w:rsid w:val="0018119B"/>
    <w:rsid w:val="001856A2"/>
    <w:rsid w:val="00192BE5"/>
    <w:rsid w:val="00193A0A"/>
    <w:rsid w:val="00195221"/>
    <w:rsid w:val="001970D3"/>
    <w:rsid w:val="001A1130"/>
    <w:rsid w:val="001A1968"/>
    <w:rsid w:val="001A2CFC"/>
    <w:rsid w:val="001A4A96"/>
    <w:rsid w:val="001B05FC"/>
    <w:rsid w:val="001B1E91"/>
    <w:rsid w:val="001B2E97"/>
    <w:rsid w:val="001B3214"/>
    <w:rsid w:val="001B425C"/>
    <w:rsid w:val="001B60BD"/>
    <w:rsid w:val="001B65A1"/>
    <w:rsid w:val="001C0685"/>
    <w:rsid w:val="001C125B"/>
    <w:rsid w:val="001C2106"/>
    <w:rsid w:val="001C333F"/>
    <w:rsid w:val="001C6227"/>
    <w:rsid w:val="001D0D78"/>
    <w:rsid w:val="001D13F4"/>
    <w:rsid w:val="001D1501"/>
    <w:rsid w:val="001D1F2D"/>
    <w:rsid w:val="001D2482"/>
    <w:rsid w:val="001D6171"/>
    <w:rsid w:val="001D6359"/>
    <w:rsid w:val="001E2B85"/>
    <w:rsid w:val="001E340B"/>
    <w:rsid w:val="001E5686"/>
    <w:rsid w:val="001E5C07"/>
    <w:rsid w:val="001E6422"/>
    <w:rsid w:val="001E70DD"/>
    <w:rsid w:val="001F20DB"/>
    <w:rsid w:val="001F222E"/>
    <w:rsid w:val="001F2F96"/>
    <w:rsid w:val="001F5DC6"/>
    <w:rsid w:val="001F69A2"/>
    <w:rsid w:val="001F75B0"/>
    <w:rsid w:val="001F7D4A"/>
    <w:rsid w:val="0020006B"/>
    <w:rsid w:val="00200432"/>
    <w:rsid w:val="0020093F"/>
    <w:rsid w:val="002011A3"/>
    <w:rsid w:val="002024E8"/>
    <w:rsid w:val="00203CAC"/>
    <w:rsid w:val="002067F3"/>
    <w:rsid w:val="00207C0A"/>
    <w:rsid w:val="0021015C"/>
    <w:rsid w:val="00210841"/>
    <w:rsid w:val="0021113D"/>
    <w:rsid w:val="00215B2C"/>
    <w:rsid w:val="00215CEF"/>
    <w:rsid w:val="00216278"/>
    <w:rsid w:val="00220905"/>
    <w:rsid w:val="00224B05"/>
    <w:rsid w:val="00225A16"/>
    <w:rsid w:val="00227F85"/>
    <w:rsid w:val="002304FB"/>
    <w:rsid w:val="002314E0"/>
    <w:rsid w:val="00231C79"/>
    <w:rsid w:val="002322A6"/>
    <w:rsid w:val="00232C2E"/>
    <w:rsid w:val="00233E47"/>
    <w:rsid w:val="002357A3"/>
    <w:rsid w:val="00235B0E"/>
    <w:rsid w:val="002360A6"/>
    <w:rsid w:val="00236422"/>
    <w:rsid w:val="00237082"/>
    <w:rsid w:val="002402A1"/>
    <w:rsid w:val="00240F74"/>
    <w:rsid w:val="002423ED"/>
    <w:rsid w:val="00243C5A"/>
    <w:rsid w:val="00244137"/>
    <w:rsid w:val="0024768D"/>
    <w:rsid w:val="00251E5F"/>
    <w:rsid w:val="0025303E"/>
    <w:rsid w:val="002547AF"/>
    <w:rsid w:val="00257479"/>
    <w:rsid w:val="00262630"/>
    <w:rsid w:val="002644B4"/>
    <w:rsid w:val="00267B77"/>
    <w:rsid w:val="00270E5D"/>
    <w:rsid w:val="00273CF6"/>
    <w:rsid w:val="00274537"/>
    <w:rsid w:val="00276047"/>
    <w:rsid w:val="002765A5"/>
    <w:rsid w:val="00280FD7"/>
    <w:rsid w:val="00283D3D"/>
    <w:rsid w:val="0028522A"/>
    <w:rsid w:val="00285BB9"/>
    <w:rsid w:val="002873EB"/>
    <w:rsid w:val="00290DCE"/>
    <w:rsid w:val="00293853"/>
    <w:rsid w:val="00295473"/>
    <w:rsid w:val="002A41FB"/>
    <w:rsid w:val="002A56BF"/>
    <w:rsid w:val="002A634F"/>
    <w:rsid w:val="002A7DAA"/>
    <w:rsid w:val="002B0144"/>
    <w:rsid w:val="002B1035"/>
    <w:rsid w:val="002B327D"/>
    <w:rsid w:val="002B3B2B"/>
    <w:rsid w:val="002B4191"/>
    <w:rsid w:val="002B49D0"/>
    <w:rsid w:val="002B56FA"/>
    <w:rsid w:val="002B6ED8"/>
    <w:rsid w:val="002C011E"/>
    <w:rsid w:val="002C5997"/>
    <w:rsid w:val="002D0D54"/>
    <w:rsid w:val="002D125E"/>
    <w:rsid w:val="002D37D3"/>
    <w:rsid w:val="002D3CF5"/>
    <w:rsid w:val="002E04D8"/>
    <w:rsid w:val="002E148B"/>
    <w:rsid w:val="002E14A8"/>
    <w:rsid w:val="002E2574"/>
    <w:rsid w:val="002E4D0C"/>
    <w:rsid w:val="002E5971"/>
    <w:rsid w:val="002E5D8F"/>
    <w:rsid w:val="002E5FD7"/>
    <w:rsid w:val="002E726B"/>
    <w:rsid w:val="002E756A"/>
    <w:rsid w:val="002F358B"/>
    <w:rsid w:val="002F6451"/>
    <w:rsid w:val="002F722D"/>
    <w:rsid w:val="003039E6"/>
    <w:rsid w:val="00304848"/>
    <w:rsid w:val="003060EE"/>
    <w:rsid w:val="00307515"/>
    <w:rsid w:val="00311A2C"/>
    <w:rsid w:val="003147C2"/>
    <w:rsid w:val="00316B3F"/>
    <w:rsid w:val="00322CF6"/>
    <w:rsid w:val="00324F66"/>
    <w:rsid w:val="00325CDB"/>
    <w:rsid w:val="00326D61"/>
    <w:rsid w:val="00327746"/>
    <w:rsid w:val="00335E71"/>
    <w:rsid w:val="0033628F"/>
    <w:rsid w:val="003366C4"/>
    <w:rsid w:val="00336F3D"/>
    <w:rsid w:val="003416D6"/>
    <w:rsid w:val="0034319E"/>
    <w:rsid w:val="00343EE3"/>
    <w:rsid w:val="00344A86"/>
    <w:rsid w:val="00344FEB"/>
    <w:rsid w:val="00346EF6"/>
    <w:rsid w:val="0034791A"/>
    <w:rsid w:val="00352437"/>
    <w:rsid w:val="0035439F"/>
    <w:rsid w:val="0035480B"/>
    <w:rsid w:val="00355A30"/>
    <w:rsid w:val="00355A3C"/>
    <w:rsid w:val="003565D9"/>
    <w:rsid w:val="00360442"/>
    <w:rsid w:val="0036104D"/>
    <w:rsid w:val="00361299"/>
    <w:rsid w:val="003618D9"/>
    <w:rsid w:val="00362151"/>
    <w:rsid w:val="00362BA9"/>
    <w:rsid w:val="00363473"/>
    <w:rsid w:val="0036448D"/>
    <w:rsid w:val="00364AD1"/>
    <w:rsid w:val="00366F43"/>
    <w:rsid w:val="0037580E"/>
    <w:rsid w:val="00375A4A"/>
    <w:rsid w:val="00376593"/>
    <w:rsid w:val="00377E38"/>
    <w:rsid w:val="00377F94"/>
    <w:rsid w:val="00380899"/>
    <w:rsid w:val="00381152"/>
    <w:rsid w:val="00381158"/>
    <w:rsid w:val="00381F6B"/>
    <w:rsid w:val="003834AC"/>
    <w:rsid w:val="003839F9"/>
    <w:rsid w:val="00383CBB"/>
    <w:rsid w:val="003912F3"/>
    <w:rsid w:val="00393BD1"/>
    <w:rsid w:val="00394EC5"/>
    <w:rsid w:val="003A136A"/>
    <w:rsid w:val="003A28AC"/>
    <w:rsid w:val="003A2CBF"/>
    <w:rsid w:val="003A3572"/>
    <w:rsid w:val="003A4EF1"/>
    <w:rsid w:val="003A6B09"/>
    <w:rsid w:val="003A76CF"/>
    <w:rsid w:val="003B1058"/>
    <w:rsid w:val="003B142B"/>
    <w:rsid w:val="003B4550"/>
    <w:rsid w:val="003B5C91"/>
    <w:rsid w:val="003C03C0"/>
    <w:rsid w:val="003C2A0D"/>
    <w:rsid w:val="003C314E"/>
    <w:rsid w:val="003C4AC4"/>
    <w:rsid w:val="003C5EB3"/>
    <w:rsid w:val="003D2D87"/>
    <w:rsid w:val="003D3FAE"/>
    <w:rsid w:val="003D4396"/>
    <w:rsid w:val="003D5105"/>
    <w:rsid w:val="003D5FB2"/>
    <w:rsid w:val="003D6564"/>
    <w:rsid w:val="003E2F39"/>
    <w:rsid w:val="003E3002"/>
    <w:rsid w:val="003E37D1"/>
    <w:rsid w:val="003E694E"/>
    <w:rsid w:val="003E69AB"/>
    <w:rsid w:val="003F2915"/>
    <w:rsid w:val="003F3A5A"/>
    <w:rsid w:val="003F5B25"/>
    <w:rsid w:val="004019A7"/>
    <w:rsid w:val="00404A6D"/>
    <w:rsid w:val="004050C6"/>
    <w:rsid w:val="00406661"/>
    <w:rsid w:val="00410EBB"/>
    <w:rsid w:val="00411F5E"/>
    <w:rsid w:val="004175E5"/>
    <w:rsid w:val="00420555"/>
    <w:rsid w:val="00421F40"/>
    <w:rsid w:val="00422D4D"/>
    <w:rsid w:val="00427770"/>
    <w:rsid w:val="00430785"/>
    <w:rsid w:val="004314DB"/>
    <w:rsid w:val="00433442"/>
    <w:rsid w:val="00433497"/>
    <w:rsid w:val="00434A68"/>
    <w:rsid w:val="00435963"/>
    <w:rsid w:val="004377C2"/>
    <w:rsid w:val="004420D2"/>
    <w:rsid w:val="004424FF"/>
    <w:rsid w:val="00447F87"/>
    <w:rsid w:val="004517F4"/>
    <w:rsid w:val="00455CED"/>
    <w:rsid w:val="00457925"/>
    <w:rsid w:val="004607D6"/>
    <w:rsid w:val="00460888"/>
    <w:rsid w:val="004615E0"/>
    <w:rsid w:val="00463B42"/>
    <w:rsid w:val="004640B8"/>
    <w:rsid w:val="00465DCF"/>
    <w:rsid w:val="00465E44"/>
    <w:rsid w:val="00467E03"/>
    <w:rsid w:val="00467EB2"/>
    <w:rsid w:val="00467ECE"/>
    <w:rsid w:val="00471249"/>
    <w:rsid w:val="0047162F"/>
    <w:rsid w:val="004717F9"/>
    <w:rsid w:val="00471B7B"/>
    <w:rsid w:val="00481170"/>
    <w:rsid w:val="004813A4"/>
    <w:rsid w:val="004871DD"/>
    <w:rsid w:val="00487E4F"/>
    <w:rsid w:val="00490F33"/>
    <w:rsid w:val="00494BC2"/>
    <w:rsid w:val="004A41D7"/>
    <w:rsid w:val="004A76E0"/>
    <w:rsid w:val="004B5526"/>
    <w:rsid w:val="004B5C0D"/>
    <w:rsid w:val="004B6B08"/>
    <w:rsid w:val="004C1941"/>
    <w:rsid w:val="004C37DF"/>
    <w:rsid w:val="004C662C"/>
    <w:rsid w:val="004C67A7"/>
    <w:rsid w:val="004C6B70"/>
    <w:rsid w:val="004C7C3F"/>
    <w:rsid w:val="004C7E05"/>
    <w:rsid w:val="004D03D1"/>
    <w:rsid w:val="004D1735"/>
    <w:rsid w:val="004D1ECA"/>
    <w:rsid w:val="004D5B46"/>
    <w:rsid w:val="004D6009"/>
    <w:rsid w:val="004D7AB0"/>
    <w:rsid w:val="004E1EE3"/>
    <w:rsid w:val="004E7129"/>
    <w:rsid w:val="004E71D4"/>
    <w:rsid w:val="004F082E"/>
    <w:rsid w:val="004F0CAE"/>
    <w:rsid w:val="004F3239"/>
    <w:rsid w:val="004F4FF5"/>
    <w:rsid w:val="004F758B"/>
    <w:rsid w:val="00503078"/>
    <w:rsid w:val="00505953"/>
    <w:rsid w:val="00505A4B"/>
    <w:rsid w:val="00505B18"/>
    <w:rsid w:val="00506947"/>
    <w:rsid w:val="00507A16"/>
    <w:rsid w:val="00511FC6"/>
    <w:rsid w:val="005121DB"/>
    <w:rsid w:val="005123D4"/>
    <w:rsid w:val="005129E8"/>
    <w:rsid w:val="00513ABA"/>
    <w:rsid w:val="005148C6"/>
    <w:rsid w:val="00515B2C"/>
    <w:rsid w:val="00515C29"/>
    <w:rsid w:val="005216DE"/>
    <w:rsid w:val="005228F7"/>
    <w:rsid w:val="00523122"/>
    <w:rsid w:val="00523613"/>
    <w:rsid w:val="005263DD"/>
    <w:rsid w:val="00530742"/>
    <w:rsid w:val="00531376"/>
    <w:rsid w:val="00531BCB"/>
    <w:rsid w:val="00532F51"/>
    <w:rsid w:val="00534DC6"/>
    <w:rsid w:val="005354A2"/>
    <w:rsid w:val="00535A2F"/>
    <w:rsid w:val="00536A1B"/>
    <w:rsid w:val="00537212"/>
    <w:rsid w:val="0053728A"/>
    <w:rsid w:val="00537CEE"/>
    <w:rsid w:val="00544A7C"/>
    <w:rsid w:val="00544E89"/>
    <w:rsid w:val="0055379C"/>
    <w:rsid w:val="00554A1F"/>
    <w:rsid w:val="00555720"/>
    <w:rsid w:val="0055636D"/>
    <w:rsid w:val="0055694F"/>
    <w:rsid w:val="005618DB"/>
    <w:rsid w:val="00562133"/>
    <w:rsid w:val="0056388E"/>
    <w:rsid w:val="00563903"/>
    <w:rsid w:val="00565108"/>
    <w:rsid w:val="00573A54"/>
    <w:rsid w:val="00573A55"/>
    <w:rsid w:val="00574963"/>
    <w:rsid w:val="00574E49"/>
    <w:rsid w:val="005769C5"/>
    <w:rsid w:val="005809E8"/>
    <w:rsid w:val="005826FA"/>
    <w:rsid w:val="00583519"/>
    <w:rsid w:val="00583AD8"/>
    <w:rsid w:val="00584B5B"/>
    <w:rsid w:val="00586054"/>
    <w:rsid w:val="00586A5E"/>
    <w:rsid w:val="00587016"/>
    <w:rsid w:val="00591A75"/>
    <w:rsid w:val="005938BF"/>
    <w:rsid w:val="00593F92"/>
    <w:rsid w:val="00596AAD"/>
    <w:rsid w:val="005976FE"/>
    <w:rsid w:val="00597BFB"/>
    <w:rsid w:val="005A01E8"/>
    <w:rsid w:val="005A0B39"/>
    <w:rsid w:val="005A4024"/>
    <w:rsid w:val="005A5736"/>
    <w:rsid w:val="005A57FE"/>
    <w:rsid w:val="005A7DB1"/>
    <w:rsid w:val="005B2CF0"/>
    <w:rsid w:val="005B419A"/>
    <w:rsid w:val="005B525E"/>
    <w:rsid w:val="005B6138"/>
    <w:rsid w:val="005B6AD3"/>
    <w:rsid w:val="005B7CB1"/>
    <w:rsid w:val="005C1449"/>
    <w:rsid w:val="005C1792"/>
    <w:rsid w:val="005C2656"/>
    <w:rsid w:val="005C4F6B"/>
    <w:rsid w:val="005D101F"/>
    <w:rsid w:val="005D111C"/>
    <w:rsid w:val="005D4445"/>
    <w:rsid w:val="005E1E8E"/>
    <w:rsid w:val="005E1E96"/>
    <w:rsid w:val="005E2CFF"/>
    <w:rsid w:val="005E4355"/>
    <w:rsid w:val="005E4815"/>
    <w:rsid w:val="005E5461"/>
    <w:rsid w:val="005E5667"/>
    <w:rsid w:val="005E57F6"/>
    <w:rsid w:val="005E5BC8"/>
    <w:rsid w:val="005F0585"/>
    <w:rsid w:val="005F0617"/>
    <w:rsid w:val="005F1149"/>
    <w:rsid w:val="005F1275"/>
    <w:rsid w:val="005F18BD"/>
    <w:rsid w:val="005F4676"/>
    <w:rsid w:val="005F4F1D"/>
    <w:rsid w:val="005F5E2C"/>
    <w:rsid w:val="00600D37"/>
    <w:rsid w:val="0060451B"/>
    <w:rsid w:val="0060723E"/>
    <w:rsid w:val="00607927"/>
    <w:rsid w:val="0061357B"/>
    <w:rsid w:val="00614175"/>
    <w:rsid w:val="006170A3"/>
    <w:rsid w:val="00620FB0"/>
    <w:rsid w:val="00623A61"/>
    <w:rsid w:val="0062477E"/>
    <w:rsid w:val="00625B25"/>
    <w:rsid w:val="0063056B"/>
    <w:rsid w:val="00630DF4"/>
    <w:rsid w:val="00631424"/>
    <w:rsid w:val="0063583F"/>
    <w:rsid w:val="006371C7"/>
    <w:rsid w:val="006378B9"/>
    <w:rsid w:val="00642495"/>
    <w:rsid w:val="00643911"/>
    <w:rsid w:val="00643ADF"/>
    <w:rsid w:val="00643BB9"/>
    <w:rsid w:val="00643CD4"/>
    <w:rsid w:val="00647286"/>
    <w:rsid w:val="00650D34"/>
    <w:rsid w:val="00653F4C"/>
    <w:rsid w:val="00655CAB"/>
    <w:rsid w:val="00660798"/>
    <w:rsid w:val="0066156C"/>
    <w:rsid w:val="00662DDC"/>
    <w:rsid w:val="00663839"/>
    <w:rsid w:val="00663E63"/>
    <w:rsid w:val="00665AAF"/>
    <w:rsid w:val="00667925"/>
    <w:rsid w:val="006707E8"/>
    <w:rsid w:val="00670B65"/>
    <w:rsid w:val="006742EB"/>
    <w:rsid w:val="00674364"/>
    <w:rsid w:val="006746DE"/>
    <w:rsid w:val="00675615"/>
    <w:rsid w:val="00681C88"/>
    <w:rsid w:val="00685141"/>
    <w:rsid w:val="00686CF7"/>
    <w:rsid w:val="006879CB"/>
    <w:rsid w:val="0069007E"/>
    <w:rsid w:val="00690FB5"/>
    <w:rsid w:val="00694622"/>
    <w:rsid w:val="00697407"/>
    <w:rsid w:val="00697D7A"/>
    <w:rsid w:val="006A1589"/>
    <w:rsid w:val="006A2787"/>
    <w:rsid w:val="006A54B1"/>
    <w:rsid w:val="006A5C4A"/>
    <w:rsid w:val="006B1AC1"/>
    <w:rsid w:val="006B2C10"/>
    <w:rsid w:val="006B3C71"/>
    <w:rsid w:val="006B54E2"/>
    <w:rsid w:val="006B637B"/>
    <w:rsid w:val="006B7367"/>
    <w:rsid w:val="006C1986"/>
    <w:rsid w:val="006C273B"/>
    <w:rsid w:val="006C34D9"/>
    <w:rsid w:val="006C449B"/>
    <w:rsid w:val="006C58D1"/>
    <w:rsid w:val="006D05B8"/>
    <w:rsid w:val="006D5879"/>
    <w:rsid w:val="006E2F4A"/>
    <w:rsid w:val="006E3634"/>
    <w:rsid w:val="006E519B"/>
    <w:rsid w:val="006E7109"/>
    <w:rsid w:val="006F3AE2"/>
    <w:rsid w:val="006F413D"/>
    <w:rsid w:val="006F7AAD"/>
    <w:rsid w:val="00701617"/>
    <w:rsid w:val="0070192E"/>
    <w:rsid w:val="00704E95"/>
    <w:rsid w:val="00707027"/>
    <w:rsid w:val="00710312"/>
    <w:rsid w:val="00710342"/>
    <w:rsid w:val="0071076E"/>
    <w:rsid w:val="00712248"/>
    <w:rsid w:val="007122F4"/>
    <w:rsid w:val="007144AB"/>
    <w:rsid w:val="00715979"/>
    <w:rsid w:val="007159F3"/>
    <w:rsid w:val="0071685A"/>
    <w:rsid w:val="00722B04"/>
    <w:rsid w:val="0072315B"/>
    <w:rsid w:val="00723F04"/>
    <w:rsid w:val="007242B8"/>
    <w:rsid w:val="00725202"/>
    <w:rsid w:val="00726731"/>
    <w:rsid w:val="00737522"/>
    <w:rsid w:val="00741EE7"/>
    <w:rsid w:val="007439D3"/>
    <w:rsid w:val="007441D8"/>
    <w:rsid w:val="00745089"/>
    <w:rsid w:val="00745DEB"/>
    <w:rsid w:val="00751790"/>
    <w:rsid w:val="00752BF1"/>
    <w:rsid w:val="007628C1"/>
    <w:rsid w:val="00762B92"/>
    <w:rsid w:val="00763199"/>
    <w:rsid w:val="0076461A"/>
    <w:rsid w:val="00765954"/>
    <w:rsid w:val="00774612"/>
    <w:rsid w:val="0077462B"/>
    <w:rsid w:val="00775C37"/>
    <w:rsid w:val="007772FF"/>
    <w:rsid w:val="00784A16"/>
    <w:rsid w:val="00785571"/>
    <w:rsid w:val="00786104"/>
    <w:rsid w:val="00786D26"/>
    <w:rsid w:val="00786E7D"/>
    <w:rsid w:val="0078767B"/>
    <w:rsid w:val="00790C27"/>
    <w:rsid w:val="0079271D"/>
    <w:rsid w:val="00793829"/>
    <w:rsid w:val="00794621"/>
    <w:rsid w:val="00794C7B"/>
    <w:rsid w:val="007A4928"/>
    <w:rsid w:val="007A56DA"/>
    <w:rsid w:val="007A5A2A"/>
    <w:rsid w:val="007A5CEF"/>
    <w:rsid w:val="007A5DDD"/>
    <w:rsid w:val="007B030D"/>
    <w:rsid w:val="007B4C36"/>
    <w:rsid w:val="007B4F1B"/>
    <w:rsid w:val="007C19E1"/>
    <w:rsid w:val="007C2249"/>
    <w:rsid w:val="007C2997"/>
    <w:rsid w:val="007C4EF4"/>
    <w:rsid w:val="007C7A70"/>
    <w:rsid w:val="007D055A"/>
    <w:rsid w:val="007D250A"/>
    <w:rsid w:val="007D271C"/>
    <w:rsid w:val="007D600C"/>
    <w:rsid w:val="007E52AB"/>
    <w:rsid w:val="007E6CD5"/>
    <w:rsid w:val="007E6FAF"/>
    <w:rsid w:val="007F0B93"/>
    <w:rsid w:val="007F1B4D"/>
    <w:rsid w:val="007F45C2"/>
    <w:rsid w:val="0080112B"/>
    <w:rsid w:val="0080154C"/>
    <w:rsid w:val="00802583"/>
    <w:rsid w:val="00803AA1"/>
    <w:rsid w:val="008109DD"/>
    <w:rsid w:val="00810BBF"/>
    <w:rsid w:val="008123D8"/>
    <w:rsid w:val="00814B56"/>
    <w:rsid w:val="00815BBF"/>
    <w:rsid w:val="008160B4"/>
    <w:rsid w:val="00816EA1"/>
    <w:rsid w:val="00820CF2"/>
    <w:rsid w:val="008217D1"/>
    <w:rsid w:val="00830384"/>
    <w:rsid w:val="00837945"/>
    <w:rsid w:val="00840D85"/>
    <w:rsid w:val="00841168"/>
    <w:rsid w:val="0084264E"/>
    <w:rsid w:val="00842D9B"/>
    <w:rsid w:val="00846542"/>
    <w:rsid w:val="0084768C"/>
    <w:rsid w:val="00850136"/>
    <w:rsid w:val="00850228"/>
    <w:rsid w:val="00852287"/>
    <w:rsid w:val="00852724"/>
    <w:rsid w:val="008540E4"/>
    <w:rsid w:val="00854225"/>
    <w:rsid w:val="00856A01"/>
    <w:rsid w:val="00857297"/>
    <w:rsid w:val="0086124E"/>
    <w:rsid w:val="00867255"/>
    <w:rsid w:val="00870B6A"/>
    <w:rsid w:val="00870C26"/>
    <w:rsid w:val="008719F9"/>
    <w:rsid w:val="008752F1"/>
    <w:rsid w:val="00875D56"/>
    <w:rsid w:val="00876B39"/>
    <w:rsid w:val="008827CD"/>
    <w:rsid w:val="00886783"/>
    <w:rsid w:val="00887534"/>
    <w:rsid w:val="00887BCE"/>
    <w:rsid w:val="008917B8"/>
    <w:rsid w:val="0089316F"/>
    <w:rsid w:val="008931E7"/>
    <w:rsid w:val="00896694"/>
    <w:rsid w:val="00897CCB"/>
    <w:rsid w:val="008A0EE3"/>
    <w:rsid w:val="008A2C1E"/>
    <w:rsid w:val="008B4BD3"/>
    <w:rsid w:val="008B5F1B"/>
    <w:rsid w:val="008B6BE6"/>
    <w:rsid w:val="008C2E27"/>
    <w:rsid w:val="008C4E7C"/>
    <w:rsid w:val="008C4ED3"/>
    <w:rsid w:val="008D2873"/>
    <w:rsid w:val="008D28CE"/>
    <w:rsid w:val="008D28DA"/>
    <w:rsid w:val="008D2D9A"/>
    <w:rsid w:val="008D367E"/>
    <w:rsid w:val="008D38A3"/>
    <w:rsid w:val="008E2983"/>
    <w:rsid w:val="008E62BE"/>
    <w:rsid w:val="008F118C"/>
    <w:rsid w:val="008F144A"/>
    <w:rsid w:val="008F35EE"/>
    <w:rsid w:val="008F45B9"/>
    <w:rsid w:val="00904999"/>
    <w:rsid w:val="00906C00"/>
    <w:rsid w:val="0091305B"/>
    <w:rsid w:val="00913E39"/>
    <w:rsid w:val="009234BD"/>
    <w:rsid w:val="00924F6B"/>
    <w:rsid w:val="00925A11"/>
    <w:rsid w:val="00926810"/>
    <w:rsid w:val="00926D76"/>
    <w:rsid w:val="009270E4"/>
    <w:rsid w:val="009310F5"/>
    <w:rsid w:val="0093227A"/>
    <w:rsid w:val="00933FB8"/>
    <w:rsid w:val="00935D7D"/>
    <w:rsid w:val="00942979"/>
    <w:rsid w:val="009464A6"/>
    <w:rsid w:val="00947686"/>
    <w:rsid w:val="009501C7"/>
    <w:rsid w:val="00954AB2"/>
    <w:rsid w:val="00960915"/>
    <w:rsid w:val="0096128A"/>
    <w:rsid w:val="00962833"/>
    <w:rsid w:val="0096302C"/>
    <w:rsid w:val="0096334D"/>
    <w:rsid w:val="009635F0"/>
    <w:rsid w:val="00967B1B"/>
    <w:rsid w:val="00970AB9"/>
    <w:rsid w:val="00972042"/>
    <w:rsid w:val="00973163"/>
    <w:rsid w:val="009734DF"/>
    <w:rsid w:val="00974E90"/>
    <w:rsid w:val="00975961"/>
    <w:rsid w:val="009759AC"/>
    <w:rsid w:val="00976B96"/>
    <w:rsid w:val="00981C6D"/>
    <w:rsid w:val="00982B22"/>
    <w:rsid w:val="00982FC7"/>
    <w:rsid w:val="0098424B"/>
    <w:rsid w:val="00984F57"/>
    <w:rsid w:val="0098517E"/>
    <w:rsid w:val="00985EFA"/>
    <w:rsid w:val="00990A91"/>
    <w:rsid w:val="0099257D"/>
    <w:rsid w:val="00993384"/>
    <w:rsid w:val="00997A47"/>
    <w:rsid w:val="009A05B8"/>
    <w:rsid w:val="009A116C"/>
    <w:rsid w:val="009A2FC1"/>
    <w:rsid w:val="009A6DA9"/>
    <w:rsid w:val="009B10DF"/>
    <w:rsid w:val="009B1E07"/>
    <w:rsid w:val="009B2943"/>
    <w:rsid w:val="009B58CC"/>
    <w:rsid w:val="009B5A80"/>
    <w:rsid w:val="009C05C0"/>
    <w:rsid w:val="009C0B05"/>
    <w:rsid w:val="009C0B65"/>
    <w:rsid w:val="009C25EF"/>
    <w:rsid w:val="009C3AC6"/>
    <w:rsid w:val="009C4714"/>
    <w:rsid w:val="009C48B7"/>
    <w:rsid w:val="009C6B46"/>
    <w:rsid w:val="009C6CCF"/>
    <w:rsid w:val="009C7CC7"/>
    <w:rsid w:val="009D4CC5"/>
    <w:rsid w:val="009D7E98"/>
    <w:rsid w:val="009E2B0C"/>
    <w:rsid w:val="009F165A"/>
    <w:rsid w:val="009F1C24"/>
    <w:rsid w:val="009F5C37"/>
    <w:rsid w:val="00A01387"/>
    <w:rsid w:val="00A02509"/>
    <w:rsid w:val="00A05514"/>
    <w:rsid w:val="00A070BC"/>
    <w:rsid w:val="00A13075"/>
    <w:rsid w:val="00A13B58"/>
    <w:rsid w:val="00A14204"/>
    <w:rsid w:val="00A1537A"/>
    <w:rsid w:val="00A20086"/>
    <w:rsid w:val="00A2029A"/>
    <w:rsid w:val="00A20C9E"/>
    <w:rsid w:val="00A235BF"/>
    <w:rsid w:val="00A24446"/>
    <w:rsid w:val="00A24BF9"/>
    <w:rsid w:val="00A2628D"/>
    <w:rsid w:val="00A26731"/>
    <w:rsid w:val="00A274DA"/>
    <w:rsid w:val="00A31824"/>
    <w:rsid w:val="00A322C7"/>
    <w:rsid w:val="00A32DDF"/>
    <w:rsid w:val="00A344C7"/>
    <w:rsid w:val="00A35D0B"/>
    <w:rsid w:val="00A35FE2"/>
    <w:rsid w:val="00A36E74"/>
    <w:rsid w:val="00A36ECE"/>
    <w:rsid w:val="00A37037"/>
    <w:rsid w:val="00A4288F"/>
    <w:rsid w:val="00A505F9"/>
    <w:rsid w:val="00A50884"/>
    <w:rsid w:val="00A51D5F"/>
    <w:rsid w:val="00A535B7"/>
    <w:rsid w:val="00A53A2D"/>
    <w:rsid w:val="00A54147"/>
    <w:rsid w:val="00A55AF0"/>
    <w:rsid w:val="00A55B15"/>
    <w:rsid w:val="00A55FB4"/>
    <w:rsid w:val="00A57A5E"/>
    <w:rsid w:val="00A57DE0"/>
    <w:rsid w:val="00A61F97"/>
    <w:rsid w:val="00A62472"/>
    <w:rsid w:val="00A62CD6"/>
    <w:rsid w:val="00A640A9"/>
    <w:rsid w:val="00A67E78"/>
    <w:rsid w:val="00A71609"/>
    <w:rsid w:val="00A73ED2"/>
    <w:rsid w:val="00A7732C"/>
    <w:rsid w:val="00A81EAA"/>
    <w:rsid w:val="00A83242"/>
    <w:rsid w:val="00A87C80"/>
    <w:rsid w:val="00A933E4"/>
    <w:rsid w:val="00A953B3"/>
    <w:rsid w:val="00A96CAD"/>
    <w:rsid w:val="00A97821"/>
    <w:rsid w:val="00AA2042"/>
    <w:rsid w:val="00AA7F92"/>
    <w:rsid w:val="00AB1251"/>
    <w:rsid w:val="00AB1CDD"/>
    <w:rsid w:val="00AB2A2F"/>
    <w:rsid w:val="00AB3DFC"/>
    <w:rsid w:val="00AB4195"/>
    <w:rsid w:val="00AB4CB4"/>
    <w:rsid w:val="00AB54FB"/>
    <w:rsid w:val="00AB5D26"/>
    <w:rsid w:val="00AC17E0"/>
    <w:rsid w:val="00AC2CB3"/>
    <w:rsid w:val="00AC5C44"/>
    <w:rsid w:val="00AD1AC7"/>
    <w:rsid w:val="00AD503A"/>
    <w:rsid w:val="00AD6E6F"/>
    <w:rsid w:val="00AD781F"/>
    <w:rsid w:val="00AE073A"/>
    <w:rsid w:val="00AE0861"/>
    <w:rsid w:val="00AE2959"/>
    <w:rsid w:val="00AE3D40"/>
    <w:rsid w:val="00AE47AF"/>
    <w:rsid w:val="00AE4A24"/>
    <w:rsid w:val="00AE4B9F"/>
    <w:rsid w:val="00AE6DB3"/>
    <w:rsid w:val="00AE715C"/>
    <w:rsid w:val="00AE7474"/>
    <w:rsid w:val="00AE7F9A"/>
    <w:rsid w:val="00AF0127"/>
    <w:rsid w:val="00AF07C9"/>
    <w:rsid w:val="00AF0DBB"/>
    <w:rsid w:val="00AF1C1D"/>
    <w:rsid w:val="00AF2172"/>
    <w:rsid w:val="00AF3122"/>
    <w:rsid w:val="00AF3649"/>
    <w:rsid w:val="00AF3E0B"/>
    <w:rsid w:val="00B00A87"/>
    <w:rsid w:val="00B013E6"/>
    <w:rsid w:val="00B0490A"/>
    <w:rsid w:val="00B0616D"/>
    <w:rsid w:val="00B107F1"/>
    <w:rsid w:val="00B10DD5"/>
    <w:rsid w:val="00B13513"/>
    <w:rsid w:val="00B14298"/>
    <w:rsid w:val="00B15397"/>
    <w:rsid w:val="00B16FA8"/>
    <w:rsid w:val="00B173EA"/>
    <w:rsid w:val="00B202B7"/>
    <w:rsid w:val="00B2065C"/>
    <w:rsid w:val="00B221C7"/>
    <w:rsid w:val="00B23D04"/>
    <w:rsid w:val="00B254A5"/>
    <w:rsid w:val="00B25E6C"/>
    <w:rsid w:val="00B26680"/>
    <w:rsid w:val="00B30060"/>
    <w:rsid w:val="00B301F8"/>
    <w:rsid w:val="00B3260E"/>
    <w:rsid w:val="00B32DA1"/>
    <w:rsid w:val="00B3796C"/>
    <w:rsid w:val="00B37EAD"/>
    <w:rsid w:val="00B41044"/>
    <w:rsid w:val="00B41A59"/>
    <w:rsid w:val="00B43470"/>
    <w:rsid w:val="00B44453"/>
    <w:rsid w:val="00B500E4"/>
    <w:rsid w:val="00B5306C"/>
    <w:rsid w:val="00B5471D"/>
    <w:rsid w:val="00B551EA"/>
    <w:rsid w:val="00B60F7E"/>
    <w:rsid w:val="00B61CE2"/>
    <w:rsid w:val="00B67B17"/>
    <w:rsid w:val="00B7444B"/>
    <w:rsid w:val="00B77143"/>
    <w:rsid w:val="00B77664"/>
    <w:rsid w:val="00B77BAA"/>
    <w:rsid w:val="00B80E82"/>
    <w:rsid w:val="00B83E16"/>
    <w:rsid w:val="00B842AC"/>
    <w:rsid w:val="00B86891"/>
    <w:rsid w:val="00B86C03"/>
    <w:rsid w:val="00B871DA"/>
    <w:rsid w:val="00B909E1"/>
    <w:rsid w:val="00B9268C"/>
    <w:rsid w:val="00B92FEC"/>
    <w:rsid w:val="00B965B3"/>
    <w:rsid w:val="00B96C2F"/>
    <w:rsid w:val="00BA1231"/>
    <w:rsid w:val="00BA1472"/>
    <w:rsid w:val="00BA18E9"/>
    <w:rsid w:val="00BA33B7"/>
    <w:rsid w:val="00BA449F"/>
    <w:rsid w:val="00BA5EF3"/>
    <w:rsid w:val="00BA625D"/>
    <w:rsid w:val="00BA7D4F"/>
    <w:rsid w:val="00BA7FCF"/>
    <w:rsid w:val="00BB1A2B"/>
    <w:rsid w:val="00BB1BFD"/>
    <w:rsid w:val="00BB3980"/>
    <w:rsid w:val="00BB42E4"/>
    <w:rsid w:val="00BB4616"/>
    <w:rsid w:val="00BC042A"/>
    <w:rsid w:val="00BC30D9"/>
    <w:rsid w:val="00BC56B7"/>
    <w:rsid w:val="00BC61C0"/>
    <w:rsid w:val="00BC66D0"/>
    <w:rsid w:val="00BC7A6B"/>
    <w:rsid w:val="00BD105B"/>
    <w:rsid w:val="00BD6701"/>
    <w:rsid w:val="00BE1ED1"/>
    <w:rsid w:val="00BE50DF"/>
    <w:rsid w:val="00BF0031"/>
    <w:rsid w:val="00BF03F3"/>
    <w:rsid w:val="00BF057A"/>
    <w:rsid w:val="00BF068E"/>
    <w:rsid w:val="00BF1444"/>
    <w:rsid w:val="00BF1496"/>
    <w:rsid w:val="00BF247D"/>
    <w:rsid w:val="00BF28A6"/>
    <w:rsid w:val="00BF293E"/>
    <w:rsid w:val="00BF2DB6"/>
    <w:rsid w:val="00BF51D1"/>
    <w:rsid w:val="00BF5986"/>
    <w:rsid w:val="00BF5C43"/>
    <w:rsid w:val="00BF60D2"/>
    <w:rsid w:val="00BF673D"/>
    <w:rsid w:val="00BF690C"/>
    <w:rsid w:val="00BF73DF"/>
    <w:rsid w:val="00C00BBA"/>
    <w:rsid w:val="00C00C8F"/>
    <w:rsid w:val="00C0329F"/>
    <w:rsid w:val="00C062FE"/>
    <w:rsid w:val="00C11664"/>
    <w:rsid w:val="00C13088"/>
    <w:rsid w:val="00C140C5"/>
    <w:rsid w:val="00C173AF"/>
    <w:rsid w:val="00C204B0"/>
    <w:rsid w:val="00C235F1"/>
    <w:rsid w:val="00C23AB3"/>
    <w:rsid w:val="00C26601"/>
    <w:rsid w:val="00C27CBC"/>
    <w:rsid w:val="00C32C27"/>
    <w:rsid w:val="00C32DDF"/>
    <w:rsid w:val="00C32F95"/>
    <w:rsid w:val="00C3727C"/>
    <w:rsid w:val="00C40F97"/>
    <w:rsid w:val="00C421F5"/>
    <w:rsid w:val="00C422CD"/>
    <w:rsid w:val="00C42982"/>
    <w:rsid w:val="00C45E37"/>
    <w:rsid w:val="00C4648B"/>
    <w:rsid w:val="00C50539"/>
    <w:rsid w:val="00C5470F"/>
    <w:rsid w:val="00C55651"/>
    <w:rsid w:val="00C57C02"/>
    <w:rsid w:val="00C60DBF"/>
    <w:rsid w:val="00C61B08"/>
    <w:rsid w:val="00C64337"/>
    <w:rsid w:val="00C64914"/>
    <w:rsid w:val="00C671A9"/>
    <w:rsid w:val="00C723F5"/>
    <w:rsid w:val="00C7447F"/>
    <w:rsid w:val="00C75A86"/>
    <w:rsid w:val="00C86111"/>
    <w:rsid w:val="00C92969"/>
    <w:rsid w:val="00C95AB4"/>
    <w:rsid w:val="00C97F26"/>
    <w:rsid w:val="00CA1EFC"/>
    <w:rsid w:val="00CA20A9"/>
    <w:rsid w:val="00CA23CA"/>
    <w:rsid w:val="00CA25E2"/>
    <w:rsid w:val="00CA38ED"/>
    <w:rsid w:val="00CA3EA3"/>
    <w:rsid w:val="00CA43A6"/>
    <w:rsid w:val="00CA471E"/>
    <w:rsid w:val="00CA5C8A"/>
    <w:rsid w:val="00CB16EB"/>
    <w:rsid w:val="00CB1B42"/>
    <w:rsid w:val="00CB1F5D"/>
    <w:rsid w:val="00CB208F"/>
    <w:rsid w:val="00CB4DAA"/>
    <w:rsid w:val="00CB51FA"/>
    <w:rsid w:val="00CB5537"/>
    <w:rsid w:val="00CB5E11"/>
    <w:rsid w:val="00CB691C"/>
    <w:rsid w:val="00CC032D"/>
    <w:rsid w:val="00CC1D58"/>
    <w:rsid w:val="00CC494F"/>
    <w:rsid w:val="00CC542D"/>
    <w:rsid w:val="00CC73E5"/>
    <w:rsid w:val="00CD0FF2"/>
    <w:rsid w:val="00CD3B5A"/>
    <w:rsid w:val="00CD4BAD"/>
    <w:rsid w:val="00CD559A"/>
    <w:rsid w:val="00CD69A1"/>
    <w:rsid w:val="00CD72E7"/>
    <w:rsid w:val="00CE020E"/>
    <w:rsid w:val="00CE4304"/>
    <w:rsid w:val="00CE5A29"/>
    <w:rsid w:val="00CE6C1E"/>
    <w:rsid w:val="00CE79ED"/>
    <w:rsid w:val="00CF00D8"/>
    <w:rsid w:val="00CF08AD"/>
    <w:rsid w:val="00CF112E"/>
    <w:rsid w:val="00CF33CA"/>
    <w:rsid w:val="00CF39FD"/>
    <w:rsid w:val="00CF3ED6"/>
    <w:rsid w:val="00CF64CF"/>
    <w:rsid w:val="00CF69F1"/>
    <w:rsid w:val="00CF70C9"/>
    <w:rsid w:val="00D0055B"/>
    <w:rsid w:val="00D02B18"/>
    <w:rsid w:val="00D07B09"/>
    <w:rsid w:val="00D11C55"/>
    <w:rsid w:val="00D13AA4"/>
    <w:rsid w:val="00D15768"/>
    <w:rsid w:val="00D16D97"/>
    <w:rsid w:val="00D227C0"/>
    <w:rsid w:val="00D2406C"/>
    <w:rsid w:val="00D24121"/>
    <w:rsid w:val="00D2597B"/>
    <w:rsid w:val="00D27577"/>
    <w:rsid w:val="00D27FB4"/>
    <w:rsid w:val="00D31C76"/>
    <w:rsid w:val="00D33AB4"/>
    <w:rsid w:val="00D425FF"/>
    <w:rsid w:val="00D44554"/>
    <w:rsid w:val="00D45B67"/>
    <w:rsid w:val="00D523B7"/>
    <w:rsid w:val="00D536FD"/>
    <w:rsid w:val="00D57235"/>
    <w:rsid w:val="00D600C4"/>
    <w:rsid w:val="00D614FF"/>
    <w:rsid w:val="00D62EEC"/>
    <w:rsid w:val="00D63569"/>
    <w:rsid w:val="00D63F3C"/>
    <w:rsid w:val="00D7254A"/>
    <w:rsid w:val="00D72D72"/>
    <w:rsid w:val="00D72E16"/>
    <w:rsid w:val="00D73055"/>
    <w:rsid w:val="00D75AC8"/>
    <w:rsid w:val="00D76269"/>
    <w:rsid w:val="00D80CD4"/>
    <w:rsid w:val="00D812D5"/>
    <w:rsid w:val="00D815E7"/>
    <w:rsid w:val="00D82356"/>
    <w:rsid w:val="00D82498"/>
    <w:rsid w:val="00D8699A"/>
    <w:rsid w:val="00D93256"/>
    <w:rsid w:val="00D933A6"/>
    <w:rsid w:val="00D94EE1"/>
    <w:rsid w:val="00D97F16"/>
    <w:rsid w:val="00DA3C30"/>
    <w:rsid w:val="00DA4860"/>
    <w:rsid w:val="00DA5A28"/>
    <w:rsid w:val="00DA647E"/>
    <w:rsid w:val="00DA7CE9"/>
    <w:rsid w:val="00DB0436"/>
    <w:rsid w:val="00DB1D95"/>
    <w:rsid w:val="00DB5418"/>
    <w:rsid w:val="00DB5B43"/>
    <w:rsid w:val="00DC3C6C"/>
    <w:rsid w:val="00DC6AE9"/>
    <w:rsid w:val="00DC7EBC"/>
    <w:rsid w:val="00DD14A3"/>
    <w:rsid w:val="00DD2DE7"/>
    <w:rsid w:val="00DD5777"/>
    <w:rsid w:val="00DD6776"/>
    <w:rsid w:val="00DE2237"/>
    <w:rsid w:val="00DE60D2"/>
    <w:rsid w:val="00DE6428"/>
    <w:rsid w:val="00DE6F74"/>
    <w:rsid w:val="00DE77ED"/>
    <w:rsid w:val="00DF1475"/>
    <w:rsid w:val="00DF309B"/>
    <w:rsid w:val="00DF3DFA"/>
    <w:rsid w:val="00DF400B"/>
    <w:rsid w:val="00DF46AE"/>
    <w:rsid w:val="00DF4DBE"/>
    <w:rsid w:val="00DF56EC"/>
    <w:rsid w:val="00E004DF"/>
    <w:rsid w:val="00E02F47"/>
    <w:rsid w:val="00E052D0"/>
    <w:rsid w:val="00E05FC4"/>
    <w:rsid w:val="00E07693"/>
    <w:rsid w:val="00E151A3"/>
    <w:rsid w:val="00E15B39"/>
    <w:rsid w:val="00E16130"/>
    <w:rsid w:val="00E166AA"/>
    <w:rsid w:val="00E25DD8"/>
    <w:rsid w:val="00E262E9"/>
    <w:rsid w:val="00E301F2"/>
    <w:rsid w:val="00E302D1"/>
    <w:rsid w:val="00E314E4"/>
    <w:rsid w:val="00E3228C"/>
    <w:rsid w:val="00E368FE"/>
    <w:rsid w:val="00E40800"/>
    <w:rsid w:val="00E4180C"/>
    <w:rsid w:val="00E44077"/>
    <w:rsid w:val="00E45FF8"/>
    <w:rsid w:val="00E468C7"/>
    <w:rsid w:val="00E52AC6"/>
    <w:rsid w:val="00E52AD9"/>
    <w:rsid w:val="00E52F96"/>
    <w:rsid w:val="00E53C6D"/>
    <w:rsid w:val="00E55565"/>
    <w:rsid w:val="00E559D8"/>
    <w:rsid w:val="00E6061A"/>
    <w:rsid w:val="00E62917"/>
    <w:rsid w:val="00E62EB9"/>
    <w:rsid w:val="00E6347F"/>
    <w:rsid w:val="00E64268"/>
    <w:rsid w:val="00E64862"/>
    <w:rsid w:val="00E663AE"/>
    <w:rsid w:val="00E672AA"/>
    <w:rsid w:val="00E67CF7"/>
    <w:rsid w:val="00E71672"/>
    <w:rsid w:val="00E722C7"/>
    <w:rsid w:val="00E74325"/>
    <w:rsid w:val="00E74EB9"/>
    <w:rsid w:val="00E750FF"/>
    <w:rsid w:val="00E75419"/>
    <w:rsid w:val="00E75E9C"/>
    <w:rsid w:val="00E7680E"/>
    <w:rsid w:val="00E76CF8"/>
    <w:rsid w:val="00E77646"/>
    <w:rsid w:val="00E80F99"/>
    <w:rsid w:val="00E820F3"/>
    <w:rsid w:val="00E84556"/>
    <w:rsid w:val="00E84EA6"/>
    <w:rsid w:val="00E84F94"/>
    <w:rsid w:val="00E90AA0"/>
    <w:rsid w:val="00E91288"/>
    <w:rsid w:val="00E94E4E"/>
    <w:rsid w:val="00E97471"/>
    <w:rsid w:val="00EA0C57"/>
    <w:rsid w:val="00EA2E4F"/>
    <w:rsid w:val="00EA5502"/>
    <w:rsid w:val="00EA6CD5"/>
    <w:rsid w:val="00EB1E54"/>
    <w:rsid w:val="00EB3E9E"/>
    <w:rsid w:val="00EB7268"/>
    <w:rsid w:val="00EC1ED6"/>
    <w:rsid w:val="00EC3456"/>
    <w:rsid w:val="00EC3FE7"/>
    <w:rsid w:val="00EC3FFD"/>
    <w:rsid w:val="00EC45C2"/>
    <w:rsid w:val="00EC5D50"/>
    <w:rsid w:val="00EC68F6"/>
    <w:rsid w:val="00ED5342"/>
    <w:rsid w:val="00ED7B78"/>
    <w:rsid w:val="00ED7B8D"/>
    <w:rsid w:val="00EE1A0E"/>
    <w:rsid w:val="00EE2B31"/>
    <w:rsid w:val="00EE5222"/>
    <w:rsid w:val="00EE530C"/>
    <w:rsid w:val="00EE6130"/>
    <w:rsid w:val="00EE7930"/>
    <w:rsid w:val="00EE7B56"/>
    <w:rsid w:val="00EF16DD"/>
    <w:rsid w:val="00EF4E68"/>
    <w:rsid w:val="00EF6070"/>
    <w:rsid w:val="00EF779F"/>
    <w:rsid w:val="00F04174"/>
    <w:rsid w:val="00F05F9D"/>
    <w:rsid w:val="00F07A89"/>
    <w:rsid w:val="00F10396"/>
    <w:rsid w:val="00F12490"/>
    <w:rsid w:val="00F1656B"/>
    <w:rsid w:val="00F2104B"/>
    <w:rsid w:val="00F237B9"/>
    <w:rsid w:val="00F26330"/>
    <w:rsid w:val="00F26D2A"/>
    <w:rsid w:val="00F27D84"/>
    <w:rsid w:val="00F336CD"/>
    <w:rsid w:val="00F343D7"/>
    <w:rsid w:val="00F36247"/>
    <w:rsid w:val="00F37A37"/>
    <w:rsid w:val="00F40F48"/>
    <w:rsid w:val="00F43EFA"/>
    <w:rsid w:val="00F44221"/>
    <w:rsid w:val="00F47DEB"/>
    <w:rsid w:val="00F501A0"/>
    <w:rsid w:val="00F5031D"/>
    <w:rsid w:val="00F52A1F"/>
    <w:rsid w:val="00F56A6C"/>
    <w:rsid w:val="00F56CE8"/>
    <w:rsid w:val="00F61CED"/>
    <w:rsid w:val="00F6226B"/>
    <w:rsid w:val="00F64826"/>
    <w:rsid w:val="00F65110"/>
    <w:rsid w:val="00F65F08"/>
    <w:rsid w:val="00F713C6"/>
    <w:rsid w:val="00F714B9"/>
    <w:rsid w:val="00F72560"/>
    <w:rsid w:val="00F755C7"/>
    <w:rsid w:val="00F75A00"/>
    <w:rsid w:val="00F7602D"/>
    <w:rsid w:val="00F828C4"/>
    <w:rsid w:val="00F82A43"/>
    <w:rsid w:val="00F84395"/>
    <w:rsid w:val="00F84B14"/>
    <w:rsid w:val="00F84D2B"/>
    <w:rsid w:val="00F85FD2"/>
    <w:rsid w:val="00F87D46"/>
    <w:rsid w:val="00F918DA"/>
    <w:rsid w:val="00F91ADD"/>
    <w:rsid w:val="00F924BF"/>
    <w:rsid w:val="00F93437"/>
    <w:rsid w:val="00F93E87"/>
    <w:rsid w:val="00F94D92"/>
    <w:rsid w:val="00F96B93"/>
    <w:rsid w:val="00F97158"/>
    <w:rsid w:val="00F977C9"/>
    <w:rsid w:val="00FA079D"/>
    <w:rsid w:val="00FA24F5"/>
    <w:rsid w:val="00FA3C27"/>
    <w:rsid w:val="00FA635D"/>
    <w:rsid w:val="00FA7C7F"/>
    <w:rsid w:val="00FA7FDB"/>
    <w:rsid w:val="00FA7FF2"/>
    <w:rsid w:val="00FB0913"/>
    <w:rsid w:val="00FB1201"/>
    <w:rsid w:val="00FB1C56"/>
    <w:rsid w:val="00FB1E41"/>
    <w:rsid w:val="00FB37D1"/>
    <w:rsid w:val="00FB4E6C"/>
    <w:rsid w:val="00FB7437"/>
    <w:rsid w:val="00FC043B"/>
    <w:rsid w:val="00FC0ABF"/>
    <w:rsid w:val="00FC1D6A"/>
    <w:rsid w:val="00FC3EE6"/>
    <w:rsid w:val="00FC6E53"/>
    <w:rsid w:val="00FD0A1F"/>
    <w:rsid w:val="00FD141C"/>
    <w:rsid w:val="00FD2750"/>
    <w:rsid w:val="00FD326A"/>
    <w:rsid w:val="00FD3BD6"/>
    <w:rsid w:val="00FD43E4"/>
    <w:rsid w:val="00FD47DD"/>
    <w:rsid w:val="00FD79AA"/>
    <w:rsid w:val="00FE11D0"/>
    <w:rsid w:val="00FE2E01"/>
    <w:rsid w:val="00FE3283"/>
    <w:rsid w:val="00FE3F83"/>
    <w:rsid w:val="00FE4260"/>
    <w:rsid w:val="00FE5419"/>
    <w:rsid w:val="00FE5766"/>
    <w:rsid w:val="00FE7B1D"/>
    <w:rsid w:val="00FE7ED2"/>
    <w:rsid w:val="00FF11A3"/>
    <w:rsid w:val="00FF1D30"/>
    <w:rsid w:val="00FF2FF3"/>
    <w:rsid w:val="00FF33B7"/>
    <w:rsid w:val="00FF5349"/>
    <w:rsid w:val="00FF5D8D"/>
    <w:rsid w:val="00FF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A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F3E0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7B78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442D2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F343D7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A7C7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FA7C7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FA7C7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FA7C7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FA7C7F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A71609"/>
    <w:pPr>
      <w:tabs>
        <w:tab w:val="right" w:leader="dot" w:pos="8295"/>
      </w:tabs>
      <w:spacing w:before="120" w:after="120" w:line="360" w:lineRule="auto"/>
      <w:jc w:val="left"/>
    </w:pPr>
    <w:rPr>
      <w:rFonts w:ascii="宋体" w:hAnsi="宋体"/>
      <w:b/>
      <w:caps/>
      <w:noProof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CE5A29"/>
    <w:pPr>
      <w:spacing w:line="360" w:lineRule="auto"/>
      <w:ind w:left="210"/>
      <w:jc w:val="left"/>
    </w:pPr>
    <w:rPr>
      <w:rFonts w:ascii="宋体" w:hAnsi="宋体"/>
      <w:caps/>
      <w:noProof/>
      <w:szCs w:val="20"/>
    </w:rPr>
  </w:style>
  <w:style w:type="paragraph" w:styleId="30">
    <w:name w:val="toc 3"/>
    <w:basedOn w:val="a"/>
    <w:next w:val="a"/>
    <w:autoRedefine/>
    <w:uiPriority w:val="39"/>
    <w:rsid w:val="004615E0"/>
    <w:pPr>
      <w:tabs>
        <w:tab w:val="left" w:pos="840"/>
        <w:tab w:val="right" w:leader="dot" w:pos="8302"/>
      </w:tabs>
      <w:spacing w:line="360" w:lineRule="auto"/>
      <w:ind w:leftChars="200" w:left="420"/>
      <w:jc w:val="left"/>
    </w:pPr>
    <w:rPr>
      <w:noProof/>
      <w:szCs w:val="20"/>
    </w:rPr>
  </w:style>
  <w:style w:type="paragraph" w:styleId="40">
    <w:name w:val="toc 4"/>
    <w:basedOn w:val="a"/>
    <w:next w:val="a"/>
    <w:autoRedefine/>
    <w:semiHidden/>
    <w:rsid w:val="00CE5A29"/>
    <w:pPr>
      <w:ind w:leftChars="600" w:left="1260"/>
    </w:pPr>
  </w:style>
  <w:style w:type="paragraph" w:styleId="50">
    <w:name w:val="toc 5"/>
    <w:basedOn w:val="a"/>
    <w:next w:val="a"/>
    <w:autoRedefine/>
    <w:semiHidden/>
    <w:rsid w:val="00CE5A29"/>
    <w:pPr>
      <w:ind w:leftChars="800" w:left="1680"/>
    </w:pPr>
  </w:style>
  <w:style w:type="paragraph" w:styleId="a3">
    <w:name w:val="Normal (Web)"/>
    <w:basedOn w:val="a"/>
    <w:rsid w:val="00CE5A29"/>
    <w:rPr>
      <w:sz w:val="24"/>
    </w:rPr>
  </w:style>
  <w:style w:type="paragraph" w:styleId="a4">
    <w:name w:val="Plain Text"/>
    <w:basedOn w:val="a"/>
    <w:rsid w:val="00CE5A29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433497"/>
    <w:rPr>
      <w:b/>
      <w:bCs/>
      <w:kern w:val="44"/>
      <w:sz w:val="44"/>
      <w:szCs w:val="44"/>
    </w:rPr>
  </w:style>
  <w:style w:type="paragraph" w:styleId="a5">
    <w:name w:val="Normal Indent"/>
    <w:aliases w:val="正文（首行缩进两字）"/>
    <w:basedOn w:val="a"/>
    <w:rsid w:val="00C422CD"/>
    <w:pPr>
      <w:spacing w:line="400" w:lineRule="exact"/>
      <w:ind w:firstLine="420"/>
    </w:pPr>
    <w:rPr>
      <w:szCs w:val="20"/>
    </w:rPr>
  </w:style>
  <w:style w:type="paragraph" w:styleId="21">
    <w:name w:val="Body Text 2"/>
    <w:basedOn w:val="31"/>
    <w:link w:val="2Char0"/>
    <w:rsid w:val="00C422CD"/>
    <w:pPr>
      <w:spacing w:after="0"/>
      <w:jc w:val="center"/>
    </w:pPr>
    <w:rPr>
      <w:b/>
      <w:sz w:val="32"/>
    </w:rPr>
  </w:style>
  <w:style w:type="paragraph" w:styleId="31">
    <w:name w:val="Body Text 3"/>
    <w:basedOn w:val="a"/>
    <w:rsid w:val="00C422CD"/>
    <w:pPr>
      <w:spacing w:after="120"/>
    </w:pPr>
    <w:rPr>
      <w:sz w:val="16"/>
      <w:szCs w:val="16"/>
    </w:rPr>
  </w:style>
  <w:style w:type="character" w:styleId="a6">
    <w:name w:val="Hyperlink"/>
    <w:aliases w:val="超级链接"/>
    <w:uiPriority w:val="99"/>
    <w:rsid w:val="00A71609"/>
    <w:rPr>
      <w:color w:val="0000FF"/>
      <w:u w:val="single"/>
    </w:rPr>
  </w:style>
  <w:style w:type="table" w:styleId="a7">
    <w:name w:val="Table Grid"/>
    <w:basedOn w:val="a1"/>
    <w:rsid w:val="003D2D8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3B5C91"/>
    <w:pPr>
      <w:spacing w:after="120"/>
    </w:pPr>
  </w:style>
  <w:style w:type="paragraph" w:styleId="a9">
    <w:name w:val="Body Text First Indent"/>
    <w:basedOn w:val="a8"/>
    <w:rsid w:val="003B5C91"/>
    <w:pPr>
      <w:ind w:firstLineChars="100" w:firstLine="420"/>
    </w:pPr>
  </w:style>
  <w:style w:type="paragraph" w:styleId="aa">
    <w:name w:val="header"/>
    <w:basedOn w:val="a"/>
    <w:rsid w:val="009C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9C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semiHidden/>
    <w:rsid w:val="001F222E"/>
    <w:pPr>
      <w:shd w:val="clear" w:color="auto" w:fill="000080"/>
    </w:pPr>
  </w:style>
  <w:style w:type="paragraph" w:customStyle="1" w:styleId="11">
    <w:name w:val="样式1"/>
    <w:basedOn w:val="4"/>
    <w:rsid w:val="00F343D7"/>
    <w:pPr>
      <w:spacing w:beforeLines="50" w:afterLines="50" w:line="240" w:lineRule="auto"/>
    </w:pPr>
    <w:rPr>
      <w:color w:val="000000"/>
      <w:lang w:val="nb-NO"/>
    </w:rPr>
  </w:style>
  <w:style w:type="character" w:styleId="ad">
    <w:name w:val="page number"/>
    <w:basedOn w:val="a0"/>
    <w:rsid w:val="00591A75"/>
  </w:style>
  <w:style w:type="character" w:customStyle="1" w:styleId="2Char">
    <w:name w:val="标题 2 Char"/>
    <w:link w:val="2"/>
    <w:rsid w:val="00870C26"/>
    <w:rPr>
      <w:rFonts w:ascii="Arial" w:eastAsia="黑体" w:hAnsi="Arial"/>
      <w:b/>
      <w:bCs/>
      <w:kern w:val="2"/>
      <w:sz w:val="32"/>
      <w:szCs w:val="32"/>
    </w:rPr>
  </w:style>
  <w:style w:type="paragraph" w:customStyle="1" w:styleId="310">
    <w:name w:val="样式 标题 3 + 行距: 单倍行距1"/>
    <w:basedOn w:val="3"/>
    <w:autoRedefine/>
    <w:rsid w:val="00870C26"/>
    <w:pPr>
      <w:keepNext w:val="0"/>
      <w:keepLines w:val="0"/>
      <w:widowControl/>
      <w:spacing w:before="360" w:after="0" w:line="240" w:lineRule="auto"/>
      <w:jc w:val="left"/>
    </w:pPr>
    <w:rPr>
      <w:rFonts w:ascii="黑体" w:eastAsia="黑体" w:hAnsi="宋体" w:cs="宋体"/>
      <w:b w:val="0"/>
      <w:bCs w:val="0"/>
      <w:kern w:val="0"/>
      <w:sz w:val="34"/>
      <w:szCs w:val="20"/>
    </w:rPr>
  </w:style>
  <w:style w:type="character" w:styleId="ae">
    <w:name w:val="annotation reference"/>
    <w:semiHidden/>
    <w:rsid w:val="004E71D4"/>
    <w:rPr>
      <w:sz w:val="21"/>
      <w:szCs w:val="21"/>
    </w:rPr>
  </w:style>
  <w:style w:type="paragraph" w:styleId="af">
    <w:name w:val="annotation text"/>
    <w:basedOn w:val="a"/>
    <w:semiHidden/>
    <w:rsid w:val="004E71D4"/>
    <w:pPr>
      <w:jc w:val="left"/>
    </w:pPr>
  </w:style>
  <w:style w:type="paragraph" w:styleId="af0">
    <w:name w:val="annotation subject"/>
    <w:basedOn w:val="af"/>
    <w:next w:val="af"/>
    <w:semiHidden/>
    <w:rsid w:val="004E71D4"/>
    <w:rPr>
      <w:b/>
      <w:bCs/>
    </w:rPr>
  </w:style>
  <w:style w:type="paragraph" w:styleId="af1">
    <w:name w:val="Balloon Text"/>
    <w:basedOn w:val="a"/>
    <w:semiHidden/>
    <w:rsid w:val="004E71D4"/>
    <w:rPr>
      <w:sz w:val="18"/>
      <w:szCs w:val="18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semiHidden/>
    <w:rsid w:val="006879CB"/>
    <w:pPr>
      <w:keepNext/>
      <w:tabs>
        <w:tab w:val="num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character" w:customStyle="1" w:styleId="2Char0">
    <w:name w:val="正文文本 2 Char"/>
    <w:link w:val="21"/>
    <w:rsid w:val="009C48B7"/>
    <w:rPr>
      <w:b/>
      <w:kern w:val="2"/>
      <w:sz w:val="32"/>
      <w:szCs w:val="16"/>
    </w:rPr>
  </w:style>
  <w:style w:type="character" w:customStyle="1" w:styleId="5Char">
    <w:name w:val="标题 5 Char"/>
    <w:basedOn w:val="a0"/>
    <w:link w:val="5"/>
    <w:semiHidden/>
    <w:rsid w:val="00FA7C7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FA7C7F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FA7C7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FA7C7F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FA7C7F"/>
    <w:rPr>
      <w:rFonts w:ascii="Cambria" w:eastAsia="宋体" w:hAnsi="Cambria" w:cs="Times New Roman"/>
      <w:kern w:val="2"/>
      <w:sz w:val="21"/>
      <w:szCs w:val="21"/>
    </w:rPr>
  </w:style>
  <w:style w:type="paragraph" w:styleId="af2">
    <w:name w:val="List Paragraph"/>
    <w:basedOn w:val="a"/>
    <w:uiPriority w:val="34"/>
    <w:qFormat/>
    <w:rsid w:val="00EC68F6"/>
    <w:pPr>
      <w:ind w:firstLineChars="200" w:firstLine="420"/>
    </w:pPr>
  </w:style>
  <w:style w:type="character" w:styleId="af3">
    <w:name w:val="Strong"/>
    <w:basedOn w:val="a0"/>
    <w:qFormat/>
    <w:rsid w:val="00F977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7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2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3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5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image" Target="media/image7.png"/><Relationship Id="rId28" Type="http://schemas.microsoft.com/office/2007/relationships/diagramDrawing" Target="diagrams/drawing2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image" Target="media/image6.png"/><Relationship Id="rId27" Type="http://schemas.openxmlformats.org/officeDocument/2006/relationships/diagramColors" Target="diagrams/colors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079C20-8663-4531-87A2-3BF14CB7829B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42D58A3-8CB7-4F3D-95E0-233C76D922E0}">
      <dgm:prSet phldrT="[文本]"/>
      <dgm:spPr/>
      <dgm:t>
        <a:bodyPr/>
        <a:lstStyle/>
        <a:p>
          <a:r>
            <a:rPr lang="zh-CN" altLang="en-US"/>
            <a:t>获得</a:t>
          </a:r>
          <a:r>
            <a:rPr lang="zh-CN"/>
            <a:t>当前帧配置</a:t>
          </a:r>
          <a:endParaRPr lang="zh-CN" altLang="en-US"/>
        </a:p>
      </dgm:t>
    </dgm:pt>
    <dgm:pt modelId="{9986E17F-7454-4189-A9C6-9D5A6D545813}" type="parTrans" cxnId="{848A6CEB-6EFA-4E88-8D9C-697B95C27170}">
      <dgm:prSet/>
      <dgm:spPr/>
      <dgm:t>
        <a:bodyPr/>
        <a:lstStyle/>
        <a:p>
          <a:endParaRPr lang="zh-CN" altLang="en-US"/>
        </a:p>
      </dgm:t>
    </dgm:pt>
    <dgm:pt modelId="{C49D0E78-3A67-4A23-A68D-D05879848D6F}" type="sibTrans" cxnId="{848A6CEB-6EFA-4E88-8D9C-697B95C27170}">
      <dgm:prSet/>
      <dgm:spPr/>
      <dgm:t>
        <a:bodyPr/>
        <a:lstStyle/>
        <a:p>
          <a:endParaRPr lang="zh-CN" altLang="en-US"/>
        </a:p>
      </dgm:t>
    </dgm:pt>
    <dgm:pt modelId="{4F204788-2121-4E9F-9CDC-6862779ED820}">
      <dgm:prSet phldrT="[文本]"/>
      <dgm:spPr/>
      <dgm:t>
        <a:bodyPr/>
        <a:lstStyle/>
        <a:p>
          <a:r>
            <a:rPr lang="zh-CN" altLang="en-US"/>
            <a:t>若</a:t>
          </a:r>
          <a:r>
            <a:rPr lang="zh-CN"/>
            <a:t>当前帧</a:t>
          </a:r>
          <a:r>
            <a:rPr lang="x-none"/>
            <a:t>/</a:t>
          </a:r>
          <a:r>
            <a:rPr lang="zh-CN"/>
            <a:t>子帧为下行帧</a:t>
          </a:r>
          <a:endParaRPr lang="en-US" altLang="zh-CN"/>
        </a:p>
        <a:p>
          <a:r>
            <a:rPr lang="zh-CN" altLang="en-US"/>
            <a:t>（与</a:t>
          </a:r>
          <a:r>
            <a:rPr lang="zh-CN"/>
            <a:t>物理层得到的下行帧</a:t>
          </a:r>
          <a:r>
            <a:rPr lang="zh-CN" altLang="en-US"/>
            <a:t>有</a:t>
          </a:r>
          <a:r>
            <a:rPr lang="x-none"/>
            <a:t>m</a:t>
          </a:r>
          <a:r>
            <a:rPr lang="zh-CN"/>
            <a:t>个子帧</a:t>
          </a:r>
          <a:r>
            <a:rPr lang="zh-CN" altLang="en-US"/>
            <a:t>的偏移）</a:t>
          </a:r>
        </a:p>
      </dgm:t>
    </dgm:pt>
    <dgm:pt modelId="{850A8902-76A7-4BC0-B558-DB2CC192A69A}" type="parTrans" cxnId="{E3E5367C-6D0C-4CAF-99A9-DEE1529463C7}">
      <dgm:prSet/>
      <dgm:spPr/>
      <dgm:t>
        <a:bodyPr/>
        <a:lstStyle/>
        <a:p>
          <a:endParaRPr lang="zh-CN" altLang="en-US"/>
        </a:p>
      </dgm:t>
    </dgm:pt>
    <dgm:pt modelId="{FCFDFEDC-B5D8-4A03-ADA1-7F70AAF56711}" type="sibTrans" cxnId="{E3E5367C-6D0C-4CAF-99A9-DEE1529463C7}">
      <dgm:prSet/>
      <dgm:spPr/>
      <dgm:t>
        <a:bodyPr/>
        <a:lstStyle/>
        <a:p>
          <a:endParaRPr lang="zh-CN" altLang="en-US"/>
        </a:p>
      </dgm:t>
    </dgm:pt>
    <dgm:pt modelId="{931ADA27-FFB7-444E-8C92-028BB0C44B7D}">
      <dgm:prSet phldrT="[文本]"/>
      <dgm:spPr/>
      <dgm:t>
        <a:bodyPr/>
        <a:lstStyle/>
        <a:p>
          <a:r>
            <a:rPr lang="zh-CN" altLang="en-US"/>
            <a:t>进行下行调度模块</a:t>
          </a:r>
          <a:endParaRPr lang="en-US" altLang="zh-CN"/>
        </a:p>
        <a:p>
          <a:r>
            <a:rPr lang="en-US" altLang="zh-CN"/>
            <a:t>(</a:t>
          </a:r>
          <a:r>
            <a:rPr lang="zh-CN" altLang="en-US"/>
            <a:t>获取下行发送数据</a:t>
          </a:r>
          <a:r>
            <a:rPr lang="en-US" altLang="zh-CN"/>
            <a:t>—</a:t>
          </a:r>
          <a:r>
            <a:rPr lang="zh-CN" altLang="en-US"/>
            <a:t>封装形成</a:t>
          </a:r>
          <a:r>
            <a:rPr lang="en-US" altLang="zh-CN"/>
            <a:t>mac pdu</a:t>
          </a:r>
        </a:p>
        <a:p>
          <a:r>
            <a:rPr lang="zh-CN" altLang="en-US"/>
            <a:t>及对应的物理层控制信息</a:t>
          </a:r>
          <a:r>
            <a:rPr lang="en-US" altLang="zh-CN"/>
            <a:t>)</a:t>
          </a:r>
          <a:endParaRPr lang="zh-CN" altLang="en-US"/>
        </a:p>
      </dgm:t>
    </dgm:pt>
    <dgm:pt modelId="{52089D7C-C7A3-44A1-8BCF-71CDFB8EE35A}" type="sibTrans" cxnId="{AF0D06FE-7BAB-4CA4-99C3-F4E5D011D664}">
      <dgm:prSet/>
      <dgm:spPr/>
      <dgm:t>
        <a:bodyPr/>
        <a:lstStyle/>
        <a:p>
          <a:endParaRPr lang="zh-CN" altLang="en-US"/>
        </a:p>
      </dgm:t>
    </dgm:pt>
    <dgm:pt modelId="{268276ED-5521-4BFF-BEFB-25D56477A669}" type="parTrans" cxnId="{AF0D06FE-7BAB-4CA4-99C3-F4E5D011D664}">
      <dgm:prSet/>
      <dgm:spPr/>
      <dgm:t>
        <a:bodyPr/>
        <a:lstStyle/>
        <a:p>
          <a:endParaRPr lang="zh-CN" altLang="en-US"/>
        </a:p>
      </dgm:t>
    </dgm:pt>
    <dgm:pt modelId="{10F6E068-E4D2-4959-90EC-F8F24DF49EC3}">
      <dgm:prSet phldrT="[文本]"/>
      <dgm:spPr/>
      <dgm:t>
        <a:bodyPr/>
        <a:lstStyle/>
        <a:p>
          <a:r>
            <a:rPr lang="zh-CN" altLang="en-US"/>
            <a:t>处理下行调度结果</a:t>
          </a:r>
          <a:endParaRPr lang="en-US" altLang="zh-CN"/>
        </a:p>
        <a:p>
          <a:r>
            <a:rPr lang="en-US" altLang="zh-CN"/>
            <a:t>(</a:t>
          </a:r>
          <a:r>
            <a:rPr lang="zh-CN"/>
            <a:t>调用</a:t>
          </a:r>
          <a:r>
            <a:rPr lang="x-none"/>
            <a:t>l1api </a:t>
          </a:r>
          <a:r>
            <a:rPr lang="zh-CN"/>
            <a:t>接口</a:t>
          </a:r>
          <a:r>
            <a:rPr lang="zh-CN" altLang="en-US"/>
            <a:t>将调度结果发往</a:t>
          </a:r>
          <a:r>
            <a:rPr lang="zh-CN"/>
            <a:t>物理层</a:t>
          </a:r>
          <a:r>
            <a:rPr lang="en-US" altLang="zh-CN"/>
            <a:t>)</a:t>
          </a:r>
          <a:endParaRPr lang="zh-CN" altLang="en-US"/>
        </a:p>
      </dgm:t>
    </dgm:pt>
    <dgm:pt modelId="{2A9A6C96-B0F2-4C6C-BDE1-547712D0B3B5}" type="parTrans" cxnId="{51E9C8B8-81AA-42C2-A0DD-A50A2FDB2BEB}">
      <dgm:prSet/>
      <dgm:spPr/>
      <dgm:t>
        <a:bodyPr/>
        <a:lstStyle/>
        <a:p>
          <a:endParaRPr lang="zh-CN" altLang="en-US"/>
        </a:p>
      </dgm:t>
    </dgm:pt>
    <dgm:pt modelId="{5D388334-14DB-4C48-AAD0-4B2C9F76B6B9}" type="sibTrans" cxnId="{51E9C8B8-81AA-42C2-A0DD-A50A2FDB2BEB}">
      <dgm:prSet/>
      <dgm:spPr/>
      <dgm:t>
        <a:bodyPr/>
        <a:lstStyle/>
        <a:p>
          <a:endParaRPr lang="zh-CN" altLang="en-US"/>
        </a:p>
      </dgm:t>
    </dgm:pt>
    <dgm:pt modelId="{4A0839B8-893A-4E0C-960E-570ADBED6180}" type="pres">
      <dgm:prSet presAssocID="{D7079C20-8663-4531-87A2-3BF14CB7829B}" presName="linearFlow" presStyleCnt="0">
        <dgm:presLayoutVars>
          <dgm:resizeHandles val="exact"/>
        </dgm:presLayoutVars>
      </dgm:prSet>
      <dgm:spPr/>
    </dgm:pt>
    <dgm:pt modelId="{7F400B4C-3E8D-442C-9299-D2FC0876278A}" type="pres">
      <dgm:prSet presAssocID="{A42D58A3-8CB7-4F3D-95E0-233C76D922E0}" presName="node" presStyleLbl="node1" presStyleIdx="0" presStyleCnt="4" custScaleX="12167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E5444F-D72A-4C55-B97C-1DEAA6743C23}" type="pres">
      <dgm:prSet presAssocID="{C49D0E78-3A67-4A23-A68D-D05879848D6F}" presName="sibTrans" presStyleLbl="sibTrans2D1" presStyleIdx="0" presStyleCnt="3" custScaleX="121676"/>
      <dgm:spPr/>
      <dgm:t>
        <a:bodyPr/>
        <a:lstStyle/>
        <a:p>
          <a:endParaRPr lang="zh-CN" altLang="en-US"/>
        </a:p>
      </dgm:t>
    </dgm:pt>
    <dgm:pt modelId="{363CEA2C-5222-4A31-B34D-D727C23BA980}" type="pres">
      <dgm:prSet presAssocID="{C49D0E78-3A67-4A23-A68D-D05879848D6F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38E08147-13FF-4BA0-96E8-F0C524782E10}" type="pres">
      <dgm:prSet presAssocID="{4F204788-2121-4E9F-9CDC-6862779ED820}" presName="node" presStyleLbl="node1" presStyleIdx="1" presStyleCnt="4" custScaleX="12167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2AB2430-75D5-4080-9DFE-9FD3181C0EFD}" type="pres">
      <dgm:prSet presAssocID="{FCFDFEDC-B5D8-4A03-ADA1-7F70AAF56711}" presName="sibTrans" presStyleLbl="sibTrans2D1" presStyleIdx="1" presStyleCnt="3" custScaleX="121676"/>
      <dgm:spPr/>
      <dgm:t>
        <a:bodyPr/>
        <a:lstStyle/>
        <a:p>
          <a:endParaRPr lang="zh-CN" altLang="en-US"/>
        </a:p>
      </dgm:t>
    </dgm:pt>
    <dgm:pt modelId="{CE2FECA8-CECA-427B-9FD6-C515D6674529}" type="pres">
      <dgm:prSet presAssocID="{FCFDFEDC-B5D8-4A03-ADA1-7F70AAF56711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6F14A78B-641C-4954-A922-5510E5E14C8D}" type="pres">
      <dgm:prSet presAssocID="{931ADA27-FFB7-444E-8C92-028BB0C44B7D}" presName="node" presStyleLbl="node1" presStyleIdx="2" presStyleCnt="4" custScaleX="12167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87689D-6E72-49E6-99C6-6797585A7588}" type="pres">
      <dgm:prSet presAssocID="{52089D7C-C7A3-44A1-8BCF-71CDFB8EE35A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A23F100E-179A-4769-973A-1944D411F098}" type="pres">
      <dgm:prSet presAssocID="{52089D7C-C7A3-44A1-8BCF-71CDFB8EE35A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62BF750F-2EE2-42E6-959F-46535E4445BD}" type="pres">
      <dgm:prSet presAssocID="{10F6E068-E4D2-4959-90EC-F8F24DF49EC3}" presName="node" presStyleLbl="node1" presStyleIdx="3" presStyleCnt="4" custScaleX="12167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B194ED2-0B93-4A4D-BA3A-928420A2851B}" type="presOf" srcId="{52089D7C-C7A3-44A1-8BCF-71CDFB8EE35A}" destId="{4487689D-6E72-49E6-99C6-6797585A7588}" srcOrd="0" destOrd="0" presId="urn:microsoft.com/office/officeart/2005/8/layout/process2"/>
    <dgm:cxn modelId="{32362A43-BC49-4C93-A496-7D82B4CA06F9}" type="presOf" srcId="{10F6E068-E4D2-4959-90EC-F8F24DF49EC3}" destId="{62BF750F-2EE2-42E6-959F-46535E4445BD}" srcOrd="0" destOrd="0" presId="urn:microsoft.com/office/officeart/2005/8/layout/process2"/>
    <dgm:cxn modelId="{482D413C-9799-427F-980C-4B6F2EB8FD72}" type="presOf" srcId="{D7079C20-8663-4531-87A2-3BF14CB7829B}" destId="{4A0839B8-893A-4E0C-960E-570ADBED6180}" srcOrd="0" destOrd="0" presId="urn:microsoft.com/office/officeart/2005/8/layout/process2"/>
    <dgm:cxn modelId="{848A6CEB-6EFA-4E88-8D9C-697B95C27170}" srcId="{D7079C20-8663-4531-87A2-3BF14CB7829B}" destId="{A42D58A3-8CB7-4F3D-95E0-233C76D922E0}" srcOrd="0" destOrd="0" parTransId="{9986E17F-7454-4189-A9C6-9D5A6D545813}" sibTransId="{C49D0E78-3A67-4A23-A68D-D05879848D6F}"/>
    <dgm:cxn modelId="{B1799F20-6781-44CF-81B2-0AD3B105C561}" type="presOf" srcId="{4F204788-2121-4E9F-9CDC-6862779ED820}" destId="{38E08147-13FF-4BA0-96E8-F0C524782E10}" srcOrd="0" destOrd="0" presId="urn:microsoft.com/office/officeart/2005/8/layout/process2"/>
    <dgm:cxn modelId="{AF0D06FE-7BAB-4CA4-99C3-F4E5D011D664}" srcId="{D7079C20-8663-4531-87A2-3BF14CB7829B}" destId="{931ADA27-FFB7-444E-8C92-028BB0C44B7D}" srcOrd="2" destOrd="0" parTransId="{268276ED-5521-4BFF-BEFB-25D56477A669}" sibTransId="{52089D7C-C7A3-44A1-8BCF-71CDFB8EE35A}"/>
    <dgm:cxn modelId="{51E9C8B8-81AA-42C2-A0DD-A50A2FDB2BEB}" srcId="{D7079C20-8663-4531-87A2-3BF14CB7829B}" destId="{10F6E068-E4D2-4959-90EC-F8F24DF49EC3}" srcOrd="3" destOrd="0" parTransId="{2A9A6C96-B0F2-4C6C-BDE1-547712D0B3B5}" sibTransId="{5D388334-14DB-4C48-AAD0-4B2C9F76B6B9}"/>
    <dgm:cxn modelId="{4C955866-58C7-42F5-AC0A-3AE923A04C45}" type="presOf" srcId="{A42D58A3-8CB7-4F3D-95E0-233C76D922E0}" destId="{7F400B4C-3E8D-442C-9299-D2FC0876278A}" srcOrd="0" destOrd="0" presId="urn:microsoft.com/office/officeart/2005/8/layout/process2"/>
    <dgm:cxn modelId="{DE83DBCF-07A0-4593-970A-6462C19052F2}" type="presOf" srcId="{931ADA27-FFB7-444E-8C92-028BB0C44B7D}" destId="{6F14A78B-641C-4954-A922-5510E5E14C8D}" srcOrd="0" destOrd="0" presId="urn:microsoft.com/office/officeart/2005/8/layout/process2"/>
    <dgm:cxn modelId="{E3E5367C-6D0C-4CAF-99A9-DEE1529463C7}" srcId="{D7079C20-8663-4531-87A2-3BF14CB7829B}" destId="{4F204788-2121-4E9F-9CDC-6862779ED820}" srcOrd="1" destOrd="0" parTransId="{850A8902-76A7-4BC0-B558-DB2CC192A69A}" sibTransId="{FCFDFEDC-B5D8-4A03-ADA1-7F70AAF56711}"/>
    <dgm:cxn modelId="{2C52421D-FC3E-491F-A2C1-23AB812D183B}" type="presOf" srcId="{52089D7C-C7A3-44A1-8BCF-71CDFB8EE35A}" destId="{A23F100E-179A-4769-973A-1944D411F098}" srcOrd="1" destOrd="0" presId="urn:microsoft.com/office/officeart/2005/8/layout/process2"/>
    <dgm:cxn modelId="{AC29E3BB-8AEF-451C-8076-42576B52F88E}" type="presOf" srcId="{FCFDFEDC-B5D8-4A03-ADA1-7F70AAF56711}" destId="{CE2FECA8-CECA-427B-9FD6-C515D6674529}" srcOrd="1" destOrd="0" presId="urn:microsoft.com/office/officeart/2005/8/layout/process2"/>
    <dgm:cxn modelId="{28DB2FE5-02C3-4FBF-B214-F48545C810F0}" type="presOf" srcId="{FCFDFEDC-B5D8-4A03-ADA1-7F70AAF56711}" destId="{02AB2430-75D5-4080-9DFE-9FD3181C0EFD}" srcOrd="0" destOrd="0" presId="urn:microsoft.com/office/officeart/2005/8/layout/process2"/>
    <dgm:cxn modelId="{11464635-8AB6-4AE0-827B-5F94DA70487F}" type="presOf" srcId="{C49D0E78-3A67-4A23-A68D-D05879848D6F}" destId="{363CEA2C-5222-4A31-B34D-D727C23BA980}" srcOrd="1" destOrd="0" presId="urn:microsoft.com/office/officeart/2005/8/layout/process2"/>
    <dgm:cxn modelId="{3B45D963-D4FD-406F-8639-6ACD51CA04A3}" type="presOf" srcId="{C49D0E78-3A67-4A23-A68D-D05879848D6F}" destId="{6EE5444F-D72A-4C55-B97C-1DEAA6743C23}" srcOrd="0" destOrd="0" presId="urn:microsoft.com/office/officeart/2005/8/layout/process2"/>
    <dgm:cxn modelId="{31668E01-CEE3-4D15-84A8-E692DB3646CA}" type="presParOf" srcId="{4A0839B8-893A-4E0C-960E-570ADBED6180}" destId="{7F400B4C-3E8D-442C-9299-D2FC0876278A}" srcOrd="0" destOrd="0" presId="urn:microsoft.com/office/officeart/2005/8/layout/process2"/>
    <dgm:cxn modelId="{F5801A2E-D6BE-4EB5-B88C-52C8FD198509}" type="presParOf" srcId="{4A0839B8-893A-4E0C-960E-570ADBED6180}" destId="{6EE5444F-D72A-4C55-B97C-1DEAA6743C23}" srcOrd="1" destOrd="0" presId="urn:microsoft.com/office/officeart/2005/8/layout/process2"/>
    <dgm:cxn modelId="{F0E30019-7BEB-4F24-81BF-3A6235AA9F4A}" type="presParOf" srcId="{6EE5444F-D72A-4C55-B97C-1DEAA6743C23}" destId="{363CEA2C-5222-4A31-B34D-D727C23BA980}" srcOrd="0" destOrd="0" presId="urn:microsoft.com/office/officeart/2005/8/layout/process2"/>
    <dgm:cxn modelId="{0CD8997E-E881-4807-9327-0A15F6246BA2}" type="presParOf" srcId="{4A0839B8-893A-4E0C-960E-570ADBED6180}" destId="{38E08147-13FF-4BA0-96E8-F0C524782E10}" srcOrd="2" destOrd="0" presId="urn:microsoft.com/office/officeart/2005/8/layout/process2"/>
    <dgm:cxn modelId="{C1CC685C-745A-4849-A347-9C63CAE00CA9}" type="presParOf" srcId="{4A0839B8-893A-4E0C-960E-570ADBED6180}" destId="{02AB2430-75D5-4080-9DFE-9FD3181C0EFD}" srcOrd="3" destOrd="0" presId="urn:microsoft.com/office/officeart/2005/8/layout/process2"/>
    <dgm:cxn modelId="{C497DF76-BD7B-43BE-A6CB-58B049C51BBF}" type="presParOf" srcId="{02AB2430-75D5-4080-9DFE-9FD3181C0EFD}" destId="{CE2FECA8-CECA-427B-9FD6-C515D6674529}" srcOrd="0" destOrd="0" presId="urn:microsoft.com/office/officeart/2005/8/layout/process2"/>
    <dgm:cxn modelId="{4EB05ABF-1AE6-46B9-BDEE-17056A420433}" type="presParOf" srcId="{4A0839B8-893A-4E0C-960E-570ADBED6180}" destId="{6F14A78B-641C-4954-A922-5510E5E14C8D}" srcOrd="4" destOrd="0" presId="urn:microsoft.com/office/officeart/2005/8/layout/process2"/>
    <dgm:cxn modelId="{015216C7-E9A0-4C3C-8947-861377835F8E}" type="presParOf" srcId="{4A0839B8-893A-4E0C-960E-570ADBED6180}" destId="{4487689D-6E72-49E6-99C6-6797585A7588}" srcOrd="5" destOrd="0" presId="urn:microsoft.com/office/officeart/2005/8/layout/process2"/>
    <dgm:cxn modelId="{35680B04-2803-4916-9BB2-C2116756893E}" type="presParOf" srcId="{4487689D-6E72-49E6-99C6-6797585A7588}" destId="{A23F100E-179A-4769-973A-1944D411F098}" srcOrd="0" destOrd="0" presId="urn:microsoft.com/office/officeart/2005/8/layout/process2"/>
    <dgm:cxn modelId="{5BB3CFF2-9EEA-41BB-9F18-0B28461BAFE3}" type="presParOf" srcId="{4A0839B8-893A-4E0C-960E-570ADBED6180}" destId="{62BF750F-2EE2-42E6-959F-46535E4445BD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079C20-8663-4531-87A2-3BF14CB7829B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42D58A3-8CB7-4F3D-95E0-233C76D922E0}">
      <dgm:prSet phldrT="[文本]"/>
      <dgm:spPr/>
      <dgm:t>
        <a:bodyPr/>
        <a:lstStyle/>
        <a:p>
          <a:r>
            <a:rPr lang="zh-CN"/>
            <a:t>对每个</a:t>
          </a:r>
          <a:r>
            <a:rPr lang="x-none"/>
            <a:t>UE</a:t>
          </a:r>
          <a:r>
            <a:rPr lang="zh-CN"/>
            <a:t>获取逻辑信道待发数据</a:t>
          </a:r>
          <a:r>
            <a:rPr lang="zh-CN" altLang="en-US"/>
            <a:t>大小</a:t>
          </a:r>
        </a:p>
      </dgm:t>
    </dgm:pt>
    <dgm:pt modelId="{9986E17F-7454-4189-A9C6-9D5A6D545813}" type="parTrans" cxnId="{848A6CEB-6EFA-4E88-8D9C-697B95C27170}">
      <dgm:prSet/>
      <dgm:spPr/>
      <dgm:t>
        <a:bodyPr/>
        <a:lstStyle/>
        <a:p>
          <a:endParaRPr lang="zh-CN" altLang="en-US"/>
        </a:p>
      </dgm:t>
    </dgm:pt>
    <dgm:pt modelId="{C49D0E78-3A67-4A23-A68D-D05879848D6F}" type="sibTrans" cxnId="{848A6CEB-6EFA-4E88-8D9C-697B95C27170}">
      <dgm:prSet/>
      <dgm:spPr/>
      <dgm:t>
        <a:bodyPr/>
        <a:lstStyle/>
        <a:p>
          <a:endParaRPr lang="zh-CN" altLang="en-US"/>
        </a:p>
      </dgm:t>
    </dgm:pt>
    <dgm:pt modelId="{4A49EEAF-C824-4B10-9120-F68442CA62D2}">
      <dgm:prSet/>
      <dgm:spPr/>
      <dgm:t>
        <a:bodyPr/>
        <a:lstStyle/>
        <a:p>
          <a:r>
            <a:rPr lang="zh-CN"/>
            <a:t>用调度算法取得可调</a:t>
          </a:r>
          <a:r>
            <a:rPr lang="zh-CN" altLang="en-US"/>
            <a:t>度</a:t>
          </a:r>
          <a:r>
            <a:rPr lang="zh-CN"/>
            <a:t>数据大小</a:t>
          </a:r>
          <a:r>
            <a:rPr lang="zh-CN" altLang="en-US"/>
            <a:t>与调度相关控制参数</a:t>
          </a:r>
          <a:endParaRPr lang="zh-CN"/>
        </a:p>
      </dgm:t>
    </dgm:pt>
    <dgm:pt modelId="{B0D884FB-475D-4B09-AD81-1F55369757BD}" type="parTrans" cxnId="{C538D316-E759-4E56-A4CD-808A1EE9E62F}">
      <dgm:prSet/>
      <dgm:spPr/>
      <dgm:t>
        <a:bodyPr/>
        <a:lstStyle/>
        <a:p>
          <a:endParaRPr lang="zh-CN" altLang="en-US"/>
        </a:p>
      </dgm:t>
    </dgm:pt>
    <dgm:pt modelId="{6F63F262-6378-4F5D-8945-B5E278D0C0FD}" type="sibTrans" cxnId="{C538D316-E759-4E56-A4CD-808A1EE9E62F}">
      <dgm:prSet/>
      <dgm:spPr/>
      <dgm:t>
        <a:bodyPr/>
        <a:lstStyle/>
        <a:p>
          <a:endParaRPr lang="zh-CN" altLang="en-US"/>
        </a:p>
      </dgm:t>
    </dgm:pt>
    <dgm:pt modelId="{67D6D483-DAAA-48FA-9B23-40C7EE563248}">
      <dgm:prSet/>
      <dgm:spPr/>
      <dgm:t>
        <a:bodyPr/>
        <a:lstStyle/>
        <a:p>
          <a:r>
            <a:rPr lang="zh-CN"/>
            <a:t>根据</a:t>
          </a:r>
          <a:r>
            <a:rPr lang="x-none" strike="sngStrike"/>
            <a:t>rrc</a:t>
          </a:r>
          <a:r>
            <a:rPr lang="en-US" strike="noStrike">
              <a:solidFill>
                <a:srgbClr val="FF0000"/>
              </a:solidFill>
            </a:rPr>
            <a:t>RLC</a:t>
          </a:r>
          <a:r>
            <a:rPr lang="zh-CN"/>
            <a:t>接口取得调度数据，</a:t>
          </a:r>
        </a:p>
      </dgm:t>
    </dgm:pt>
    <dgm:pt modelId="{ADF38CF8-65D3-4517-A7A6-C424004BCAAB}" type="parTrans" cxnId="{7D4952D2-0216-4798-A58D-0ABBEDCFA379}">
      <dgm:prSet/>
      <dgm:spPr/>
      <dgm:t>
        <a:bodyPr/>
        <a:lstStyle/>
        <a:p>
          <a:endParaRPr lang="zh-CN" altLang="en-US"/>
        </a:p>
      </dgm:t>
    </dgm:pt>
    <dgm:pt modelId="{3E9124D0-A21E-4BFC-B507-A3F70A910036}" type="sibTrans" cxnId="{7D4952D2-0216-4798-A58D-0ABBEDCFA379}">
      <dgm:prSet/>
      <dgm:spPr/>
      <dgm:t>
        <a:bodyPr/>
        <a:lstStyle/>
        <a:p>
          <a:endParaRPr lang="zh-CN" altLang="en-US"/>
        </a:p>
      </dgm:t>
    </dgm:pt>
    <dgm:pt modelId="{8F4DD1D2-4A9B-4A0F-8A2B-A39ACC79695F}">
      <dgm:prSet/>
      <dgm:spPr/>
      <dgm:t>
        <a:bodyPr/>
        <a:lstStyle/>
        <a:p>
          <a:r>
            <a:rPr lang="zh-CN"/>
            <a:t>利用</a:t>
          </a:r>
          <a:r>
            <a:rPr lang="x-none"/>
            <a:t>mac pdu</a:t>
          </a:r>
          <a:r>
            <a:rPr lang="zh-CN"/>
            <a:t>构造模块接口取得</a:t>
          </a:r>
          <a:r>
            <a:rPr lang="x-none"/>
            <a:t>mac pdu</a:t>
          </a:r>
          <a:endParaRPr lang="zh-CN"/>
        </a:p>
      </dgm:t>
    </dgm:pt>
    <dgm:pt modelId="{7F398A40-EEC5-432C-9C27-C1A16FA3F023}" type="parTrans" cxnId="{DA88D6F0-01FB-42DF-9164-553CA21C98DF}">
      <dgm:prSet/>
      <dgm:spPr/>
      <dgm:t>
        <a:bodyPr/>
        <a:lstStyle/>
        <a:p>
          <a:endParaRPr lang="zh-CN" altLang="en-US"/>
        </a:p>
      </dgm:t>
    </dgm:pt>
    <dgm:pt modelId="{3120AEC0-556F-4752-9FE1-190D76644643}" type="sibTrans" cxnId="{DA88D6F0-01FB-42DF-9164-553CA21C98DF}">
      <dgm:prSet/>
      <dgm:spPr/>
      <dgm:t>
        <a:bodyPr/>
        <a:lstStyle/>
        <a:p>
          <a:endParaRPr lang="zh-CN" altLang="en-US"/>
        </a:p>
      </dgm:t>
    </dgm:pt>
    <dgm:pt modelId="{4A0839B8-893A-4E0C-960E-570ADBED6180}" type="pres">
      <dgm:prSet presAssocID="{D7079C20-8663-4531-87A2-3BF14CB7829B}" presName="linearFlow" presStyleCnt="0">
        <dgm:presLayoutVars>
          <dgm:resizeHandles val="exact"/>
        </dgm:presLayoutVars>
      </dgm:prSet>
      <dgm:spPr/>
    </dgm:pt>
    <dgm:pt modelId="{7F400B4C-3E8D-442C-9299-D2FC0876278A}" type="pres">
      <dgm:prSet presAssocID="{A42D58A3-8CB7-4F3D-95E0-233C76D922E0}" presName="node" presStyleLbl="node1" presStyleIdx="0" presStyleCnt="4" custScaleX="9798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E5444F-D72A-4C55-B97C-1DEAA6743C23}" type="pres">
      <dgm:prSet presAssocID="{C49D0E78-3A67-4A23-A68D-D05879848D6F}" presName="sibTrans" presStyleLbl="sibTrans2D1" presStyleIdx="0" presStyleCnt="3" custScaleX="121676"/>
      <dgm:spPr/>
      <dgm:t>
        <a:bodyPr/>
        <a:lstStyle/>
        <a:p>
          <a:endParaRPr lang="zh-CN" altLang="en-US"/>
        </a:p>
      </dgm:t>
    </dgm:pt>
    <dgm:pt modelId="{363CEA2C-5222-4A31-B34D-D727C23BA980}" type="pres">
      <dgm:prSet presAssocID="{C49D0E78-3A67-4A23-A68D-D05879848D6F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372132FA-39E5-4B47-B260-E95FE79A407B}" type="pres">
      <dgm:prSet presAssocID="{4A49EEAF-C824-4B10-9120-F68442CA62D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49FB02-1FB1-4323-A251-70EFDC22F9C1}" type="pres">
      <dgm:prSet presAssocID="{6F63F262-6378-4F5D-8945-B5E278D0C0FD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85E6F817-166B-423A-B991-19B2CD1F0D8F}" type="pres">
      <dgm:prSet presAssocID="{6F63F262-6378-4F5D-8945-B5E278D0C0FD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B89D9AA1-B5A8-4E16-91C6-FDAD9651A47E}" type="pres">
      <dgm:prSet presAssocID="{67D6D483-DAAA-48FA-9B23-40C7EE56324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D6EE8D-386F-4020-8183-514A51F70315}" type="pres">
      <dgm:prSet presAssocID="{3E9124D0-A21E-4BFC-B507-A3F70A910036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9BA10C59-1C6D-448A-955E-1491EC1BF888}" type="pres">
      <dgm:prSet presAssocID="{3E9124D0-A21E-4BFC-B507-A3F70A910036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E432F07C-909D-4714-B773-AF44DC2CDBA3}" type="pres">
      <dgm:prSet presAssocID="{8F4DD1D2-4A9B-4A0F-8A2B-A39ACC79695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FEC6673-CF9B-409D-AB7E-C1373E252290}" type="presOf" srcId="{6F63F262-6378-4F5D-8945-B5E278D0C0FD}" destId="{DB49FB02-1FB1-4323-A251-70EFDC22F9C1}" srcOrd="0" destOrd="0" presId="urn:microsoft.com/office/officeart/2005/8/layout/process2"/>
    <dgm:cxn modelId="{848A6CEB-6EFA-4E88-8D9C-697B95C27170}" srcId="{D7079C20-8663-4531-87A2-3BF14CB7829B}" destId="{A42D58A3-8CB7-4F3D-95E0-233C76D922E0}" srcOrd="0" destOrd="0" parTransId="{9986E17F-7454-4189-A9C6-9D5A6D545813}" sibTransId="{C49D0E78-3A67-4A23-A68D-D05879848D6F}"/>
    <dgm:cxn modelId="{65170BA5-67D9-4776-B56E-1C6326F115A2}" type="presOf" srcId="{8F4DD1D2-4A9B-4A0F-8A2B-A39ACC79695F}" destId="{E432F07C-909D-4714-B773-AF44DC2CDBA3}" srcOrd="0" destOrd="0" presId="urn:microsoft.com/office/officeart/2005/8/layout/process2"/>
    <dgm:cxn modelId="{CF344C2E-AB6A-4186-BA5B-564081D7F808}" type="presOf" srcId="{3E9124D0-A21E-4BFC-B507-A3F70A910036}" destId="{9BA10C59-1C6D-448A-955E-1491EC1BF888}" srcOrd="1" destOrd="0" presId="urn:microsoft.com/office/officeart/2005/8/layout/process2"/>
    <dgm:cxn modelId="{C538D316-E759-4E56-A4CD-808A1EE9E62F}" srcId="{D7079C20-8663-4531-87A2-3BF14CB7829B}" destId="{4A49EEAF-C824-4B10-9120-F68442CA62D2}" srcOrd="1" destOrd="0" parTransId="{B0D884FB-475D-4B09-AD81-1F55369757BD}" sibTransId="{6F63F262-6378-4F5D-8945-B5E278D0C0FD}"/>
    <dgm:cxn modelId="{90D10FA4-8ADC-49D7-9891-A619E190F716}" type="presOf" srcId="{D7079C20-8663-4531-87A2-3BF14CB7829B}" destId="{4A0839B8-893A-4E0C-960E-570ADBED6180}" srcOrd="0" destOrd="0" presId="urn:microsoft.com/office/officeart/2005/8/layout/process2"/>
    <dgm:cxn modelId="{368C3890-E835-45C4-9860-265334F67E7C}" type="presOf" srcId="{A42D58A3-8CB7-4F3D-95E0-233C76D922E0}" destId="{7F400B4C-3E8D-442C-9299-D2FC0876278A}" srcOrd="0" destOrd="0" presId="urn:microsoft.com/office/officeart/2005/8/layout/process2"/>
    <dgm:cxn modelId="{05B37878-7BF3-45B1-8096-2587A1495812}" type="presOf" srcId="{C49D0E78-3A67-4A23-A68D-D05879848D6F}" destId="{6EE5444F-D72A-4C55-B97C-1DEAA6743C23}" srcOrd="0" destOrd="0" presId="urn:microsoft.com/office/officeart/2005/8/layout/process2"/>
    <dgm:cxn modelId="{94E17998-306B-4796-8071-10FDD5088339}" type="presOf" srcId="{4A49EEAF-C824-4B10-9120-F68442CA62D2}" destId="{372132FA-39E5-4B47-B260-E95FE79A407B}" srcOrd="0" destOrd="0" presId="urn:microsoft.com/office/officeart/2005/8/layout/process2"/>
    <dgm:cxn modelId="{EF363404-1C54-458D-B366-781BB5F4C978}" type="presOf" srcId="{6F63F262-6378-4F5D-8945-B5E278D0C0FD}" destId="{85E6F817-166B-423A-B991-19B2CD1F0D8F}" srcOrd="1" destOrd="0" presId="urn:microsoft.com/office/officeart/2005/8/layout/process2"/>
    <dgm:cxn modelId="{8DD17FCE-1221-4972-AA49-57352F07593F}" type="presOf" srcId="{3E9124D0-A21E-4BFC-B507-A3F70A910036}" destId="{3FD6EE8D-386F-4020-8183-514A51F70315}" srcOrd="0" destOrd="0" presId="urn:microsoft.com/office/officeart/2005/8/layout/process2"/>
    <dgm:cxn modelId="{A1324D33-6909-4237-9E8A-86AFA50D5405}" type="presOf" srcId="{C49D0E78-3A67-4A23-A68D-D05879848D6F}" destId="{363CEA2C-5222-4A31-B34D-D727C23BA980}" srcOrd="1" destOrd="0" presId="urn:microsoft.com/office/officeart/2005/8/layout/process2"/>
    <dgm:cxn modelId="{DA88D6F0-01FB-42DF-9164-553CA21C98DF}" srcId="{D7079C20-8663-4531-87A2-3BF14CB7829B}" destId="{8F4DD1D2-4A9B-4A0F-8A2B-A39ACC79695F}" srcOrd="3" destOrd="0" parTransId="{7F398A40-EEC5-432C-9C27-C1A16FA3F023}" sibTransId="{3120AEC0-556F-4752-9FE1-190D76644643}"/>
    <dgm:cxn modelId="{C2C9734F-C9B3-415C-872A-E0020146FE67}" type="presOf" srcId="{67D6D483-DAAA-48FA-9B23-40C7EE563248}" destId="{B89D9AA1-B5A8-4E16-91C6-FDAD9651A47E}" srcOrd="0" destOrd="0" presId="urn:microsoft.com/office/officeart/2005/8/layout/process2"/>
    <dgm:cxn modelId="{7D4952D2-0216-4798-A58D-0ABBEDCFA379}" srcId="{D7079C20-8663-4531-87A2-3BF14CB7829B}" destId="{67D6D483-DAAA-48FA-9B23-40C7EE563248}" srcOrd="2" destOrd="0" parTransId="{ADF38CF8-65D3-4517-A7A6-C424004BCAAB}" sibTransId="{3E9124D0-A21E-4BFC-B507-A3F70A910036}"/>
    <dgm:cxn modelId="{A84420F5-9620-40AC-A7A1-A982F7D8875A}" type="presParOf" srcId="{4A0839B8-893A-4E0C-960E-570ADBED6180}" destId="{7F400B4C-3E8D-442C-9299-D2FC0876278A}" srcOrd="0" destOrd="0" presId="urn:microsoft.com/office/officeart/2005/8/layout/process2"/>
    <dgm:cxn modelId="{CAE33403-ADD0-465F-8B85-1B7ECE7B9D83}" type="presParOf" srcId="{4A0839B8-893A-4E0C-960E-570ADBED6180}" destId="{6EE5444F-D72A-4C55-B97C-1DEAA6743C23}" srcOrd="1" destOrd="0" presId="urn:microsoft.com/office/officeart/2005/8/layout/process2"/>
    <dgm:cxn modelId="{CBE88686-57C5-459B-BAC9-49726542CCF3}" type="presParOf" srcId="{6EE5444F-D72A-4C55-B97C-1DEAA6743C23}" destId="{363CEA2C-5222-4A31-B34D-D727C23BA980}" srcOrd="0" destOrd="0" presId="urn:microsoft.com/office/officeart/2005/8/layout/process2"/>
    <dgm:cxn modelId="{BC5BD410-FC28-4AB2-A4F8-444234665C17}" type="presParOf" srcId="{4A0839B8-893A-4E0C-960E-570ADBED6180}" destId="{372132FA-39E5-4B47-B260-E95FE79A407B}" srcOrd="2" destOrd="0" presId="urn:microsoft.com/office/officeart/2005/8/layout/process2"/>
    <dgm:cxn modelId="{54367EDD-4B1A-4E33-B50C-5E11720E5A98}" type="presParOf" srcId="{4A0839B8-893A-4E0C-960E-570ADBED6180}" destId="{DB49FB02-1FB1-4323-A251-70EFDC22F9C1}" srcOrd="3" destOrd="0" presId="urn:microsoft.com/office/officeart/2005/8/layout/process2"/>
    <dgm:cxn modelId="{A2072CDC-DA14-4334-AE04-72C2CD0B9C19}" type="presParOf" srcId="{DB49FB02-1FB1-4323-A251-70EFDC22F9C1}" destId="{85E6F817-166B-423A-B991-19B2CD1F0D8F}" srcOrd="0" destOrd="0" presId="urn:microsoft.com/office/officeart/2005/8/layout/process2"/>
    <dgm:cxn modelId="{EEE65E4A-763A-449A-B9EC-6F94F0818DD9}" type="presParOf" srcId="{4A0839B8-893A-4E0C-960E-570ADBED6180}" destId="{B89D9AA1-B5A8-4E16-91C6-FDAD9651A47E}" srcOrd="4" destOrd="0" presId="urn:microsoft.com/office/officeart/2005/8/layout/process2"/>
    <dgm:cxn modelId="{ADBF4454-96D9-4410-B0BB-7C28933682FC}" type="presParOf" srcId="{4A0839B8-893A-4E0C-960E-570ADBED6180}" destId="{3FD6EE8D-386F-4020-8183-514A51F70315}" srcOrd="5" destOrd="0" presId="urn:microsoft.com/office/officeart/2005/8/layout/process2"/>
    <dgm:cxn modelId="{870C8645-271C-4EB6-9043-7B88F9EC9038}" type="presParOf" srcId="{3FD6EE8D-386F-4020-8183-514A51F70315}" destId="{9BA10C59-1C6D-448A-955E-1491EC1BF888}" srcOrd="0" destOrd="0" presId="urn:microsoft.com/office/officeart/2005/8/layout/process2"/>
    <dgm:cxn modelId="{3199BE74-4B5E-43EA-B60E-6C0E17DFC95C}" type="presParOf" srcId="{4A0839B8-893A-4E0C-960E-570ADBED6180}" destId="{E432F07C-909D-4714-B773-AF44DC2CDBA3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F400B4C-3E8D-442C-9299-D2FC0876278A}">
      <dsp:nvSpPr>
        <dsp:cNvPr id="0" name=""/>
        <dsp:cNvSpPr/>
      </dsp:nvSpPr>
      <dsp:spPr>
        <a:xfrm>
          <a:off x="943368" y="2078"/>
          <a:ext cx="3028163" cy="7733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获得</a:t>
          </a:r>
          <a:r>
            <a:rPr lang="zh-CN" sz="1100" kern="1200"/>
            <a:t>当前帧配置</a:t>
          </a:r>
          <a:endParaRPr lang="zh-CN" altLang="en-US" sz="1100" kern="1200"/>
        </a:p>
      </dsp:txBody>
      <dsp:txXfrm>
        <a:off x="943368" y="2078"/>
        <a:ext cx="3028163" cy="773366"/>
      </dsp:txXfrm>
    </dsp:sp>
    <dsp:sp modelId="{6EE5444F-D72A-4C55-B97C-1DEAA6743C23}">
      <dsp:nvSpPr>
        <dsp:cNvPr id="0" name=""/>
        <dsp:cNvSpPr/>
      </dsp:nvSpPr>
      <dsp:spPr>
        <a:xfrm rot="5400000">
          <a:off x="2281012" y="794779"/>
          <a:ext cx="352875" cy="3480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5400000">
        <a:off x="2281012" y="794779"/>
        <a:ext cx="352875" cy="348015"/>
      </dsp:txXfrm>
    </dsp:sp>
    <dsp:sp modelId="{38E08147-13FF-4BA0-96E8-F0C524782E10}">
      <dsp:nvSpPr>
        <dsp:cNvPr id="0" name=""/>
        <dsp:cNvSpPr/>
      </dsp:nvSpPr>
      <dsp:spPr>
        <a:xfrm>
          <a:off x="943368" y="1162129"/>
          <a:ext cx="3028163" cy="7733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若</a:t>
          </a:r>
          <a:r>
            <a:rPr lang="zh-CN" sz="1100" kern="1200"/>
            <a:t>当前帧</a:t>
          </a:r>
          <a:r>
            <a:rPr lang="x-none" sz="1100" kern="1200"/>
            <a:t>/</a:t>
          </a:r>
          <a:r>
            <a:rPr lang="zh-CN" sz="1100" kern="1200"/>
            <a:t>子帧为下行帧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（与</a:t>
          </a:r>
          <a:r>
            <a:rPr lang="zh-CN" sz="1100" kern="1200"/>
            <a:t>物理层得到的下行帧</a:t>
          </a:r>
          <a:r>
            <a:rPr lang="zh-CN" altLang="en-US" sz="1100" kern="1200"/>
            <a:t>有</a:t>
          </a:r>
          <a:r>
            <a:rPr lang="x-none" sz="1100" kern="1200"/>
            <a:t>m</a:t>
          </a:r>
          <a:r>
            <a:rPr lang="zh-CN" sz="1100" kern="1200"/>
            <a:t>个子帧</a:t>
          </a:r>
          <a:r>
            <a:rPr lang="zh-CN" altLang="en-US" sz="1100" kern="1200"/>
            <a:t>的偏移）</a:t>
          </a:r>
        </a:p>
      </dsp:txBody>
      <dsp:txXfrm>
        <a:off x="943368" y="1162129"/>
        <a:ext cx="3028163" cy="773366"/>
      </dsp:txXfrm>
    </dsp:sp>
    <dsp:sp modelId="{02AB2430-75D5-4080-9DFE-9FD3181C0EFD}">
      <dsp:nvSpPr>
        <dsp:cNvPr id="0" name=""/>
        <dsp:cNvSpPr/>
      </dsp:nvSpPr>
      <dsp:spPr>
        <a:xfrm rot="5400000">
          <a:off x="2281012" y="1954829"/>
          <a:ext cx="352875" cy="3480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5400000">
        <a:off x="2281012" y="1954829"/>
        <a:ext cx="352875" cy="348015"/>
      </dsp:txXfrm>
    </dsp:sp>
    <dsp:sp modelId="{6F14A78B-641C-4954-A922-5510E5E14C8D}">
      <dsp:nvSpPr>
        <dsp:cNvPr id="0" name=""/>
        <dsp:cNvSpPr/>
      </dsp:nvSpPr>
      <dsp:spPr>
        <a:xfrm>
          <a:off x="943368" y="2322179"/>
          <a:ext cx="3028163" cy="7733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进行下行调度模块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(</a:t>
          </a:r>
          <a:r>
            <a:rPr lang="zh-CN" altLang="en-US" sz="1100" kern="1200"/>
            <a:t>获取下行发送数据</a:t>
          </a:r>
          <a:r>
            <a:rPr lang="en-US" altLang="zh-CN" sz="1100" kern="1200"/>
            <a:t>—</a:t>
          </a:r>
          <a:r>
            <a:rPr lang="zh-CN" altLang="en-US" sz="1100" kern="1200"/>
            <a:t>封装形成</a:t>
          </a:r>
          <a:r>
            <a:rPr lang="en-US" altLang="zh-CN" sz="1100" kern="1200"/>
            <a:t>mac pdu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及对应的物理层控制信息</a:t>
          </a:r>
          <a:r>
            <a:rPr lang="en-US" altLang="zh-CN" sz="1100" kern="1200"/>
            <a:t>)</a:t>
          </a:r>
          <a:endParaRPr lang="zh-CN" altLang="en-US" sz="1100" kern="1200"/>
        </a:p>
      </dsp:txBody>
      <dsp:txXfrm>
        <a:off x="943368" y="2322179"/>
        <a:ext cx="3028163" cy="773366"/>
      </dsp:txXfrm>
    </dsp:sp>
    <dsp:sp modelId="{4487689D-6E72-49E6-99C6-6797585A7588}">
      <dsp:nvSpPr>
        <dsp:cNvPr id="0" name=""/>
        <dsp:cNvSpPr/>
      </dsp:nvSpPr>
      <dsp:spPr>
        <a:xfrm rot="5400000">
          <a:off x="2312443" y="3114880"/>
          <a:ext cx="290012" cy="3480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5400000">
        <a:off x="2312443" y="3114880"/>
        <a:ext cx="290012" cy="348015"/>
      </dsp:txXfrm>
    </dsp:sp>
    <dsp:sp modelId="{62BF750F-2EE2-42E6-959F-46535E4445BD}">
      <dsp:nvSpPr>
        <dsp:cNvPr id="0" name=""/>
        <dsp:cNvSpPr/>
      </dsp:nvSpPr>
      <dsp:spPr>
        <a:xfrm>
          <a:off x="943368" y="3482229"/>
          <a:ext cx="3028163" cy="7733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处理下行调度结果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(</a:t>
          </a:r>
          <a:r>
            <a:rPr lang="zh-CN" sz="1100" kern="1200"/>
            <a:t>调用</a:t>
          </a:r>
          <a:r>
            <a:rPr lang="x-none" sz="1100" kern="1200"/>
            <a:t>l1api </a:t>
          </a:r>
          <a:r>
            <a:rPr lang="zh-CN" sz="1100" kern="1200"/>
            <a:t>接口</a:t>
          </a:r>
          <a:r>
            <a:rPr lang="zh-CN" altLang="en-US" sz="1100" kern="1200"/>
            <a:t>将调度结果发往</a:t>
          </a:r>
          <a:r>
            <a:rPr lang="zh-CN" sz="1100" kern="1200"/>
            <a:t>物理层</a:t>
          </a:r>
          <a:r>
            <a:rPr lang="en-US" altLang="zh-CN" sz="1100" kern="1200"/>
            <a:t>)</a:t>
          </a:r>
          <a:endParaRPr lang="zh-CN" altLang="en-US" sz="1100" kern="1200"/>
        </a:p>
      </dsp:txBody>
      <dsp:txXfrm>
        <a:off x="943368" y="3482229"/>
        <a:ext cx="3028163" cy="77336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F400B4C-3E8D-442C-9299-D2FC0876278A}">
      <dsp:nvSpPr>
        <dsp:cNvPr id="0" name=""/>
        <dsp:cNvSpPr/>
      </dsp:nvSpPr>
      <dsp:spPr>
        <a:xfrm>
          <a:off x="1144153" y="1465"/>
          <a:ext cx="2074143" cy="5449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对每个</a:t>
          </a:r>
          <a:r>
            <a:rPr lang="x-none" sz="1300" kern="1200"/>
            <a:t>UE</a:t>
          </a:r>
          <a:r>
            <a:rPr lang="zh-CN" sz="1300" kern="1200"/>
            <a:t>获取逻辑信道待发数据</a:t>
          </a:r>
          <a:r>
            <a:rPr lang="zh-CN" altLang="en-US" sz="1300" kern="1200"/>
            <a:t>大小</a:t>
          </a:r>
        </a:p>
      </dsp:txBody>
      <dsp:txXfrm>
        <a:off x="1144153" y="1465"/>
        <a:ext cx="2074143" cy="544989"/>
      </dsp:txXfrm>
    </dsp:sp>
    <dsp:sp modelId="{6EE5444F-D72A-4C55-B97C-1DEAA6743C23}">
      <dsp:nvSpPr>
        <dsp:cNvPr id="0" name=""/>
        <dsp:cNvSpPr/>
      </dsp:nvSpPr>
      <dsp:spPr>
        <a:xfrm rot="5400000">
          <a:off x="2056889" y="560079"/>
          <a:ext cx="248670" cy="2452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5400000">
        <a:off x="2056889" y="560079"/>
        <a:ext cx="248670" cy="245245"/>
      </dsp:txXfrm>
    </dsp:sp>
    <dsp:sp modelId="{372132FA-39E5-4B47-B260-E95FE79A407B}">
      <dsp:nvSpPr>
        <dsp:cNvPr id="0" name=""/>
        <dsp:cNvSpPr/>
      </dsp:nvSpPr>
      <dsp:spPr>
        <a:xfrm>
          <a:off x="1122858" y="818950"/>
          <a:ext cx="2116732" cy="5449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用调度算法取得可调</a:t>
          </a:r>
          <a:r>
            <a:rPr lang="zh-CN" altLang="en-US" sz="1300" kern="1200"/>
            <a:t>度</a:t>
          </a:r>
          <a:r>
            <a:rPr lang="zh-CN" sz="1300" kern="1200"/>
            <a:t>数据大小</a:t>
          </a:r>
          <a:r>
            <a:rPr lang="zh-CN" altLang="en-US" sz="1300" kern="1200"/>
            <a:t>与调度相关控制参数</a:t>
          </a:r>
          <a:endParaRPr lang="zh-CN" sz="1300" kern="1200"/>
        </a:p>
      </dsp:txBody>
      <dsp:txXfrm>
        <a:off x="1122858" y="818950"/>
        <a:ext cx="2116732" cy="544989"/>
      </dsp:txXfrm>
    </dsp:sp>
    <dsp:sp modelId="{DB49FB02-1FB1-4323-A251-70EFDC22F9C1}">
      <dsp:nvSpPr>
        <dsp:cNvPr id="0" name=""/>
        <dsp:cNvSpPr/>
      </dsp:nvSpPr>
      <dsp:spPr>
        <a:xfrm rot="5400000">
          <a:off x="2079039" y="1377564"/>
          <a:ext cx="204371" cy="2452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5400000">
        <a:off x="2079039" y="1377564"/>
        <a:ext cx="204371" cy="245245"/>
      </dsp:txXfrm>
    </dsp:sp>
    <dsp:sp modelId="{B89D9AA1-B5A8-4E16-91C6-FDAD9651A47E}">
      <dsp:nvSpPr>
        <dsp:cNvPr id="0" name=""/>
        <dsp:cNvSpPr/>
      </dsp:nvSpPr>
      <dsp:spPr>
        <a:xfrm>
          <a:off x="1122858" y="1636434"/>
          <a:ext cx="2116732" cy="5449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根据</a:t>
          </a:r>
          <a:r>
            <a:rPr lang="x-none" sz="1300" strike="sngStrike" kern="1200"/>
            <a:t>rrc</a:t>
          </a:r>
          <a:r>
            <a:rPr lang="en-US" sz="1300" strike="noStrike" kern="1200">
              <a:solidFill>
                <a:srgbClr val="FF0000"/>
              </a:solidFill>
            </a:rPr>
            <a:t>RLC</a:t>
          </a:r>
          <a:r>
            <a:rPr lang="zh-CN" sz="1300" kern="1200"/>
            <a:t>接口取得调度数据，</a:t>
          </a:r>
        </a:p>
      </dsp:txBody>
      <dsp:txXfrm>
        <a:off x="1122858" y="1636434"/>
        <a:ext cx="2116732" cy="544989"/>
      </dsp:txXfrm>
    </dsp:sp>
    <dsp:sp modelId="{3FD6EE8D-386F-4020-8183-514A51F70315}">
      <dsp:nvSpPr>
        <dsp:cNvPr id="0" name=""/>
        <dsp:cNvSpPr/>
      </dsp:nvSpPr>
      <dsp:spPr>
        <a:xfrm rot="5400000">
          <a:off x="2079039" y="2195049"/>
          <a:ext cx="204371" cy="2452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5400000">
        <a:off x="2079039" y="2195049"/>
        <a:ext cx="204371" cy="245245"/>
      </dsp:txXfrm>
    </dsp:sp>
    <dsp:sp modelId="{E432F07C-909D-4714-B773-AF44DC2CDBA3}">
      <dsp:nvSpPr>
        <dsp:cNvPr id="0" name=""/>
        <dsp:cNvSpPr/>
      </dsp:nvSpPr>
      <dsp:spPr>
        <a:xfrm>
          <a:off x="1122858" y="2453919"/>
          <a:ext cx="2116732" cy="5449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利用</a:t>
          </a:r>
          <a:r>
            <a:rPr lang="x-none" sz="1300" kern="1200"/>
            <a:t>mac pdu</a:t>
          </a:r>
          <a:r>
            <a:rPr lang="zh-CN" sz="1300" kern="1200"/>
            <a:t>构造模块接口取得</a:t>
          </a:r>
          <a:r>
            <a:rPr lang="x-none" sz="1300" kern="1200"/>
            <a:t>mac pdu</a:t>
          </a:r>
          <a:endParaRPr lang="zh-CN" sz="1300" kern="1200"/>
        </a:p>
      </dsp:txBody>
      <dsp:txXfrm>
        <a:off x="1122858" y="2453919"/>
        <a:ext cx="2116732" cy="544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7BF4B-7BE9-413F-9BD2-EBB3306B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1645</Words>
  <Characters>9379</Characters>
  <Application>Microsoft Office Word</Application>
  <DocSecurity>0</DocSecurity>
  <Lines>78</Lines>
  <Paragraphs>22</Paragraphs>
  <ScaleCrop>false</ScaleCrop>
  <Company>USYD</Company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Jihua Zhou</dc:creator>
  <cp:lastModifiedBy>dhy</cp:lastModifiedBy>
  <cp:revision>12</cp:revision>
  <dcterms:created xsi:type="dcterms:W3CDTF">2012-02-10T07:23:00Z</dcterms:created>
  <dcterms:modified xsi:type="dcterms:W3CDTF">2012-03-13T06:19:00Z</dcterms:modified>
</cp:coreProperties>
</file>