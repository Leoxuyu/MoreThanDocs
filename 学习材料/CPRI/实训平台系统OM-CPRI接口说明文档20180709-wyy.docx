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794FC4" w14:textId="77777777" w:rsidR="00132156" w:rsidRDefault="00132156" w:rsidP="00132156">
      <w:pPr>
        <w:ind w:right="-1"/>
        <w:jc w:val="center"/>
        <w:rPr>
          <w:sz w:val="24"/>
        </w:rPr>
      </w:pPr>
      <w:r>
        <w:rPr>
          <w:rFonts w:ascii="宋体" w:hAnsi="宋体" w:hint="eastAsia"/>
        </w:rPr>
        <w:t xml:space="preserve">               </w:t>
      </w:r>
      <w:r>
        <w:rPr>
          <w:sz w:val="24"/>
        </w:rPr>
        <w:t xml:space="preserve">          </w:t>
      </w:r>
      <w:r>
        <w:rPr>
          <w:sz w:val="24"/>
        </w:rPr>
        <w:t>密级：</w:t>
      </w:r>
    </w:p>
    <w:p w14:paraId="7FF5CC1E" w14:textId="77777777" w:rsidR="00132156" w:rsidRDefault="00132156" w:rsidP="00132156">
      <w:pPr>
        <w:ind w:firstLine="723"/>
        <w:jc w:val="center"/>
        <w:rPr>
          <w:b/>
          <w:bCs/>
          <w:sz w:val="36"/>
        </w:rPr>
      </w:pPr>
    </w:p>
    <w:p w14:paraId="13A4AAC4" w14:textId="77777777" w:rsidR="00132156" w:rsidRDefault="00132156" w:rsidP="00132156">
      <w:pPr>
        <w:jc w:val="center"/>
        <w:rPr>
          <w:b/>
          <w:bCs/>
          <w:sz w:val="52"/>
        </w:rPr>
      </w:pPr>
    </w:p>
    <w:p w14:paraId="2F37CB17" w14:textId="77777777" w:rsidR="00132156" w:rsidRDefault="00132156" w:rsidP="00132156">
      <w:pPr>
        <w:jc w:val="center"/>
        <w:rPr>
          <w:b/>
          <w:bCs/>
          <w:sz w:val="52"/>
        </w:rPr>
      </w:pPr>
    </w:p>
    <w:p w14:paraId="0A76F971" w14:textId="77777777" w:rsidR="00132156" w:rsidRDefault="00132156" w:rsidP="00132156">
      <w:pPr>
        <w:jc w:val="center"/>
        <w:rPr>
          <w:b/>
          <w:bCs/>
          <w:sz w:val="52"/>
        </w:rPr>
      </w:pPr>
    </w:p>
    <w:p w14:paraId="114C0D7D" w14:textId="77777777" w:rsidR="00132156" w:rsidRDefault="00132156" w:rsidP="00132156">
      <w:pPr>
        <w:jc w:val="center"/>
        <w:rPr>
          <w:b/>
          <w:bCs/>
          <w:sz w:val="52"/>
        </w:rPr>
      </w:pPr>
      <w:r>
        <w:rPr>
          <w:b/>
          <w:bCs/>
          <w:sz w:val="52"/>
        </w:rPr>
        <w:t>实训平台系统</w:t>
      </w:r>
    </w:p>
    <w:p w14:paraId="2DAE390C" w14:textId="77777777" w:rsidR="00132156" w:rsidRDefault="00132156" w:rsidP="0013215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OM-</w:t>
      </w:r>
      <w:r w:rsidR="00CB6ED5">
        <w:rPr>
          <w:rFonts w:hint="eastAsia"/>
          <w:b/>
          <w:bCs/>
          <w:sz w:val="52"/>
        </w:rPr>
        <w:t>CPRI</w:t>
      </w:r>
      <w:r>
        <w:rPr>
          <w:rFonts w:hint="eastAsia"/>
          <w:b/>
          <w:bCs/>
          <w:sz w:val="52"/>
        </w:rPr>
        <w:t>接口定义</w:t>
      </w:r>
    </w:p>
    <w:p w14:paraId="0FCF4386" w14:textId="77777777" w:rsidR="00132156" w:rsidRDefault="00132156" w:rsidP="00132156">
      <w:pPr>
        <w:jc w:val="center"/>
        <w:rPr>
          <w:b/>
          <w:bCs/>
          <w:sz w:val="52"/>
        </w:rPr>
      </w:pPr>
      <w:r w:rsidRPr="00003ED7">
        <w:rPr>
          <w:rFonts w:hint="eastAsia"/>
          <w:b/>
          <w:bCs/>
          <w:sz w:val="52"/>
        </w:rPr>
        <w:t>说明书</w:t>
      </w:r>
    </w:p>
    <w:p w14:paraId="1D5E2E12" w14:textId="77777777" w:rsidR="00132156" w:rsidRDefault="00132156" w:rsidP="00132156">
      <w:pPr>
        <w:jc w:val="center"/>
        <w:rPr>
          <w:b/>
          <w:bCs/>
          <w:color w:val="000000"/>
          <w:sz w:val="32"/>
        </w:rPr>
      </w:pPr>
    </w:p>
    <w:p w14:paraId="411A1978" w14:textId="77777777" w:rsidR="00132156" w:rsidRDefault="00132156" w:rsidP="00132156">
      <w:pPr>
        <w:spacing w:line="360" w:lineRule="auto"/>
        <w:ind w:firstLineChars="1200" w:firstLine="2880"/>
        <w:rPr>
          <w:sz w:val="24"/>
        </w:rPr>
      </w:pPr>
      <w:bookmarkStart w:id="0" w:name="_Toc5937"/>
      <w:bookmarkStart w:id="1" w:name="_Toc21373"/>
      <w:bookmarkStart w:id="2" w:name="_Toc31310"/>
      <w:r>
        <w:rPr>
          <w:sz w:val="24"/>
        </w:rPr>
        <w:t>编</w:t>
      </w:r>
      <w:r>
        <w:rPr>
          <w:sz w:val="24"/>
        </w:rPr>
        <w:t xml:space="preserve">    </w:t>
      </w:r>
      <w:r>
        <w:rPr>
          <w:sz w:val="24"/>
        </w:rPr>
        <w:t>号：</w:t>
      </w:r>
      <w:bookmarkEnd w:id="0"/>
      <w:bookmarkEnd w:id="1"/>
      <w:bookmarkEnd w:id="2"/>
    </w:p>
    <w:p w14:paraId="214FDB86" w14:textId="77777777" w:rsidR="00132156" w:rsidRDefault="00132156" w:rsidP="00132156">
      <w:pPr>
        <w:ind w:firstLine="643"/>
        <w:rPr>
          <w:b/>
          <w:bCs/>
          <w:sz w:val="32"/>
        </w:rPr>
      </w:pPr>
    </w:p>
    <w:p w14:paraId="0FA56FBC" w14:textId="77777777" w:rsidR="00132156" w:rsidRDefault="00132156" w:rsidP="00132156">
      <w:pPr>
        <w:ind w:firstLine="480"/>
      </w:pPr>
    </w:p>
    <w:p w14:paraId="58BC40C8" w14:textId="77777777" w:rsidR="00132156" w:rsidRDefault="00132156" w:rsidP="00132156">
      <w:pPr>
        <w:ind w:firstLine="480"/>
      </w:pPr>
    </w:p>
    <w:p w14:paraId="490E2F6B" w14:textId="77777777" w:rsidR="00132156" w:rsidRDefault="00132156" w:rsidP="00132156">
      <w:pPr>
        <w:spacing w:line="480" w:lineRule="auto"/>
        <w:ind w:left="1260" w:firstLine="420"/>
        <w:rPr>
          <w:sz w:val="32"/>
          <w:szCs w:val="32"/>
        </w:rPr>
      </w:pPr>
      <w:r>
        <w:rPr>
          <w:sz w:val="32"/>
          <w:szCs w:val="32"/>
        </w:rPr>
        <w:t>编</w:t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制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            </w:t>
      </w:r>
      <w:r>
        <w:rPr>
          <w:rFonts w:hint="eastAsia"/>
          <w:sz w:val="32"/>
          <w:szCs w:val="32"/>
          <w:u w:val="single"/>
        </w:rPr>
        <w:t>王程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sz w:val="32"/>
          <w:szCs w:val="32"/>
          <w:u w:val="single"/>
        </w:rPr>
        <w:t xml:space="preserve">         </w:t>
      </w:r>
    </w:p>
    <w:p w14:paraId="403DF1E4" w14:textId="77777777" w:rsidR="00132156" w:rsidRDefault="00132156" w:rsidP="00132156">
      <w:pPr>
        <w:spacing w:line="480" w:lineRule="auto"/>
        <w:ind w:left="1260" w:firstLine="420"/>
        <w:rPr>
          <w:sz w:val="32"/>
          <w:szCs w:val="32"/>
          <w:u w:val="single"/>
        </w:rPr>
      </w:pPr>
      <w:r>
        <w:rPr>
          <w:sz w:val="32"/>
          <w:szCs w:val="32"/>
        </w:rPr>
        <w:t>审</w:t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核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  <w:u w:val="single"/>
        </w:rPr>
        <w:t xml:space="preserve">                   </w:t>
      </w:r>
      <w:r>
        <w:rPr>
          <w:sz w:val="32"/>
          <w:szCs w:val="32"/>
          <w:u w:val="single"/>
        </w:rPr>
        <w:t xml:space="preserve">    </w:t>
      </w:r>
    </w:p>
    <w:p w14:paraId="23757F63" w14:textId="77777777" w:rsidR="00132156" w:rsidRDefault="00132156" w:rsidP="00132156">
      <w:pPr>
        <w:spacing w:line="480" w:lineRule="auto"/>
        <w:ind w:left="1260" w:firstLine="420"/>
        <w:rPr>
          <w:sz w:val="32"/>
          <w:szCs w:val="32"/>
          <w:u w:val="single"/>
        </w:rPr>
      </w:pPr>
      <w:r>
        <w:rPr>
          <w:sz w:val="32"/>
          <w:szCs w:val="32"/>
        </w:rPr>
        <w:t>会</w:t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签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           </w:t>
      </w:r>
      <w:r>
        <w:rPr>
          <w:sz w:val="32"/>
          <w:szCs w:val="32"/>
          <w:u w:val="single"/>
        </w:rPr>
        <w:t xml:space="preserve">              </w:t>
      </w:r>
    </w:p>
    <w:p w14:paraId="6DA4BE59" w14:textId="77777777" w:rsidR="00132156" w:rsidRDefault="00132156" w:rsidP="00132156">
      <w:pPr>
        <w:spacing w:line="480" w:lineRule="auto"/>
        <w:ind w:firstLineChars="841" w:firstLine="2691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  <w:u w:val="single"/>
        </w:rPr>
        <w:t xml:space="preserve">           </w:t>
      </w:r>
      <w:r>
        <w:rPr>
          <w:rFonts w:hint="eastAsia"/>
          <w:sz w:val="32"/>
          <w:szCs w:val="32"/>
          <w:u w:val="single"/>
        </w:rPr>
        <w:t xml:space="preserve">                        </w:t>
      </w:r>
      <w:r>
        <w:rPr>
          <w:sz w:val="32"/>
          <w:szCs w:val="32"/>
          <w:u w:val="single"/>
        </w:rPr>
        <w:t xml:space="preserve">   </w:t>
      </w:r>
    </w:p>
    <w:p w14:paraId="64273DD0" w14:textId="77777777" w:rsidR="00132156" w:rsidRDefault="00132156" w:rsidP="00132156">
      <w:pPr>
        <w:spacing w:line="480" w:lineRule="auto"/>
        <w:ind w:left="1260" w:firstLine="420"/>
        <w:rPr>
          <w:sz w:val="32"/>
          <w:szCs w:val="32"/>
        </w:rPr>
      </w:pPr>
      <w:r>
        <w:rPr>
          <w:sz w:val="32"/>
          <w:szCs w:val="32"/>
        </w:rPr>
        <w:t>批</w:t>
      </w: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准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           </w:t>
      </w:r>
      <w:r>
        <w:rPr>
          <w:sz w:val="32"/>
          <w:szCs w:val="32"/>
          <w:u w:val="single"/>
        </w:rPr>
        <w:t xml:space="preserve">              </w:t>
      </w:r>
    </w:p>
    <w:p w14:paraId="507B3A8A" w14:textId="77777777" w:rsidR="0020066F" w:rsidRDefault="0020066F" w:rsidP="00132156"/>
    <w:p w14:paraId="2281A224" w14:textId="77777777" w:rsidR="00132156" w:rsidRDefault="00132156" w:rsidP="00132156"/>
    <w:p w14:paraId="62360908" w14:textId="77777777" w:rsidR="00132156" w:rsidRDefault="00132156" w:rsidP="00132156"/>
    <w:p w14:paraId="4E055C76" w14:textId="77777777" w:rsidR="00132156" w:rsidRDefault="00132156" w:rsidP="00132156"/>
    <w:p w14:paraId="3EB8EB91" w14:textId="77777777" w:rsidR="00132156" w:rsidRDefault="00132156" w:rsidP="00132156"/>
    <w:p w14:paraId="5731E534" w14:textId="77777777" w:rsidR="00132156" w:rsidRDefault="00132156" w:rsidP="00132156"/>
    <w:p w14:paraId="3032D954" w14:textId="77777777" w:rsidR="000B00F1" w:rsidRDefault="000B00F1" w:rsidP="00132156"/>
    <w:p w14:paraId="29C83266" w14:textId="77777777" w:rsidR="00132156" w:rsidRDefault="00132156" w:rsidP="00132156"/>
    <w:p w14:paraId="00424674" w14:textId="77777777" w:rsidR="00132156" w:rsidRDefault="00132156" w:rsidP="00132156">
      <w:pPr>
        <w:ind w:firstLine="726"/>
        <w:jc w:val="center"/>
        <w:rPr>
          <w:b/>
        </w:rPr>
      </w:pPr>
      <w:r>
        <w:rPr>
          <w:b/>
          <w:sz w:val="36"/>
        </w:rPr>
        <w:lastRenderedPageBreak/>
        <w:t>文档修订历史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0"/>
        <w:gridCol w:w="1090"/>
        <w:gridCol w:w="1671"/>
        <w:gridCol w:w="2542"/>
        <w:gridCol w:w="1169"/>
        <w:gridCol w:w="1065"/>
        <w:gridCol w:w="1421"/>
      </w:tblGrid>
      <w:tr w:rsidR="00132156" w14:paraId="512F3ABD" w14:textId="77777777" w:rsidTr="00A937F8">
        <w:trPr>
          <w:cantSplit/>
          <w:trHeight w:val="510"/>
          <w:jc w:val="center"/>
        </w:trPr>
        <w:tc>
          <w:tcPr>
            <w:tcW w:w="670" w:type="dxa"/>
            <w:vAlign w:val="center"/>
          </w:tcPr>
          <w:p w14:paraId="099589FD" w14:textId="77777777" w:rsidR="00132156" w:rsidRDefault="00132156" w:rsidP="00A937F8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版本</w:t>
            </w:r>
          </w:p>
        </w:tc>
        <w:tc>
          <w:tcPr>
            <w:tcW w:w="1090" w:type="dxa"/>
            <w:vAlign w:val="center"/>
          </w:tcPr>
          <w:p w14:paraId="48DB6B14" w14:textId="77777777" w:rsidR="00132156" w:rsidRDefault="00132156" w:rsidP="00A937F8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作者</w:t>
            </w:r>
          </w:p>
        </w:tc>
        <w:tc>
          <w:tcPr>
            <w:tcW w:w="1671" w:type="dxa"/>
            <w:vAlign w:val="center"/>
          </w:tcPr>
          <w:p w14:paraId="24A7C104" w14:textId="77777777" w:rsidR="00132156" w:rsidRDefault="00132156" w:rsidP="00A937F8">
            <w:pPr>
              <w:spacing w:line="320" w:lineRule="exact"/>
              <w:ind w:right="107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版本变化对象</w:t>
            </w:r>
          </w:p>
        </w:tc>
        <w:tc>
          <w:tcPr>
            <w:tcW w:w="2542" w:type="dxa"/>
            <w:vAlign w:val="center"/>
          </w:tcPr>
          <w:p w14:paraId="52A46A14" w14:textId="77777777" w:rsidR="00132156" w:rsidRDefault="00132156" w:rsidP="00A937F8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变化内容描述</w:t>
            </w:r>
          </w:p>
        </w:tc>
        <w:tc>
          <w:tcPr>
            <w:tcW w:w="1169" w:type="dxa"/>
            <w:vAlign w:val="center"/>
          </w:tcPr>
          <w:p w14:paraId="088660E1" w14:textId="77777777" w:rsidR="00132156" w:rsidRDefault="00132156" w:rsidP="00A937F8">
            <w:pPr>
              <w:spacing w:line="320" w:lineRule="exact"/>
              <w:ind w:right="1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审核人</w:t>
            </w:r>
          </w:p>
        </w:tc>
        <w:tc>
          <w:tcPr>
            <w:tcW w:w="1065" w:type="dxa"/>
            <w:vAlign w:val="center"/>
          </w:tcPr>
          <w:p w14:paraId="263F4286" w14:textId="77777777" w:rsidR="00132156" w:rsidRDefault="00132156" w:rsidP="00A937F8">
            <w:pPr>
              <w:spacing w:line="320" w:lineRule="exact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批准人</w:t>
            </w:r>
          </w:p>
        </w:tc>
        <w:tc>
          <w:tcPr>
            <w:tcW w:w="1421" w:type="dxa"/>
            <w:vAlign w:val="center"/>
          </w:tcPr>
          <w:p w14:paraId="63E7DDA7" w14:textId="77777777" w:rsidR="00132156" w:rsidRDefault="00132156" w:rsidP="00A937F8">
            <w:pPr>
              <w:spacing w:line="320" w:lineRule="exact"/>
              <w:ind w:right="-3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修订日期</w:t>
            </w:r>
          </w:p>
        </w:tc>
      </w:tr>
      <w:tr w:rsidR="00132156" w14:paraId="41336713" w14:textId="77777777" w:rsidTr="00A937F8">
        <w:trPr>
          <w:cantSplit/>
          <w:trHeight w:val="397"/>
          <w:jc w:val="center"/>
        </w:trPr>
        <w:tc>
          <w:tcPr>
            <w:tcW w:w="670" w:type="dxa"/>
            <w:vAlign w:val="center"/>
          </w:tcPr>
          <w:p w14:paraId="1BED5428" w14:textId="0168A513" w:rsidR="00132156" w:rsidRDefault="00B2248E" w:rsidP="00A937F8">
            <w:pPr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V0.1</w:t>
            </w:r>
          </w:p>
        </w:tc>
        <w:tc>
          <w:tcPr>
            <w:tcW w:w="1090" w:type="dxa"/>
            <w:vAlign w:val="center"/>
          </w:tcPr>
          <w:p w14:paraId="7AC240CB" w14:textId="5E8B6310" w:rsidR="00132156" w:rsidRDefault="00B2248E" w:rsidP="00A937F8">
            <w:pPr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王程</w:t>
            </w:r>
          </w:p>
        </w:tc>
        <w:tc>
          <w:tcPr>
            <w:tcW w:w="1671" w:type="dxa"/>
            <w:vAlign w:val="center"/>
          </w:tcPr>
          <w:p w14:paraId="093CA9C7" w14:textId="254B2D2D" w:rsidR="00132156" w:rsidRDefault="00B2248E" w:rsidP="00A937F8">
            <w:pPr>
              <w:spacing w:line="32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新建</w:t>
            </w:r>
          </w:p>
        </w:tc>
        <w:tc>
          <w:tcPr>
            <w:tcW w:w="2542" w:type="dxa"/>
            <w:vAlign w:val="center"/>
          </w:tcPr>
          <w:p w14:paraId="7749FED9" w14:textId="30EB3F2F" w:rsidR="00132156" w:rsidRDefault="00132156" w:rsidP="00A937F8">
            <w:pPr>
              <w:spacing w:line="320" w:lineRule="exact"/>
              <w:jc w:val="center"/>
              <w:rPr>
                <w:szCs w:val="18"/>
              </w:rPr>
            </w:pPr>
          </w:p>
        </w:tc>
        <w:tc>
          <w:tcPr>
            <w:tcW w:w="1169" w:type="dxa"/>
            <w:vAlign w:val="center"/>
          </w:tcPr>
          <w:p w14:paraId="6CC2B694" w14:textId="713986E2" w:rsidR="00132156" w:rsidRDefault="00242AD2" w:rsidP="00A937F8">
            <w:pPr>
              <w:spacing w:line="320" w:lineRule="exact"/>
              <w:jc w:val="center"/>
            </w:pPr>
            <w:r>
              <w:t>王园园</w:t>
            </w:r>
          </w:p>
        </w:tc>
        <w:tc>
          <w:tcPr>
            <w:tcW w:w="1065" w:type="dxa"/>
            <w:vAlign w:val="center"/>
          </w:tcPr>
          <w:p w14:paraId="04E32D67" w14:textId="77777777" w:rsidR="00132156" w:rsidRDefault="00132156" w:rsidP="00A937F8">
            <w:pPr>
              <w:spacing w:line="320" w:lineRule="exact"/>
              <w:jc w:val="center"/>
            </w:pPr>
          </w:p>
        </w:tc>
        <w:tc>
          <w:tcPr>
            <w:tcW w:w="1421" w:type="dxa"/>
            <w:vAlign w:val="center"/>
          </w:tcPr>
          <w:p w14:paraId="1A516F9C" w14:textId="77777777" w:rsidR="00132156" w:rsidRDefault="00132156" w:rsidP="00A937F8">
            <w:pPr>
              <w:spacing w:line="320" w:lineRule="exact"/>
              <w:jc w:val="center"/>
            </w:pPr>
          </w:p>
        </w:tc>
      </w:tr>
      <w:tr w:rsidR="00132156" w14:paraId="2C3FCD87" w14:textId="77777777" w:rsidTr="00A937F8">
        <w:trPr>
          <w:cantSplit/>
          <w:trHeight w:val="397"/>
          <w:jc w:val="center"/>
        </w:trPr>
        <w:tc>
          <w:tcPr>
            <w:tcW w:w="670" w:type="dxa"/>
            <w:vAlign w:val="center"/>
          </w:tcPr>
          <w:p w14:paraId="6C060E9A" w14:textId="77777777" w:rsidR="00132156" w:rsidRDefault="00132156" w:rsidP="00A937F8">
            <w:pPr>
              <w:spacing w:line="320" w:lineRule="exact"/>
              <w:rPr>
                <w:szCs w:val="21"/>
              </w:rPr>
            </w:pPr>
          </w:p>
        </w:tc>
        <w:tc>
          <w:tcPr>
            <w:tcW w:w="1090" w:type="dxa"/>
            <w:vAlign w:val="center"/>
          </w:tcPr>
          <w:p w14:paraId="3F6B2DD2" w14:textId="77777777" w:rsidR="00132156" w:rsidRDefault="00132156" w:rsidP="00A937F8">
            <w:pPr>
              <w:spacing w:line="320" w:lineRule="exact"/>
              <w:rPr>
                <w:szCs w:val="21"/>
              </w:rPr>
            </w:pPr>
          </w:p>
        </w:tc>
        <w:tc>
          <w:tcPr>
            <w:tcW w:w="1671" w:type="dxa"/>
            <w:vAlign w:val="center"/>
          </w:tcPr>
          <w:p w14:paraId="0DC99F25" w14:textId="77777777" w:rsidR="00132156" w:rsidRDefault="00132156" w:rsidP="00A937F8">
            <w:pPr>
              <w:spacing w:line="320" w:lineRule="exact"/>
              <w:jc w:val="center"/>
              <w:rPr>
                <w:szCs w:val="21"/>
                <w:lang w:val="en-GB"/>
              </w:rPr>
            </w:pPr>
          </w:p>
        </w:tc>
        <w:tc>
          <w:tcPr>
            <w:tcW w:w="2542" w:type="dxa"/>
            <w:vAlign w:val="center"/>
          </w:tcPr>
          <w:p w14:paraId="0AEAF75B" w14:textId="77777777" w:rsidR="00132156" w:rsidRDefault="00132156" w:rsidP="00A937F8">
            <w:pPr>
              <w:spacing w:line="320" w:lineRule="exact"/>
              <w:rPr>
                <w:szCs w:val="18"/>
                <w:lang w:val="en-GB"/>
              </w:rPr>
            </w:pPr>
          </w:p>
        </w:tc>
        <w:tc>
          <w:tcPr>
            <w:tcW w:w="1169" w:type="dxa"/>
            <w:vAlign w:val="center"/>
          </w:tcPr>
          <w:p w14:paraId="73201846" w14:textId="77777777" w:rsidR="00132156" w:rsidRDefault="00132156" w:rsidP="00A937F8">
            <w:pPr>
              <w:spacing w:line="320" w:lineRule="exact"/>
              <w:jc w:val="center"/>
            </w:pPr>
          </w:p>
        </w:tc>
        <w:tc>
          <w:tcPr>
            <w:tcW w:w="1065" w:type="dxa"/>
            <w:vAlign w:val="center"/>
          </w:tcPr>
          <w:p w14:paraId="31503ACE" w14:textId="77777777" w:rsidR="00132156" w:rsidRDefault="00132156" w:rsidP="00A937F8">
            <w:pPr>
              <w:spacing w:line="320" w:lineRule="exact"/>
              <w:jc w:val="center"/>
            </w:pPr>
          </w:p>
        </w:tc>
        <w:tc>
          <w:tcPr>
            <w:tcW w:w="1421" w:type="dxa"/>
            <w:vAlign w:val="center"/>
          </w:tcPr>
          <w:p w14:paraId="6DECB099" w14:textId="77777777" w:rsidR="00132156" w:rsidRDefault="00132156" w:rsidP="00A937F8">
            <w:pPr>
              <w:spacing w:line="320" w:lineRule="exact"/>
              <w:jc w:val="center"/>
            </w:pPr>
          </w:p>
        </w:tc>
      </w:tr>
      <w:tr w:rsidR="00132156" w14:paraId="0698678E" w14:textId="77777777" w:rsidTr="00A937F8">
        <w:trPr>
          <w:cantSplit/>
          <w:trHeight w:val="397"/>
          <w:jc w:val="center"/>
        </w:trPr>
        <w:tc>
          <w:tcPr>
            <w:tcW w:w="670" w:type="dxa"/>
            <w:vAlign w:val="center"/>
          </w:tcPr>
          <w:p w14:paraId="26BC75E8" w14:textId="77777777" w:rsidR="00132156" w:rsidRDefault="00132156" w:rsidP="00A937F8">
            <w:pPr>
              <w:spacing w:line="320" w:lineRule="exact"/>
              <w:jc w:val="center"/>
            </w:pPr>
          </w:p>
        </w:tc>
        <w:tc>
          <w:tcPr>
            <w:tcW w:w="1090" w:type="dxa"/>
            <w:vAlign w:val="center"/>
          </w:tcPr>
          <w:p w14:paraId="27041229" w14:textId="77777777" w:rsidR="00132156" w:rsidRDefault="00132156" w:rsidP="00A937F8">
            <w:pPr>
              <w:spacing w:line="320" w:lineRule="exact"/>
              <w:jc w:val="center"/>
            </w:pPr>
          </w:p>
        </w:tc>
        <w:tc>
          <w:tcPr>
            <w:tcW w:w="1671" w:type="dxa"/>
            <w:vAlign w:val="center"/>
          </w:tcPr>
          <w:p w14:paraId="6239704E" w14:textId="77777777" w:rsidR="00132156" w:rsidRDefault="00132156" w:rsidP="00A937F8">
            <w:pPr>
              <w:spacing w:line="320" w:lineRule="exact"/>
              <w:jc w:val="center"/>
            </w:pPr>
          </w:p>
        </w:tc>
        <w:tc>
          <w:tcPr>
            <w:tcW w:w="2542" w:type="dxa"/>
            <w:vAlign w:val="center"/>
          </w:tcPr>
          <w:p w14:paraId="50965021" w14:textId="77777777" w:rsidR="00132156" w:rsidRDefault="00132156" w:rsidP="00A937F8">
            <w:pPr>
              <w:spacing w:line="320" w:lineRule="exact"/>
              <w:jc w:val="center"/>
            </w:pPr>
          </w:p>
        </w:tc>
        <w:tc>
          <w:tcPr>
            <w:tcW w:w="1169" w:type="dxa"/>
            <w:vAlign w:val="center"/>
          </w:tcPr>
          <w:p w14:paraId="318CDC21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65" w:type="dxa"/>
            <w:vAlign w:val="center"/>
          </w:tcPr>
          <w:p w14:paraId="03E5A52D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421" w:type="dxa"/>
            <w:vAlign w:val="center"/>
          </w:tcPr>
          <w:p w14:paraId="1BFE51E4" w14:textId="77777777" w:rsidR="00132156" w:rsidRDefault="00132156" w:rsidP="00A937F8">
            <w:pPr>
              <w:spacing w:line="320" w:lineRule="exact"/>
              <w:jc w:val="center"/>
              <w:rPr>
                <w:szCs w:val="21"/>
              </w:rPr>
            </w:pPr>
          </w:p>
        </w:tc>
      </w:tr>
      <w:tr w:rsidR="00132156" w14:paraId="0291A407" w14:textId="77777777" w:rsidTr="00A937F8">
        <w:trPr>
          <w:cantSplit/>
          <w:trHeight w:val="397"/>
          <w:jc w:val="center"/>
        </w:trPr>
        <w:tc>
          <w:tcPr>
            <w:tcW w:w="670" w:type="dxa"/>
            <w:vAlign w:val="center"/>
          </w:tcPr>
          <w:p w14:paraId="1FC97041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90" w:type="dxa"/>
            <w:vAlign w:val="center"/>
          </w:tcPr>
          <w:p w14:paraId="0DE433E6" w14:textId="77777777" w:rsidR="00132156" w:rsidRDefault="00132156" w:rsidP="00A937F8">
            <w:pPr>
              <w:spacing w:line="320" w:lineRule="exact"/>
              <w:ind w:firstLine="480"/>
              <w:jc w:val="center"/>
              <w:rPr>
                <w:szCs w:val="21"/>
              </w:rPr>
            </w:pPr>
          </w:p>
        </w:tc>
        <w:tc>
          <w:tcPr>
            <w:tcW w:w="1671" w:type="dxa"/>
            <w:vAlign w:val="center"/>
          </w:tcPr>
          <w:p w14:paraId="06A7C092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2542" w:type="dxa"/>
            <w:vAlign w:val="center"/>
          </w:tcPr>
          <w:p w14:paraId="6C93557D" w14:textId="77777777" w:rsidR="00132156" w:rsidRDefault="00132156" w:rsidP="00A937F8">
            <w:pPr>
              <w:spacing w:line="320" w:lineRule="exact"/>
              <w:ind w:firstLine="480"/>
              <w:jc w:val="center"/>
              <w:rPr>
                <w:szCs w:val="21"/>
              </w:rPr>
            </w:pPr>
          </w:p>
        </w:tc>
        <w:tc>
          <w:tcPr>
            <w:tcW w:w="1169" w:type="dxa"/>
            <w:vAlign w:val="center"/>
          </w:tcPr>
          <w:p w14:paraId="6B437BF1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65" w:type="dxa"/>
            <w:vAlign w:val="center"/>
          </w:tcPr>
          <w:p w14:paraId="16F6BD2C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421" w:type="dxa"/>
            <w:vAlign w:val="center"/>
          </w:tcPr>
          <w:p w14:paraId="12C3F4C3" w14:textId="77777777" w:rsidR="00132156" w:rsidRDefault="00132156" w:rsidP="00A937F8">
            <w:pPr>
              <w:spacing w:line="320" w:lineRule="exact"/>
              <w:ind w:firstLine="480"/>
              <w:jc w:val="center"/>
              <w:rPr>
                <w:szCs w:val="21"/>
              </w:rPr>
            </w:pPr>
          </w:p>
        </w:tc>
      </w:tr>
      <w:tr w:rsidR="00132156" w14:paraId="32991058" w14:textId="77777777" w:rsidTr="00A937F8">
        <w:trPr>
          <w:cantSplit/>
          <w:trHeight w:val="397"/>
          <w:jc w:val="center"/>
        </w:trPr>
        <w:tc>
          <w:tcPr>
            <w:tcW w:w="670" w:type="dxa"/>
            <w:vAlign w:val="center"/>
          </w:tcPr>
          <w:p w14:paraId="284E4316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90" w:type="dxa"/>
            <w:vAlign w:val="center"/>
          </w:tcPr>
          <w:p w14:paraId="5D7072B7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671" w:type="dxa"/>
            <w:vAlign w:val="center"/>
          </w:tcPr>
          <w:p w14:paraId="3DEDD183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2542" w:type="dxa"/>
            <w:vAlign w:val="center"/>
          </w:tcPr>
          <w:p w14:paraId="678B722B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169" w:type="dxa"/>
            <w:vAlign w:val="center"/>
          </w:tcPr>
          <w:p w14:paraId="6BA7C4D1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65" w:type="dxa"/>
            <w:vAlign w:val="center"/>
          </w:tcPr>
          <w:p w14:paraId="1E368708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421" w:type="dxa"/>
            <w:vAlign w:val="center"/>
          </w:tcPr>
          <w:p w14:paraId="2CE6F02F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</w:tr>
      <w:tr w:rsidR="00132156" w14:paraId="1A5B509D" w14:textId="77777777" w:rsidTr="00A937F8">
        <w:trPr>
          <w:cantSplit/>
          <w:trHeight w:val="397"/>
          <w:jc w:val="center"/>
        </w:trPr>
        <w:tc>
          <w:tcPr>
            <w:tcW w:w="670" w:type="dxa"/>
            <w:vAlign w:val="center"/>
          </w:tcPr>
          <w:p w14:paraId="3514CE92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90" w:type="dxa"/>
            <w:vAlign w:val="center"/>
          </w:tcPr>
          <w:p w14:paraId="7A457F44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671" w:type="dxa"/>
            <w:vAlign w:val="center"/>
          </w:tcPr>
          <w:p w14:paraId="573057CD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2542" w:type="dxa"/>
            <w:vAlign w:val="center"/>
          </w:tcPr>
          <w:p w14:paraId="74A5364D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169" w:type="dxa"/>
            <w:vAlign w:val="center"/>
          </w:tcPr>
          <w:p w14:paraId="01211838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65" w:type="dxa"/>
            <w:vAlign w:val="center"/>
          </w:tcPr>
          <w:p w14:paraId="6DAAD3B7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421" w:type="dxa"/>
            <w:vAlign w:val="center"/>
          </w:tcPr>
          <w:p w14:paraId="4D88F63D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</w:tr>
      <w:tr w:rsidR="00132156" w14:paraId="788402EF" w14:textId="77777777" w:rsidTr="00A937F8">
        <w:trPr>
          <w:cantSplit/>
          <w:trHeight w:val="397"/>
          <w:jc w:val="center"/>
        </w:trPr>
        <w:tc>
          <w:tcPr>
            <w:tcW w:w="670" w:type="dxa"/>
            <w:vAlign w:val="center"/>
          </w:tcPr>
          <w:p w14:paraId="3C305154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90" w:type="dxa"/>
            <w:vAlign w:val="center"/>
          </w:tcPr>
          <w:p w14:paraId="24ACE97F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671" w:type="dxa"/>
            <w:vAlign w:val="center"/>
          </w:tcPr>
          <w:p w14:paraId="188668C8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2542" w:type="dxa"/>
            <w:vAlign w:val="center"/>
          </w:tcPr>
          <w:p w14:paraId="776E8A9B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169" w:type="dxa"/>
            <w:vAlign w:val="center"/>
          </w:tcPr>
          <w:p w14:paraId="66C86739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65" w:type="dxa"/>
            <w:vAlign w:val="center"/>
          </w:tcPr>
          <w:p w14:paraId="312CECEB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421" w:type="dxa"/>
            <w:vAlign w:val="center"/>
          </w:tcPr>
          <w:p w14:paraId="2389CCD6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</w:tr>
      <w:tr w:rsidR="00132156" w14:paraId="2F2CDC93" w14:textId="77777777" w:rsidTr="00A937F8">
        <w:trPr>
          <w:cantSplit/>
          <w:trHeight w:val="397"/>
          <w:jc w:val="center"/>
        </w:trPr>
        <w:tc>
          <w:tcPr>
            <w:tcW w:w="670" w:type="dxa"/>
            <w:vAlign w:val="center"/>
          </w:tcPr>
          <w:p w14:paraId="7B7178D1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90" w:type="dxa"/>
            <w:vAlign w:val="center"/>
          </w:tcPr>
          <w:p w14:paraId="4B34DCA4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671" w:type="dxa"/>
            <w:vAlign w:val="center"/>
          </w:tcPr>
          <w:p w14:paraId="46015D03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2542" w:type="dxa"/>
            <w:vAlign w:val="center"/>
          </w:tcPr>
          <w:p w14:paraId="3D5A2956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169" w:type="dxa"/>
            <w:vAlign w:val="center"/>
          </w:tcPr>
          <w:p w14:paraId="46F09BA3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65" w:type="dxa"/>
            <w:vAlign w:val="center"/>
          </w:tcPr>
          <w:p w14:paraId="178F9C6D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421" w:type="dxa"/>
            <w:vAlign w:val="center"/>
          </w:tcPr>
          <w:p w14:paraId="7B70BDC3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</w:tr>
      <w:tr w:rsidR="00132156" w14:paraId="0D13DF52" w14:textId="77777777" w:rsidTr="00A937F8">
        <w:trPr>
          <w:cantSplit/>
          <w:trHeight w:val="397"/>
          <w:jc w:val="center"/>
        </w:trPr>
        <w:tc>
          <w:tcPr>
            <w:tcW w:w="670" w:type="dxa"/>
            <w:vAlign w:val="center"/>
          </w:tcPr>
          <w:p w14:paraId="6716BB42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90" w:type="dxa"/>
            <w:vAlign w:val="center"/>
          </w:tcPr>
          <w:p w14:paraId="6E1AB43B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671" w:type="dxa"/>
            <w:vAlign w:val="center"/>
          </w:tcPr>
          <w:p w14:paraId="118132CC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2542" w:type="dxa"/>
            <w:vAlign w:val="center"/>
          </w:tcPr>
          <w:p w14:paraId="24867D39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169" w:type="dxa"/>
            <w:vAlign w:val="center"/>
          </w:tcPr>
          <w:p w14:paraId="567EC7A0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65" w:type="dxa"/>
            <w:vAlign w:val="center"/>
          </w:tcPr>
          <w:p w14:paraId="58BD2FBF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421" w:type="dxa"/>
            <w:vAlign w:val="center"/>
          </w:tcPr>
          <w:p w14:paraId="6CDD9E6E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</w:tr>
      <w:tr w:rsidR="00132156" w14:paraId="5C2C2904" w14:textId="77777777" w:rsidTr="00A937F8">
        <w:trPr>
          <w:cantSplit/>
          <w:trHeight w:val="397"/>
          <w:jc w:val="center"/>
        </w:trPr>
        <w:tc>
          <w:tcPr>
            <w:tcW w:w="670" w:type="dxa"/>
            <w:vAlign w:val="center"/>
          </w:tcPr>
          <w:p w14:paraId="4E6AFBEB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90" w:type="dxa"/>
            <w:vAlign w:val="center"/>
          </w:tcPr>
          <w:p w14:paraId="794F49DF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671" w:type="dxa"/>
            <w:vAlign w:val="center"/>
          </w:tcPr>
          <w:p w14:paraId="71D1F89A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2542" w:type="dxa"/>
            <w:vAlign w:val="center"/>
          </w:tcPr>
          <w:p w14:paraId="1F3B313F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169" w:type="dxa"/>
            <w:vAlign w:val="center"/>
          </w:tcPr>
          <w:p w14:paraId="3CDCF6C2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65" w:type="dxa"/>
            <w:vAlign w:val="center"/>
          </w:tcPr>
          <w:p w14:paraId="03F34526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421" w:type="dxa"/>
            <w:vAlign w:val="center"/>
          </w:tcPr>
          <w:p w14:paraId="26B08006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</w:tr>
      <w:tr w:rsidR="00132156" w14:paraId="67D98301" w14:textId="77777777" w:rsidTr="00A937F8">
        <w:trPr>
          <w:cantSplit/>
          <w:trHeight w:val="397"/>
          <w:jc w:val="center"/>
        </w:trPr>
        <w:tc>
          <w:tcPr>
            <w:tcW w:w="670" w:type="dxa"/>
            <w:vAlign w:val="center"/>
          </w:tcPr>
          <w:p w14:paraId="252E5931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90" w:type="dxa"/>
            <w:vAlign w:val="center"/>
          </w:tcPr>
          <w:p w14:paraId="7E20855D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671" w:type="dxa"/>
            <w:vAlign w:val="center"/>
          </w:tcPr>
          <w:p w14:paraId="40A93573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2542" w:type="dxa"/>
            <w:vAlign w:val="center"/>
          </w:tcPr>
          <w:p w14:paraId="36744F93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169" w:type="dxa"/>
            <w:vAlign w:val="center"/>
          </w:tcPr>
          <w:p w14:paraId="271D893B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65" w:type="dxa"/>
            <w:vAlign w:val="center"/>
          </w:tcPr>
          <w:p w14:paraId="33265335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421" w:type="dxa"/>
            <w:vAlign w:val="center"/>
          </w:tcPr>
          <w:p w14:paraId="6052E9A0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</w:tr>
      <w:tr w:rsidR="00132156" w14:paraId="735F88AC" w14:textId="77777777" w:rsidTr="00A937F8">
        <w:trPr>
          <w:cantSplit/>
          <w:trHeight w:val="397"/>
          <w:jc w:val="center"/>
        </w:trPr>
        <w:tc>
          <w:tcPr>
            <w:tcW w:w="670" w:type="dxa"/>
            <w:vAlign w:val="center"/>
          </w:tcPr>
          <w:p w14:paraId="1E839C13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90" w:type="dxa"/>
            <w:vAlign w:val="center"/>
          </w:tcPr>
          <w:p w14:paraId="3A074F28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671" w:type="dxa"/>
            <w:vAlign w:val="center"/>
          </w:tcPr>
          <w:p w14:paraId="45748B98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2542" w:type="dxa"/>
            <w:vAlign w:val="center"/>
          </w:tcPr>
          <w:p w14:paraId="231C2CCC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169" w:type="dxa"/>
            <w:vAlign w:val="center"/>
          </w:tcPr>
          <w:p w14:paraId="0AEF5B24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65" w:type="dxa"/>
            <w:vAlign w:val="center"/>
          </w:tcPr>
          <w:p w14:paraId="1B881D11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421" w:type="dxa"/>
            <w:vAlign w:val="center"/>
          </w:tcPr>
          <w:p w14:paraId="4FCFD65D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</w:tr>
      <w:tr w:rsidR="00132156" w14:paraId="7342A137" w14:textId="77777777" w:rsidTr="00A937F8">
        <w:trPr>
          <w:cantSplit/>
          <w:trHeight w:val="397"/>
          <w:jc w:val="center"/>
        </w:trPr>
        <w:tc>
          <w:tcPr>
            <w:tcW w:w="670" w:type="dxa"/>
            <w:vAlign w:val="center"/>
          </w:tcPr>
          <w:p w14:paraId="330B14FD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90" w:type="dxa"/>
            <w:vAlign w:val="center"/>
          </w:tcPr>
          <w:p w14:paraId="4B30F3F8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671" w:type="dxa"/>
            <w:vAlign w:val="center"/>
          </w:tcPr>
          <w:p w14:paraId="300C4491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2542" w:type="dxa"/>
            <w:vAlign w:val="center"/>
          </w:tcPr>
          <w:p w14:paraId="61AF2F7D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169" w:type="dxa"/>
            <w:vAlign w:val="center"/>
          </w:tcPr>
          <w:p w14:paraId="18BDACD3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65" w:type="dxa"/>
            <w:vAlign w:val="center"/>
          </w:tcPr>
          <w:p w14:paraId="3F9BC909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421" w:type="dxa"/>
            <w:vAlign w:val="center"/>
          </w:tcPr>
          <w:p w14:paraId="567C2274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</w:tr>
      <w:tr w:rsidR="00132156" w14:paraId="6C74D528" w14:textId="77777777" w:rsidTr="00A937F8">
        <w:trPr>
          <w:cantSplit/>
          <w:trHeight w:val="397"/>
          <w:jc w:val="center"/>
        </w:trPr>
        <w:tc>
          <w:tcPr>
            <w:tcW w:w="670" w:type="dxa"/>
            <w:vAlign w:val="center"/>
          </w:tcPr>
          <w:p w14:paraId="5E2FBC74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90" w:type="dxa"/>
            <w:vAlign w:val="center"/>
          </w:tcPr>
          <w:p w14:paraId="685DA98C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671" w:type="dxa"/>
            <w:vAlign w:val="center"/>
          </w:tcPr>
          <w:p w14:paraId="6C3E3FEA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2542" w:type="dxa"/>
            <w:vAlign w:val="center"/>
          </w:tcPr>
          <w:p w14:paraId="2B26EEF7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169" w:type="dxa"/>
            <w:vAlign w:val="center"/>
          </w:tcPr>
          <w:p w14:paraId="0FAA566C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65" w:type="dxa"/>
            <w:vAlign w:val="center"/>
          </w:tcPr>
          <w:p w14:paraId="14C214CD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421" w:type="dxa"/>
            <w:vAlign w:val="center"/>
          </w:tcPr>
          <w:p w14:paraId="74A4AC59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</w:tr>
      <w:tr w:rsidR="00132156" w14:paraId="5542039A" w14:textId="77777777" w:rsidTr="00A937F8">
        <w:trPr>
          <w:cantSplit/>
          <w:trHeight w:val="397"/>
          <w:jc w:val="center"/>
        </w:trPr>
        <w:tc>
          <w:tcPr>
            <w:tcW w:w="670" w:type="dxa"/>
            <w:vAlign w:val="center"/>
          </w:tcPr>
          <w:p w14:paraId="59223F10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90" w:type="dxa"/>
            <w:vAlign w:val="center"/>
          </w:tcPr>
          <w:p w14:paraId="11DA396F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671" w:type="dxa"/>
            <w:vAlign w:val="center"/>
          </w:tcPr>
          <w:p w14:paraId="7BDA0B05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2542" w:type="dxa"/>
            <w:vAlign w:val="center"/>
          </w:tcPr>
          <w:p w14:paraId="76E5CBC1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169" w:type="dxa"/>
            <w:vAlign w:val="center"/>
          </w:tcPr>
          <w:p w14:paraId="68C69E93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65" w:type="dxa"/>
            <w:vAlign w:val="center"/>
          </w:tcPr>
          <w:p w14:paraId="26BE6A29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421" w:type="dxa"/>
            <w:vAlign w:val="center"/>
          </w:tcPr>
          <w:p w14:paraId="71FB6AED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</w:tr>
      <w:tr w:rsidR="00132156" w14:paraId="23ABCECB" w14:textId="77777777" w:rsidTr="00A937F8">
        <w:trPr>
          <w:cantSplit/>
          <w:trHeight w:val="397"/>
          <w:jc w:val="center"/>
        </w:trPr>
        <w:tc>
          <w:tcPr>
            <w:tcW w:w="670" w:type="dxa"/>
            <w:vAlign w:val="center"/>
          </w:tcPr>
          <w:p w14:paraId="60910E60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90" w:type="dxa"/>
            <w:vAlign w:val="center"/>
          </w:tcPr>
          <w:p w14:paraId="37E15423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671" w:type="dxa"/>
            <w:vAlign w:val="center"/>
          </w:tcPr>
          <w:p w14:paraId="5A65A5B2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2542" w:type="dxa"/>
            <w:vAlign w:val="center"/>
          </w:tcPr>
          <w:p w14:paraId="0892757C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169" w:type="dxa"/>
            <w:vAlign w:val="center"/>
          </w:tcPr>
          <w:p w14:paraId="75B1C506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65" w:type="dxa"/>
            <w:vAlign w:val="center"/>
          </w:tcPr>
          <w:p w14:paraId="3FE0731D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421" w:type="dxa"/>
            <w:vAlign w:val="center"/>
          </w:tcPr>
          <w:p w14:paraId="20ACE3CC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</w:tr>
      <w:tr w:rsidR="00132156" w14:paraId="2522C6F3" w14:textId="77777777" w:rsidTr="00A937F8">
        <w:trPr>
          <w:cantSplit/>
          <w:trHeight w:val="397"/>
          <w:jc w:val="center"/>
        </w:trPr>
        <w:tc>
          <w:tcPr>
            <w:tcW w:w="670" w:type="dxa"/>
            <w:vAlign w:val="center"/>
          </w:tcPr>
          <w:p w14:paraId="112918BE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90" w:type="dxa"/>
            <w:vAlign w:val="center"/>
          </w:tcPr>
          <w:p w14:paraId="70A6E013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671" w:type="dxa"/>
            <w:vAlign w:val="center"/>
          </w:tcPr>
          <w:p w14:paraId="4CEF3BCD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2542" w:type="dxa"/>
            <w:vAlign w:val="center"/>
          </w:tcPr>
          <w:p w14:paraId="10D60DE7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169" w:type="dxa"/>
            <w:vAlign w:val="center"/>
          </w:tcPr>
          <w:p w14:paraId="7EE01601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65" w:type="dxa"/>
            <w:vAlign w:val="center"/>
          </w:tcPr>
          <w:p w14:paraId="75B92251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421" w:type="dxa"/>
            <w:vAlign w:val="center"/>
          </w:tcPr>
          <w:p w14:paraId="5A66644D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</w:tr>
      <w:tr w:rsidR="00132156" w14:paraId="64953165" w14:textId="77777777" w:rsidTr="00A937F8">
        <w:trPr>
          <w:cantSplit/>
          <w:trHeight w:val="397"/>
          <w:jc w:val="center"/>
        </w:trPr>
        <w:tc>
          <w:tcPr>
            <w:tcW w:w="670" w:type="dxa"/>
            <w:vAlign w:val="center"/>
          </w:tcPr>
          <w:p w14:paraId="42371E1C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90" w:type="dxa"/>
            <w:vAlign w:val="center"/>
          </w:tcPr>
          <w:p w14:paraId="578AFD19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671" w:type="dxa"/>
            <w:vAlign w:val="center"/>
          </w:tcPr>
          <w:p w14:paraId="0A1C9BA0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2542" w:type="dxa"/>
            <w:vAlign w:val="center"/>
          </w:tcPr>
          <w:p w14:paraId="068B000D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169" w:type="dxa"/>
            <w:vAlign w:val="center"/>
          </w:tcPr>
          <w:p w14:paraId="1D8DABAC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65" w:type="dxa"/>
            <w:vAlign w:val="center"/>
          </w:tcPr>
          <w:p w14:paraId="5EFF9AC2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421" w:type="dxa"/>
            <w:vAlign w:val="center"/>
          </w:tcPr>
          <w:p w14:paraId="0EE0E3F0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</w:tr>
      <w:tr w:rsidR="00132156" w14:paraId="4A8DC1C1" w14:textId="77777777" w:rsidTr="00A937F8">
        <w:trPr>
          <w:cantSplit/>
          <w:trHeight w:val="397"/>
          <w:jc w:val="center"/>
        </w:trPr>
        <w:tc>
          <w:tcPr>
            <w:tcW w:w="670" w:type="dxa"/>
            <w:vAlign w:val="center"/>
          </w:tcPr>
          <w:p w14:paraId="4A94ED45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90" w:type="dxa"/>
            <w:vAlign w:val="center"/>
          </w:tcPr>
          <w:p w14:paraId="4E5F5A64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671" w:type="dxa"/>
            <w:vAlign w:val="center"/>
          </w:tcPr>
          <w:p w14:paraId="3B1B7E81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2542" w:type="dxa"/>
            <w:vAlign w:val="center"/>
          </w:tcPr>
          <w:p w14:paraId="28D0DBFA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169" w:type="dxa"/>
            <w:vAlign w:val="center"/>
          </w:tcPr>
          <w:p w14:paraId="6F93D9BD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065" w:type="dxa"/>
            <w:vAlign w:val="center"/>
          </w:tcPr>
          <w:p w14:paraId="16151249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  <w:tc>
          <w:tcPr>
            <w:tcW w:w="1421" w:type="dxa"/>
            <w:vAlign w:val="center"/>
          </w:tcPr>
          <w:p w14:paraId="416B4047" w14:textId="77777777" w:rsidR="00132156" w:rsidRDefault="00132156" w:rsidP="00A937F8">
            <w:pPr>
              <w:spacing w:line="320" w:lineRule="exact"/>
              <w:ind w:firstLine="480"/>
              <w:jc w:val="center"/>
            </w:pPr>
          </w:p>
        </w:tc>
      </w:tr>
    </w:tbl>
    <w:p w14:paraId="3B4EDA69" w14:textId="77777777" w:rsidR="00132156" w:rsidRDefault="00132156" w:rsidP="00132156"/>
    <w:p w14:paraId="5B1DCB0E" w14:textId="77777777" w:rsidR="00132156" w:rsidRDefault="00132156" w:rsidP="00132156"/>
    <w:p w14:paraId="2103BAEB" w14:textId="77777777" w:rsidR="00132156" w:rsidRDefault="00132156" w:rsidP="00132156"/>
    <w:p w14:paraId="27269341" w14:textId="77777777" w:rsidR="00132156" w:rsidRDefault="00132156" w:rsidP="00132156"/>
    <w:p w14:paraId="0DEBDBD7" w14:textId="77777777" w:rsidR="00132156" w:rsidRDefault="00132156" w:rsidP="00132156"/>
    <w:p w14:paraId="2C5D7590" w14:textId="77777777" w:rsidR="00132156" w:rsidRDefault="00132156" w:rsidP="00132156"/>
    <w:p w14:paraId="1873E078" w14:textId="77777777" w:rsidR="00132156" w:rsidRDefault="00132156" w:rsidP="00132156"/>
    <w:p w14:paraId="30771630" w14:textId="77777777" w:rsidR="00132156" w:rsidRDefault="00132156" w:rsidP="00132156"/>
    <w:p w14:paraId="639B0AEC" w14:textId="77777777" w:rsidR="00132156" w:rsidRDefault="00132156" w:rsidP="00132156"/>
    <w:p w14:paraId="4DFEF79E" w14:textId="77777777" w:rsidR="00132156" w:rsidRDefault="00132156" w:rsidP="00132156"/>
    <w:p w14:paraId="496E5A37" w14:textId="77777777" w:rsidR="00132156" w:rsidRDefault="00132156" w:rsidP="00132156"/>
    <w:p w14:paraId="2987C673" w14:textId="77777777" w:rsidR="00132156" w:rsidRDefault="00132156" w:rsidP="00132156"/>
    <w:p w14:paraId="58D4F4C8" w14:textId="77777777" w:rsidR="00132156" w:rsidRDefault="00132156" w:rsidP="00132156"/>
    <w:p w14:paraId="7CBF6FAC" w14:textId="77777777" w:rsidR="00132156" w:rsidRDefault="00132156" w:rsidP="00132156"/>
    <w:p w14:paraId="572C2393" w14:textId="77777777" w:rsidR="00132156" w:rsidRDefault="00132156" w:rsidP="00132156"/>
    <w:p w14:paraId="535DB59D" w14:textId="77777777" w:rsidR="00132156" w:rsidRDefault="00132156" w:rsidP="00132156"/>
    <w:p w14:paraId="4D0D2180" w14:textId="77777777" w:rsidR="00132156" w:rsidRPr="000B00F1" w:rsidRDefault="00132156" w:rsidP="000B00F1">
      <w:pPr>
        <w:pStyle w:val="1"/>
      </w:pPr>
      <w:bookmarkStart w:id="3" w:name="_Toc23976"/>
      <w:r w:rsidRPr="000B00F1">
        <w:rPr>
          <w:rFonts w:hint="eastAsia"/>
        </w:rPr>
        <w:lastRenderedPageBreak/>
        <w:t>概述</w:t>
      </w:r>
      <w:bookmarkEnd w:id="3"/>
    </w:p>
    <w:p w14:paraId="0BCB00B2" w14:textId="1B56674A" w:rsidR="00132156" w:rsidRPr="003A0F6D" w:rsidRDefault="00132156" w:rsidP="00132156">
      <w:pPr>
        <w:spacing w:beforeLines="50" w:before="156" w:afterLines="50" w:after="156" w:line="360" w:lineRule="auto"/>
        <w:ind w:firstLine="420"/>
        <w:rPr>
          <w:sz w:val="24"/>
          <w:szCs w:val="24"/>
        </w:rPr>
      </w:pPr>
      <w:r w:rsidRPr="003A0F6D">
        <w:rPr>
          <w:rFonts w:ascii="宋体" w:hAnsi="宋体" w:hint="eastAsia"/>
          <w:sz w:val="24"/>
          <w:szCs w:val="24"/>
        </w:rPr>
        <w:t>本文描述了实训平台的OM管控系统</w:t>
      </w:r>
      <w:r w:rsidR="00EA4F95" w:rsidRPr="003A0F6D">
        <w:rPr>
          <w:rFonts w:ascii="宋体" w:hAnsi="宋体" w:hint="eastAsia"/>
          <w:sz w:val="24"/>
          <w:szCs w:val="24"/>
        </w:rPr>
        <w:t>与</w:t>
      </w:r>
      <w:r w:rsidR="004D3E5A" w:rsidRPr="003A0F6D">
        <w:rPr>
          <w:rFonts w:ascii="宋体" w:hAnsi="宋体" w:hint="eastAsia"/>
          <w:sz w:val="24"/>
          <w:szCs w:val="24"/>
        </w:rPr>
        <w:t>CPRI</w:t>
      </w:r>
      <w:r w:rsidR="00EA4F95" w:rsidRPr="003A0F6D">
        <w:rPr>
          <w:rFonts w:ascii="宋体" w:hAnsi="宋体" w:hint="eastAsia"/>
          <w:sz w:val="24"/>
          <w:szCs w:val="24"/>
        </w:rPr>
        <w:t>软件之间的接口定义。</w:t>
      </w:r>
      <w:r w:rsidR="003A0F6D" w:rsidRPr="003A0F6D">
        <w:rPr>
          <w:rFonts w:ascii="宋体" w:hAnsi="宋体" w:hint="eastAsia"/>
          <w:sz w:val="24"/>
          <w:szCs w:val="24"/>
        </w:rPr>
        <w:t>正文</w:t>
      </w:r>
      <w:r w:rsidRPr="003A0F6D">
        <w:rPr>
          <w:rFonts w:ascii="宋体" w:hAnsi="宋体" w:hint="eastAsia"/>
          <w:sz w:val="24"/>
          <w:szCs w:val="24"/>
        </w:rPr>
        <w:t>中给出详细的功能和技术要求。</w:t>
      </w:r>
    </w:p>
    <w:p w14:paraId="05E6744D" w14:textId="77777777" w:rsidR="00132156" w:rsidRPr="000B00F1" w:rsidRDefault="00132156" w:rsidP="000B00F1">
      <w:pPr>
        <w:pStyle w:val="2"/>
      </w:pPr>
      <w:bookmarkStart w:id="4" w:name="_Toc51913772"/>
      <w:bookmarkStart w:id="5" w:name="_Toc52177227"/>
      <w:bookmarkStart w:id="6" w:name="_Toc56394041"/>
      <w:bookmarkStart w:id="7" w:name="_Toc56933046"/>
      <w:bookmarkStart w:id="8" w:name="_Toc226293981"/>
      <w:bookmarkStart w:id="9" w:name="_Toc22500"/>
      <w:r w:rsidRPr="000B00F1">
        <w:rPr>
          <w:rFonts w:hint="eastAsia"/>
        </w:rPr>
        <w:t>文档目的</w:t>
      </w:r>
      <w:bookmarkEnd w:id="4"/>
      <w:bookmarkEnd w:id="5"/>
      <w:bookmarkEnd w:id="6"/>
      <w:bookmarkEnd w:id="7"/>
      <w:bookmarkEnd w:id="8"/>
      <w:bookmarkEnd w:id="9"/>
    </w:p>
    <w:p w14:paraId="750853F5" w14:textId="458769F4" w:rsidR="00132156" w:rsidRPr="003A0F6D" w:rsidRDefault="00132156" w:rsidP="00132156">
      <w:pPr>
        <w:spacing w:beforeLines="50" w:before="156" w:afterLines="50" w:after="156" w:line="360" w:lineRule="auto"/>
        <w:ind w:firstLine="420"/>
        <w:rPr>
          <w:rFonts w:ascii="宋体" w:hAnsi="宋体"/>
          <w:sz w:val="24"/>
          <w:szCs w:val="24"/>
        </w:rPr>
      </w:pPr>
      <w:r w:rsidRPr="003A0F6D">
        <w:rPr>
          <w:rFonts w:ascii="宋体" w:hAnsi="宋体" w:hint="eastAsia"/>
          <w:sz w:val="24"/>
          <w:szCs w:val="24"/>
        </w:rPr>
        <w:t>明确</w:t>
      </w:r>
      <w:r w:rsidR="00EA4F95" w:rsidRPr="003A0F6D">
        <w:rPr>
          <w:rFonts w:ascii="宋体" w:hAnsi="宋体" w:hint="eastAsia"/>
          <w:sz w:val="24"/>
          <w:szCs w:val="24"/>
        </w:rPr>
        <w:t>OM与</w:t>
      </w:r>
      <w:r w:rsidR="004E22F7" w:rsidRPr="003A0F6D">
        <w:rPr>
          <w:rFonts w:ascii="宋体" w:hAnsi="宋体" w:hint="eastAsia"/>
          <w:sz w:val="24"/>
          <w:szCs w:val="24"/>
        </w:rPr>
        <w:t>CPRI</w:t>
      </w:r>
      <w:r w:rsidR="00EA4F95" w:rsidRPr="003A0F6D">
        <w:rPr>
          <w:rFonts w:ascii="宋体" w:hAnsi="宋体" w:hint="eastAsia"/>
          <w:sz w:val="24"/>
          <w:szCs w:val="24"/>
        </w:rPr>
        <w:t>间</w:t>
      </w:r>
      <w:r w:rsidR="004E22F7" w:rsidRPr="003A0F6D">
        <w:rPr>
          <w:rFonts w:ascii="宋体" w:hAnsi="宋体" w:hint="eastAsia"/>
          <w:sz w:val="24"/>
          <w:szCs w:val="24"/>
        </w:rPr>
        <w:t>接口功能，接口</w:t>
      </w:r>
      <w:r w:rsidR="00EA4F95" w:rsidRPr="003A0F6D">
        <w:rPr>
          <w:rFonts w:ascii="宋体" w:hAnsi="宋体" w:hint="eastAsia"/>
          <w:sz w:val="24"/>
          <w:szCs w:val="24"/>
        </w:rPr>
        <w:t>交互流程与</w:t>
      </w:r>
      <w:r w:rsidR="004E22F7" w:rsidRPr="003A0F6D">
        <w:rPr>
          <w:rFonts w:ascii="宋体" w:hAnsi="宋体" w:hint="eastAsia"/>
          <w:sz w:val="24"/>
          <w:szCs w:val="24"/>
        </w:rPr>
        <w:t>接口定义</w:t>
      </w:r>
      <w:r w:rsidR="00EA4F95" w:rsidRPr="003A0F6D">
        <w:rPr>
          <w:rFonts w:ascii="宋体" w:hAnsi="宋体" w:hint="eastAsia"/>
          <w:sz w:val="24"/>
          <w:szCs w:val="24"/>
        </w:rPr>
        <w:t>，OM与</w:t>
      </w:r>
      <w:r w:rsidR="004E22F7" w:rsidRPr="003A0F6D">
        <w:rPr>
          <w:rFonts w:ascii="宋体" w:hAnsi="宋体" w:hint="eastAsia"/>
          <w:sz w:val="24"/>
          <w:szCs w:val="24"/>
        </w:rPr>
        <w:t>CPRI</w:t>
      </w:r>
      <w:r w:rsidR="00EA4F95" w:rsidRPr="003A0F6D">
        <w:rPr>
          <w:rFonts w:ascii="宋体" w:hAnsi="宋体" w:hint="eastAsia"/>
          <w:sz w:val="24"/>
          <w:szCs w:val="24"/>
        </w:rPr>
        <w:t>间接口代码应按照此文档进行编码</w:t>
      </w:r>
      <w:r w:rsidRPr="003A0F6D">
        <w:rPr>
          <w:rFonts w:ascii="宋体" w:hAnsi="宋体" w:hint="eastAsia"/>
          <w:sz w:val="24"/>
          <w:szCs w:val="24"/>
        </w:rPr>
        <w:t>。</w:t>
      </w:r>
    </w:p>
    <w:p w14:paraId="5B89E1BA" w14:textId="77777777" w:rsidR="00EA4F95" w:rsidRPr="000B00F1" w:rsidRDefault="000B00F1" w:rsidP="000B00F1">
      <w:pPr>
        <w:pStyle w:val="2"/>
      </w:pPr>
      <w:r w:rsidRPr="000B00F1">
        <w:t>文档阅读人员</w:t>
      </w:r>
    </w:p>
    <w:p w14:paraId="53A582FF" w14:textId="1FDECB19" w:rsidR="000B00F1" w:rsidRPr="003A0F6D" w:rsidRDefault="003A0F6D" w:rsidP="003A0F6D">
      <w:pPr>
        <w:spacing w:beforeLines="50" w:before="156" w:afterLines="50" w:after="156"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 </w:t>
      </w:r>
      <w:r w:rsidR="000B00F1" w:rsidRPr="003A0F6D">
        <w:rPr>
          <w:rFonts w:ascii="宋体" w:hAnsi="宋体" w:hint="eastAsia"/>
          <w:sz w:val="24"/>
          <w:szCs w:val="24"/>
        </w:rPr>
        <w:t>管控系统OM模块开发人员。</w:t>
      </w:r>
    </w:p>
    <w:p w14:paraId="0F9F5618" w14:textId="541A60A2" w:rsidR="000B00F1" w:rsidRPr="003A0F6D" w:rsidRDefault="003A0F6D" w:rsidP="003A0F6D">
      <w:pPr>
        <w:spacing w:beforeLines="50" w:before="156" w:afterLines="50" w:after="156"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2 </w:t>
      </w:r>
      <w:r w:rsidR="004E22F7" w:rsidRPr="003A0F6D">
        <w:rPr>
          <w:rFonts w:ascii="宋体" w:hAnsi="宋体" w:hint="eastAsia"/>
          <w:sz w:val="24"/>
          <w:szCs w:val="24"/>
        </w:rPr>
        <w:t>CPRI</w:t>
      </w:r>
      <w:r w:rsidR="000B00F1" w:rsidRPr="003A0F6D">
        <w:rPr>
          <w:rFonts w:ascii="宋体" w:hAnsi="宋体"/>
          <w:sz w:val="24"/>
          <w:szCs w:val="24"/>
        </w:rPr>
        <w:t>接口对接方开发人员。</w:t>
      </w:r>
    </w:p>
    <w:p w14:paraId="6EB687F2" w14:textId="12FA1AB2" w:rsidR="000B00F1" w:rsidRPr="003A0F6D" w:rsidRDefault="003A0F6D" w:rsidP="003A0F6D">
      <w:pPr>
        <w:spacing w:beforeLines="50" w:before="156" w:afterLines="50" w:after="156"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3 </w:t>
      </w:r>
      <w:r w:rsidR="000B00F1" w:rsidRPr="003A0F6D">
        <w:rPr>
          <w:rFonts w:ascii="宋体" w:hAnsi="宋体"/>
          <w:sz w:val="24"/>
          <w:szCs w:val="24"/>
        </w:rPr>
        <w:t>其他限定人员。</w:t>
      </w:r>
    </w:p>
    <w:p w14:paraId="6B8A35B7" w14:textId="77777777" w:rsidR="00132156" w:rsidRPr="000B00F1" w:rsidRDefault="00132156" w:rsidP="000B00F1">
      <w:pPr>
        <w:pStyle w:val="2"/>
      </w:pPr>
      <w:bookmarkStart w:id="10" w:name="_Toc51913776"/>
      <w:bookmarkStart w:id="11" w:name="_Toc52177231"/>
      <w:bookmarkStart w:id="12" w:name="_Toc56394053"/>
      <w:bookmarkStart w:id="13" w:name="_Toc56933058"/>
      <w:bookmarkStart w:id="14" w:name="_Toc226293991"/>
      <w:bookmarkStart w:id="15" w:name="_Toc20102"/>
      <w:r w:rsidRPr="000B00F1">
        <w:rPr>
          <w:rFonts w:hint="eastAsia"/>
        </w:rPr>
        <w:t>术语及缩略语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956"/>
        <w:gridCol w:w="2842"/>
      </w:tblGrid>
      <w:tr w:rsidR="00132156" w14:paraId="7C1D3023" w14:textId="77777777" w:rsidTr="00A937F8">
        <w:tc>
          <w:tcPr>
            <w:tcW w:w="1728" w:type="dxa"/>
          </w:tcPr>
          <w:p w14:paraId="303B8F6A" w14:textId="77777777" w:rsidR="00132156" w:rsidRDefault="00132156" w:rsidP="003A0F6D">
            <w:pPr>
              <w:spacing w:beforeLines="50" w:before="156" w:afterLines="50" w:after="156" w:line="360" w:lineRule="auto"/>
              <w:rPr>
                <w:b/>
              </w:rPr>
            </w:pPr>
            <w:r>
              <w:rPr>
                <w:rFonts w:hAnsi="宋体"/>
                <w:b/>
              </w:rPr>
              <w:t>英文缩写</w:t>
            </w:r>
          </w:p>
        </w:tc>
        <w:tc>
          <w:tcPr>
            <w:tcW w:w="3956" w:type="dxa"/>
          </w:tcPr>
          <w:p w14:paraId="77F99891" w14:textId="77777777" w:rsidR="00132156" w:rsidRDefault="00132156" w:rsidP="003A0F6D">
            <w:pPr>
              <w:spacing w:beforeLines="50" w:before="156" w:afterLines="50" w:after="156" w:line="360" w:lineRule="auto"/>
              <w:rPr>
                <w:b/>
              </w:rPr>
            </w:pPr>
            <w:r>
              <w:rPr>
                <w:rFonts w:hAnsi="宋体"/>
                <w:b/>
              </w:rPr>
              <w:t>英文全称</w:t>
            </w:r>
          </w:p>
        </w:tc>
        <w:tc>
          <w:tcPr>
            <w:tcW w:w="2842" w:type="dxa"/>
          </w:tcPr>
          <w:p w14:paraId="3D5EE252" w14:textId="77777777" w:rsidR="00132156" w:rsidRDefault="00132156" w:rsidP="003A0F6D">
            <w:pPr>
              <w:spacing w:beforeLines="50" w:before="156" w:afterLines="50" w:after="156" w:line="360" w:lineRule="auto"/>
              <w:rPr>
                <w:b/>
              </w:rPr>
            </w:pPr>
            <w:r>
              <w:rPr>
                <w:rFonts w:hAnsi="宋体"/>
                <w:b/>
              </w:rPr>
              <w:t>中文全称</w:t>
            </w:r>
          </w:p>
        </w:tc>
      </w:tr>
      <w:tr w:rsidR="00132156" w14:paraId="0814CBA8" w14:textId="77777777" w:rsidTr="00A937F8">
        <w:tc>
          <w:tcPr>
            <w:tcW w:w="1728" w:type="dxa"/>
          </w:tcPr>
          <w:p w14:paraId="06CCB271" w14:textId="77777777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BB</w:t>
            </w:r>
            <w:r w:rsidRPr="003A0F6D">
              <w:rPr>
                <w:rFonts w:ascii="宋体" w:hAnsi="宋体" w:hint="eastAsia"/>
                <w:sz w:val="24"/>
                <w:szCs w:val="24"/>
              </w:rPr>
              <w:t>U</w:t>
            </w:r>
          </w:p>
        </w:tc>
        <w:tc>
          <w:tcPr>
            <w:tcW w:w="3956" w:type="dxa"/>
          </w:tcPr>
          <w:p w14:paraId="75E6591D" w14:textId="77777777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Base Band</w:t>
            </w:r>
            <w:r w:rsidRPr="003A0F6D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3A0F6D">
              <w:rPr>
                <w:rFonts w:ascii="宋体" w:hAnsi="宋体"/>
                <w:sz w:val="24"/>
                <w:szCs w:val="24"/>
              </w:rPr>
              <w:t>Unit</w:t>
            </w:r>
          </w:p>
        </w:tc>
        <w:tc>
          <w:tcPr>
            <w:tcW w:w="2842" w:type="dxa"/>
          </w:tcPr>
          <w:p w14:paraId="20F592FE" w14:textId="77777777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基带处理单元</w:t>
            </w:r>
          </w:p>
        </w:tc>
      </w:tr>
      <w:tr w:rsidR="00132156" w14:paraId="7680FA1D" w14:textId="77777777" w:rsidTr="00A937F8">
        <w:tc>
          <w:tcPr>
            <w:tcW w:w="1728" w:type="dxa"/>
          </w:tcPr>
          <w:p w14:paraId="20D5940C" w14:textId="77777777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RRU</w:t>
            </w:r>
          </w:p>
        </w:tc>
        <w:tc>
          <w:tcPr>
            <w:tcW w:w="3956" w:type="dxa"/>
          </w:tcPr>
          <w:p w14:paraId="3C9D43B0" w14:textId="77777777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Remote Radio Unit</w:t>
            </w:r>
          </w:p>
        </w:tc>
        <w:tc>
          <w:tcPr>
            <w:tcW w:w="2842" w:type="dxa"/>
          </w:tcPr>
          <w:p w14:paraId="783A7AAB" w14:textId="77777777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远</w:t>
            </w:r>
            <w:r w:rsidRPr="003A0F6D">
              <w:rPr>
                <w:rFonts w:ascii="宋体" w:hAnsi="宋体" w:hint="eastAsia"/>
                <w:sz w:val="24"/>
                <w:szCs w:val="24"/>
              </w:rPr>
              <w:t>端射频</w:t>
            </w:r>
            <w:r w:rsidRPr="003A0F6D">
              <w:rPr>
                <w:rFonts w:ascii="宋体" w:hAnsi="宋体"/>
                <w:sz w:val="24"/>
                <w:szCs w:val="24"/>
              </w:rPr>
              <w:t>单元</w:t>
            </w:r>
          </w:p>
        </w:tc>
      </w:tr>
      <w:tr w:rsidR="00132156" w14:paraId="1FE3C1EE" w14:textId="77777777" w:rsidTr="00A937F8">
        <w:tc>
          <w:tcPr>
            <w:tcW w:w="1728" w:type="dxa"/>
          </w:tcPr>
          <w:p w14:paraId="4D081E73" w14:textId="77777777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OM</w:t>
            </w:r>
          </w:p>
        </w:tc>
        <w:tc>
          <w:tcPr>
            <w:tcW w:w="3956" w:type="dxa"/>
          </w:tcPr>
          <w:p w14:paraId="4B84FB9E" w14:textId="77777777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Operation&amp; Maintenance</w:t>
            </w:r>
          </w:p>
        </w:tc>
        <w:tc>
          <w:tcPr>
            <w:tcW w:w="2842" w:type="dxa"/>
          </w:tcPr>
          <w:p w14:paraId="47B5AE12" w14:textId="77777777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操作维护</w:t>
            </w:r>
          </w:p>
        </w:tc>
      </w:tr>
      <w:tr w:rsidR="00132156" w14:paraId="3958DA8C" w14:textId="77777777" w:rsidTr="00A937F8">
        <w:tc>
          <w:tcPr>
            <w:tcW w:w="1728" w:type="dxa"/>
          </w:tcPr>
          <w:p w14:paraId="7F9395AF" w14:textId="77777777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FPGA</w:t>
            </w:r>
          </w:p>
        </w:tc>
        <w:tc>
          <w:tcPr>
            <w:tcW w:w="3956" w:type="dxa"/>
          </w:tcPr>
          <w:p w14:paraId="5BE24CB0" w14:textId="77777777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Programmable Gate Array</w:t>
            </w:r>
          </w:p>
        </w:tc>
        <w:tc>
          <w:tcPr>
            <w:tcW w:w="2842" w:type="dxa"/>
          </w:tcPr>
          <w:p w14:paraId="13A4EE5B" w14:textId="77777777" w:rsidR="00132156" w:rsidRPr="000B00F1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0B00F1">
              <w:rPr>
                <w:rFonts w:ascii="宋体" w:hAnsi="宋体" w:hint="eastAsia"/>
                <w:sz w:val="24"/>
                <w:szCs w:val="24"/>
              </w:rPr>
              <w:t>可编程门阵列</w:t>
            </w:r>
          </w:p>
        </w:tc>
      </w:tr>
      <w:tr w:rsidR="00132156" w14:paraId="313BBB8D" w14:textId="77777777" w:rsidTr="00A937F8">
        <w:tc>
          <w:tcPr>
            <w:tcW w:w="1728" w:type="dxa"/>
          </w:tcPr>
          <w:p w14:paraId="20C4FD42" w14:textId="77777777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Ir</w:t>
            </w:r>
          </w:p>
        </w:tc>
        <w:tc>
          <w:tcPr>
            <w:tcW w:w="3956" w:type="dxa"/>
          </w:tcPr>
          <w:p w14:paraId="4034A2FF" w14:textId="77777777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Interface between the RRU and the BBU</w:t>
            </w:r>
          </w:p>
        </w:tc>
        <w:tc>
          <w:tcPr>
            <w:tcW w:w="2842" w:type="dxa"/>
          </w:tcPr>
          <w:p w14:paraId="3E5DD832" w14:textId="77777777" w:rsidR="00132156" w:rsidRPr="000B00F1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0B00F1">
              <w:rPr>
                <w:rFonts w:ascii="宋体" w:hAnsi="宋体" w:hint="eastAsia"/>
                <w:sz w:val="24"/>
                <w:szCs w:val="24"/>
              </w:rPr>
              <w:t>BBU和RRU的接口</w:t>
            </w:r>
          </w:p>
        </w:tc>
      </w:tr>
      <w:tr w:rsidR="00132156" w14:paraId="69F3DAC7" w14:textId="77777777" w:rsidTr="00A937F8">
        <w:tc>
          <w:tcPr>
            <w:tcW w:w="1728" w:type="dxa"/>
          </w:tcPr>
          <w:p w14:paraId="5B96CB57" w14:textId="77777777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CPRI</w:t>
            </w:r>
          </w:p>
        </w:tc>
        <w:tc>
          <w:tcPr>
            <w:tcW w:w="3956" w:type="dxa"/>
          </w:tcPr>
          <w:p w14:paraId="4303AE82" w14:textId="375A033E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CPRI(Common Public Radio Interface):</w:t>
            </w:r>
          </w:p>
        </w:tc>
        <w:tc>
          <w:tcPr>
            <w:tcW w:w="2842" w:type="dxa"/>
          </w:tcPr>
          <w:p w14:paraId="7F4A8C43" w14:textId="77777777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通用公共无线电接口</w:t>
            </w:r>
          </w:p>
        </w:tc>
      </w:tr>
      <w:tr w:rsidR="00132156" w14:paraId="5709FEA7" w14:textId="77777777" w:rsidTr="00A937F8">
        <w:tc>
          <w:tcPr>
            <w:tcW w:w="1728" w:type="dxa"/>
          </w:tcPr>
          <w:p w14:paraId="4B1CE89F" w14:textId="77777777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LTE</w:t>
            </w:r>
          </w:p>
        </w:tc>
        <w:tc>
          <w:tcPr>
            <w:tcW w:w="3956" w:type="dxa"/>
          </w:tcPr>
          <w:p w14:paraId="2F14FDEB" w14:textId="77777777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Long Term Evolution</w:t>
            </w:r>
          </w:p>
        </w:tc>
        <w:tc>
          <w:tcPr>
            <w:tcW w:w="2842" w:type="dxa"/>
          </w:tcPr>
          <w:p w14:paraId="535DF843" w14:textId="77777777" w:rsidR="00132156" w:rsidRPr="000B00F1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0B00F1">
              <w:rPr>
                <w:rFonts w:ascii="宋体" w:hAnsi="宋体" w:hint="eastAsia"/>
                <w:sz w:val="24"/>
                <w:szCs w:val="24"/>
              </w:rPr>
              <w:t>长期演进</w:t>
            </w:r>
          </w:p>
        </w:tc>
      </w:tr>
      <w:tr w:rsidR="00132156" w14:paraId="7B6D756D" w14:textId="77777777" w:rsidTr="00A937F8">
        <w:trPr>
          <w:trHeight w:val="90"/>
        </w:trPr>
        <w:tc>
          <w:tcPr>
            <w:tcW w:w="1728" w:type="dxa"/>
          </w:tcPr>
          <w:p w14:paraId="357B1E1E" w14:textId="77777777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lastRenderedPageBreak/>
              <w:t>LOP</w:t>
            </w:r>
          </w:p>
        </w:tc>
        <w:tc>
          <w:tcPr>
            <w:tcW w:w="3956" w:type="dxa"/>
          </w:tcPr>
          <w:p w14:paraId="4F3F2962" w14:textId="77777777" w:rsidR="00132156" w:rsidRPr="003A0F6D" w:rsidRDefault="00132156" w:rsidP="003A0F6D">
            <w:pPr>
              <w:pStyle w:val="a5"/>
              <w:spacing w:beforeLines="50" w:before="156" w:afterLines="50" w:after="156"/>
              <w:ind w:left="0" w:firstLine="0"/>
              <w:jc w:val="left"/>
              <w:rPr>
                <w:rFonts w:ascii="宋体" w:hAnsi="宋体" w:cs="Times New Roman"/>
                <w:szCs w:val="24"/>
              </w:rPr>
            </w:pPr>
            <w:r w:rsidRPr="003A0F6D">
              <w:rPr>
                <w:rFonts w:ascii="宋体" w:hAnsi="宋体" w:cs="Times New Roman"/>
                <w:szCs w:val="24"/>
              </w:rPr>
              <w:t>Lost of Power</w:t>
            </w:r>
          </w:p>
        </w:tc>
        <w:tc>
          <w:tcPr>
            <w:tcW w:w="2842" w:type="dxa"/>
          </w:tcPr>
          <w:p w14:paraId="45236F31" w14:textId="77777777" w:rsidR="00132156" w:rsidRPr="000B00F1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光纤无光</w:t>
            </w:r>
          </w:p>
        </w:tc>
      </w:tr>
      <w:tr w:rsidR="00132156" w14:paraId="68573692" w14:textId="77777777" w:rsidTr="00A937F8">
        <w:tc>
          <w:tcPr>
            <w:tcW w:w="1728" w:type="dxa"/>
          </w:tcPr>
          <w:p w14:paraId="313ED381" w14:textId="77777777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LO</w:t>
            </w:r>
            <w:r w:rsidRPr="003A0F6D">
              <w:rPr>
                <w:rFonts w:ascii="宋体" w:hAnsi="宋体" w:hint="eastAsia"/>
                <w:sz w:val="24"/>
                <w:szCs w:val="24"/>
              </w:rPr>
              <w:t>S</w:t>
            </w:r>
          </w:p>
        </w:tc>
        <w:tc>
          <w:tcPr>
            <w:tcW w:w="3956" w:type="dxa"/>
          </w:tcPr>
          <w:p w14:paraId="5244CDE9" w14:textId="133B4568" w:rsidR="00132156" w:rsidRPr="003A0F6D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Lost of Signal</w:t>
            </w:r>
          </w:p>
        </w:tc>
        <w:tc>
          <w:tcPr>
            <w:tcW w:w="2842" w:type="dxa"/>
          </w:tcPr>
          <w:p w14:paraId="349C3983" w14:textId="77777777" w:rsidR="00132156" w:rsidRPr="000B00F1" w:rsidRDefault="00132156" w:rsidP="003A0F6D">
            <w:pPr>
              <w:spacing w:beforeLines="50" w:before="156" w:afterLines="50" w:after="156"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信号丢失</w:t>
            </w:r>
          </w:p>
        </w:tc>
      </w:tr>
    </w:tbl>
    <w:p w14:paraId="74D57306" w14:textId="399C683C" w:rsidR="004B35DE" w:rsidRDefault="004B35DE" w:rsidP="000B00F1">
      <w:pPr>
        <w:pStyle w:val="1"/>
      </w:pPr>
      <w:r>
        <w:rPr>
          <w:rFonts w:hint="eastAsia"/>
        </w:rPr>
        <w:t>OM-</w:t>
      </w:r>
      <w:r w:rsidR="00A51076">
        <w:rPr>
          <w:rFonts w:hint="eastAsia"/>
        </w:rPr>
        <w:t>CPRI</w:t>
      </w:r>
      <w:r>
        <w:rPr>
          <w:rFonts w:hint="eastAsia"/>
        </w:rPr>
        <w:t>接口常用数据类型说明</w:t>
      </w:r>
    </w:p>
    <w:p w14:paraId="3BAAB447" w14:textId="77777777" w:rsidR="004B35DE" w:rsidRPr="003A0F6D" w:rsidRDefault="004B35DE" w:rsidP="00C830A4">
      <w:pPr>
        <w:spacing w:beforeLines="50" w:before="156" w:afterLines="50" w:after="156" w:line="360" w:lineRule="auto"/>
        <w:ind w:firstLine="420"/>
        <w:rPr>
          <w:rFonts w:ascii="宋体" w:hAnsi="宋体"/>
          <w:sz w:val="24"/>
          <w:szCs w:val="24"/>
        </w:rPr>
      </w:pPr>
      <w:r w:rsidRPr="003A0F6D">
        <w:rPr>
          <w:rFonts w:ascii="宋体" w:hAnsi="宋体" w:hint="eastAsia"/>
          <w:sz w:val="24"/>
          <w:szCs w:val="24"/>
        </w:rPr>
        <w:t>本文中所有的数据类型都进行了重新声明，现说明如下：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2"/>
        <w:gridCol w:w="2843"/>
        <w:gridCol w:w="2843"/>
      </w:tblGrid>
      <w:tr w:rsidR="004B35DE" w:rsidRPr="00C830A4" w14:paraId="74C7FFDA" w14:textId="77777777" w:rsidTr="00A937F8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ED2CE74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基数据类型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846F6A2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新数据类型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5706B0E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含义</w:t>
            </w:r>
          </w:p>
        </w:tc>
      </w:tr>
      <w:tr w:rsidR="004B35DE" w:rsidRPr="00C830A4" w14:paraId="16772B46" w14:textId="77777777" w:rsidTr="00A937F8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537E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unsigned char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E802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U</w:t>
            </w:r>
            <w:r w:rsidRPr="003A0F6D">
              <w:rPr>
                <w:rFonts w:ascii="宋体" w:hAnsi="宋体" w:hint="eastAsia"/>
                <w:sz w:val="24"/>
                <w:szCs w:val="24"/>
              </w:rPr>
              <w:t>INT</w:t>
            </w:r>
            <w:r w:rsidRPr="003A0F6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B6965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单个字节无符号数</w:t>
            </w:r>
          </w:p>
        </w:tc>
      </w:tr>
      <w:tr w:rsidR="004B35DE" w:rsidRPr="00C830A4" w14:paraId="78C4A491" w14:textId="77777777" w:rsidTr="00A937F8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DF43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unsigned short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0E72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U</w:t>
            </w:r>
            <w:r w:rsidRPr="003A0F6D">
              <w:rPr>
                <w:rFonts w:ascii="宋体" w:hAnsi="宋体" w:hint="eastAsia"/>
                <w:sz w:val="24"/>
                <w:szCs w:val="24"/>
              </w:rPr>
              <w:t>INT1</w:t>
            </w:r>
            <w:r w:rsidRPr="003A0F6D">
              <w:rPr>
                <w:rFonts w:ascii="宋体" w:hAnsi="宋体"/>
                <w:sz w:val="24"/>
                <w:szCs w:val="24"/>
              </w:rPr>
              <w:t>6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DDB2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无符号的</w:t>
            </w:r>
            <w:r w:rsidRPr="003A0F6D">
              <w:rPr>
                <w:rFonts w:ascii="宋体" w:hAnsi="宋体"/>
                <w:sz w:val="24"/>
                <w:szCs w:val="24"/>
              </w:rPr>
              <w:t>16</w:t>
            </w:r>
            <w:r w:rsidRPr="003A0F6D">
              <w:rPr>
                <w:rFonts w:ascii="宋体" w:hAnsi="宋体" w:hint="eastAsia"/>
                <w:sz w:val="24"/>
                <w:szCs w:val="24"/>
              </w:rPr>
              <w:t>位数</w:t>
            </w:r>
          </w:p>
        </w:tc>
      </w:tr>
      <w:tr w:rsidR="004B35DE" w:rsidRPr="00C830A4" w14:paraId="4962F978" w14:textId="77777777" w:rsidTr="00A937F8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43A4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unsigned long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B2E1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U</w:t>
            </w:r>
            <w:r w:rsidRPr="003A0F6D">
              <w:rPr>
                <w:rFonts w:ascii="宋体" w:hAnsi="宋体" w:hint="eastAsia"/>
                <w:sz w:val="24"/>
                <w:szCs w:val="24"/>
              </w:rPr>
              <w:t>INT3</w:t>
            </w:r>
            <w:r w:rsidRPr="003A0F6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6CCF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无符号的</w:t>
            </w:r>
            <w:r w:rsidRPr="003A0F6D">
              <w:rPr>
                <w:rFonts w:ascii="宋体" w:hAnsi="宋体"/>
                <w:sz w:val="24"/>
                <w:szCs w:val="24"/>
              </w:rPr>
              <w:t>32</w:t>
            </w:r>
            <w:r w:rsidRPr="003A0F6D">
              <w:rPr>
                <w:rFonts w:ascii="宋体" w:hAnsi="宋体" w:hint="eastAsia"/>
                <w:sz w:val="24"/>
                <w:szCs w:val="24"/>
              </w:rPr>
              <w:t>位数</w:t>
            </w:r>
          </w:p>
        </w:tc>
      </w:tr>
      <w:tr w:rsidR="004B35DE" w:rsidRPr="00C830A4" w14:paraId="26E8626D" w14:textId="77777777" w:rsidTr="00A937F8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5A3D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signed char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7DAB6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I</w:t>
            </w:r>
            <w:r w:rsidRPr="003A0F6D">
              <w:rPr>
                <w:rFonts w:ascii="宋体" w:hAnsi="宋体" w:hint="eastAsia"/>
                <w:sz w:val="24"/>
                <w:szCs w:val="24"/>
              </w:rPr>
              <w:t>NT</w:t>
            </w:r>
            <w:r w:rsidRPr="003A0F6D">
              <w:rPr>
                <w:rFonts w:ascii="宋体" w:hAnsi="宋体"/>
                <w:sz w:val="24"/>
                <w:szCs w:val="24"/>
              </w:rPr>
              <w:t>8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3808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单个字节有符号数</w:t>
            </w:r>
          </w:p>
        </w:tc>
      </w:tr>
      <w:tr w:rsidR="004B35DE" w:rsidRPr="00C830A4" w14:paraId="6B018171" w14:textId="77777777" w:rsidTr="00A937F8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C012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short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4F87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I</w:t>
            </w:r>
            <w:r w:rsidRPr="003A0F6D">
              <w:rPr>
                <w:rFonts w:ascii="宋体" w:hAnsi="宋体" w:hint="eastAsia"/>
                <w:sz w:val="24"/>
                <w:szCs w:val="24"/>
              </w:rPr>
              <w:t>NT</w:t>
            </w:r>
            <w:r w:rsidR="00A84429" w:rsidRPr="003A0F6D">
              <w:rPr>
                <w:rFonts w:ascii="宋体" w:hAnsi="宋体"/>
                <w:sz w:val="24"/>
                <w:szCs w:val="24"/>
              </w:rPr>
              <w:t>1</w:t>
            </w:r>
            <w:r w:rsidRPr="003A0F6D">
              <w:rPr>
                <w:rFonts w:ascii="宋体" w:hAnsi="宋体"/>
                <w:sz w:val="24"/>
                <w:szCs w:val="24"/>
              </w:rPr>
              <w:t>6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B17A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有符号的</w:t>
            </w:r>
            <w:r w:rsidRPr="003A0F6D">
              <w:rPr>
                <w:rFonts w:ascii="宋体" w:hAnsi="宋体"/>
                <w:sz w:val="24"/>
                <w:szCs w:val="24"/>
              </w:rPr>
              <w:t>16</w:t>
            </w:r>
            <w:r w:rsidRPr="003A0F6D">
              <w:rPr>
                <w:rFonts w:ascii="宋体" w:hAnsi="宋体" w:hint="eastAsia"/>
                <w:sz w:val="24"/>
                <w:szCs w:val="24"/>
              </w:rPr>
              <w:t>位数</w:t>
            </w:r>
          </w:p>
        </w:tc>
      </w:tr>
      <w:tr w:rsidR="004B35DE" w:rsidRPr="00C830A4" w14:paraId="15F16C59" w14:textId="77777777" w:rsidTr="00A937F8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FC104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long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EC2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/>
                <w:sz w:val="24"/>
                <w:szCs w:val="24"/>
              </w:rPr>
              <w:t>I</w:t>
            </w:r>
            <w:r w:rsidRPr="003A0F6D">
              <w:rPr>
                <w:rFonts w:ascii="宋体" w:hAnsi="宋体" w:hint="eastAsia"/>
                <w:sz w:val="24"/>
                <w:szCs w:val="24"/>
              </w:rPr>
              <w:t>NT3</w:t>
            </w:r>
            <w:r w:rsidRPr="003A0F6D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BD2D" w14:textId="77777777" w:rsidR="004B35DE" w:rsidRPr="003A0F6D" w:rsidRDefault="004B35DE" w:rsidP="00C830A4">
            <w:pPr>
              <w:spacing w:beforeLines="50" w:before="156" w:afterLines="50" w:after="156" w:line="360" w:lineRule="auto"/>
              <w:ind w:firstLine="420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有符号的</w:t>
            </w:r>
            <w:r w:rsidRPr="003A0F6D">
              <w:rPr>
                <w:rFonts w:ascii="宋体" w:hAnsi="宋体"/>
                <w:sz w:val="24"/>
                <w:szCs w:val="24"/>
              </w:rPr>
              <w:t>32</w:t>
            </w:r>
            <w:r w:rsidRPr="003A0F6D">
              <w:rPr>
                <w:rFonts w:ascii="宋体" w:hAnsi="宋体" w:hint="eastAsia"/>
                <w:sz w:val="24"/>
                <w:szCs w:val="24"/>
              </w:rPr>
              <w:t>位数</w:t>
            </w:r>
          </w:p>
        </w:tc>
      </w:tr>
    </w:tbl>
    <w:p w14:paraId="69D655B1" w14:textId="77777777" w:rsidR="004B35DE" w:rsidRPr="004B35DE" w:rsidRDefault="004B35DE" w:rsidP="004B35DE">
      <w:pPr>
        <w:ind w:left="420"/>
      </w:pPr>
    </w:p>
    <w:p w14:paraId="5EA24C74" w14:textId="77777777" w:rsidR="00B55D2B" w:rsidRDefault="00B55D2B" w:rsidP="000B00F1">
      <w:pPr>
        <w:pStyle w:val="1"/>
      </w:pPr>
      <w:r>
        <w:rPr>
          <w:rFonts w:hint="eastAsia"/>
        </w:rPr>
        <w:t>消息传输机制</w:t>
      </w:r>
    </w:p>
    <w:p w14:paraId="6967F491" w14:textId="77777777" w:rsidR="003A0F6D" w:rsidRDefault="00A51076" w:rsidP="00C830A4">
      <w:pPr>
        <w:spacing w:beforeLines="50" w:before="156" w:afterLines="50" w:after="156" w:line="360" w:lineRule="auto"/>
        <w:ind w:firstLine="420"/>
        <w:rPr>
          <w:rFonts w:ascii="宋体" w:hAnsi="宋体"/>
          <w:sz w:val="24"/>
          <w:szCs w:val="24"/>
        </w:rPr>
      </w:pPr>
      <w:r w:rsidRPr="003A0F6D">
        <w:rPr>
          <w:rFonts w:ascii="宋体" w:hAnsi="宋体" w:hint="eastAsia"/>
          <w:sz w:val="24"/>
          <w:szCs w:val="24"/>
        </w:rPr>
        <w:t xml:space="preserve">根据本系统硬件实现方式， </w:t>
      </w:r>
      <w:r w:rsidRPr="003A0F6D">
        <w:rPr>
          <w:rFonts w:ascii="宋体" w:hAnsi="宋体"/>
          <w:sz w:val="24"/>
          <w:szCs w:val="24"/>
        </w:rPr>
        <w:t>OM和</w:t>
      </w:r>
      <w:r w:rsidRPr="003A0F6D">
        <w:rPr>
          <w:rFonts w:ascii="宋体" w:hAnsi="宋体" w:hint="eastAsia"/>
          <w:sz w:val="24"/>
          <w:szCs w:val="24"/>
        </w:rPr>
        <w:t>CPRI模块间消息需要由FPGA接口处理模块进行信息转发。</w:t>
      </w:r>
    </w:p>
    <w:p w14:paraId="135BE03A" w14:textId="1A6A717E" w:rsidR="00B55D2B" w:rsidRPr="003A0F6D" w:rsidRDefault="00A51076" w:rsidP="00C830A4">
      <w:pPr>
        <w:spacing w:beforeLines="50" w:before="156" w:afterLines="50" w:after="156" w:line="360" w:lineRule="auto"/>
        <w:ind w:firstLine="420"/>
        <w:rPr>
          <w:rFonts w:ascii="宋体" w:hAnsi="宋体"/>
          <w:sz w:val="24"/>
          <w:szCs w:val="24"/>
        </w:rPr>
      </w:pPr>
      <w:r w:rsidRPr="003A0F6D">
        <w:rPr>
          <w:rFonts w:ascii="宋体" w:hAnsi="宋体" w:hint="eastAsia"/>
          <w:sz w:val="24"/>
          <w:szCs w:val="24"/>
        </w:rPr>
        <w:t>OM与FPGA</w:t>
      </w:r>
      <w:r w:rsidRPr="003A0F6D">
        <w:rPr>
          <w:rFonts w:ascii="宋体" w:hAnsi="宋体"/>
          <w:sz w:val="24"/>
          <w:szCs w:val="24"/>
        </w:rPr>
        <w:t>间通过MAC通信，因此需要通过MAC包打包数据后进行数据传递和通信。MAC头遵循以太网MAC帧格式。</w:t>
      </w:r>
      <w:r w:rsidR="003A0F6D" w:rsidRPr="00F51EF5">
        <w:rPr>
          <w:rFonts w:ascii="宋体" w:hAnsi="宋体" w:hint="eastAsia"/>
          <w:color w:val="FF0000"/>
          <w:sz w:val="24"/>
          <w:szCs w:val="24"/>
        </w:rPr>
        <w:t>（</w:t>
      </w:r>
      <w:r w:rsidRPr="00F51EF5">
        <w:rPr>
          <w:rFonts w:ascii="宋体" w:hAnsi="宋体" w:hint="eastAsia"/>
          <w:color w:val="FF0000"/>
          <w:sz w:val="24"/>
          <w:szCs w:val="24"/>
        </w:rPr>
        <w:t>这里后续可以根据讨论把FPGA转发与CPRI的交互机制补充在这，作为记录</w:t>
      </w:r>
      <w:r w:rsidR="003A0F6D" w:rsidRPr="00F51EF5">
        <w:rPr>
          <w:rFonts w:ascii="宋体" w:hAnsi="宋体" w:hint="eastAsia"/>
          <w:color w:val="FF0000"/>
          <w:sz w:val="24"/>
          <w:szCs w:val="24"/>
        </w:rPr>
        <w:t>）</w:t>
      </w:r>
      <w:r w:rsidR="00D7458E">
        <w:rPr>
          <w:rFonts w:ascii="宋体" w:hAnsi="宋体" w:hint="eastAsia"/>
          <w:sz w:val="24"/>
          <w:szCs w:val="24"/>
        </w:rPr>
        <w:t>源地址填写高层OM所用CPU以太网通路的MAC地址；目的地址填写FPGA上OM通路的MAC</w:t>
      </w:r>
      <w:r w:rsidR="00BE61B4">
        <w:rPr>
          <w:rFonts w:ascii="宋体" w:hAnsi="宋体" w:hint="eastAsia"/>
          <w:sz w:val="24"/>
          <w:szCs w:val="24"/>
        </w:rPr>
        <w:t>地址。</w:t>
      </w:r>
    </w:p>
    <w:p w14:paraId="008376EF" w14:textId="77777777" w:rsidR="00A51076" w:rsidRPr="00A51076" w:rsidRDefault="00A51076" w:rsidP="00A51076"/>
    <w:p w14:paraId="46B5BBA1" w14:textId="77777777" w:rsidR="00132156" w:rsidRDefault="004B35DE" w:rsidP="000B00F1">
      <w:pPr>
        <w:pStyle w:val="1"/>
      </w:pPr>
      <w:r>
        <w:lastRenderedPageBreak/>
        <w:t>接口描述</w:t>
      </w:r>
    </w:p>
    <w:p w14:paraId="48C3FE42" w14:textId="3DEB7DEC" w:rsidR="00A51076" w:rsidRDefault="00A51076" w:rsidP="00A51076">
      <w:pPr>
        <w:pStyle w:val="2"/>
      </w:pPr>
      <w:r>
        <w:rPr>
          <w:rFonts w:hint="eastAsia"/>
        </w:rPr>
        <w:t>接口格式</w:t>
      </w:r>
    </w:p>
    <w:p w14:paraId="16294836" w14:textId="77777777" w:rsidR="00A51076" w:rsidRPr="00A51076" w:rsidRDefault="00A51076" w:rsidP="003A0F6D"/>
    <w:p w14:paraId="2A6001CF" w14:textId="20C89324" w:rsidR="00C61BD8" w:rsidRPr="003A0F6D" w:rsidRDefault="00A51076" w:rsidP="00B75210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3A0F6D">
        <w:rPr>
          <w:rFonts w:ascii="宋体" w:hAnsi="宋体" w:hint="eastAsia"/>
          <w:sz w:val="24"/>
          <w:szCs w:val="24"/>
        </w:rPr>
        <w:t>OM与CPRI之间</w:t>
      </w:r>
      <w:r w:rsidR="00C61BD8" w:rsidRPr="003A0F6D">
        <w:rPr>
          <w:rFonts w:ascii="宋体" w:hAnsi="宋体"/>
          <w:sz w:val="24"/>
          <w:szCs w:val="24"/>
        </w:rPr>
        <w:t>接口消息格式如下：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5"/>
        <w:gridCol w:w="2245"/>
      </w:tblGrid>
      <w:tr w:rsidR="00C61BD8" w14:paraId="4B98A0BF" w14:textId="77777777" w:rsidTr="00C61BD8">
        <w:trPr>
          <w:trHeight w:val="521"/>
          <w:jc w:val="center"/>
        </w:trPr>
        <w:tc>
          <w:tcPr>
            <w:tcW w:w="2395" w:type="dxa"/>
            <w:vAlign w:val="center"/>
          </w:tcPr>
          <w:p w14:paraId="40322A35" w14:textId="77777777" w:rsidR="00C61BD8" w:rsidRPr="003A0F6D" w:rsidRDefault="00C61BD8" w:rsidP="00B75210">
            <w:pPr>
              <w:pStyle w:val="a5"/>
              <w:ind w:left="0" w:firstLine="0"/>
              <w:rPr>
                <w:rFonts w:ascii="宋体" w:hAnsi="宋体" w:cs="Times New Roman"/>
                <w:szCs w:val="24"/>
              </w:rPr>
            </w:pPr>
            <w:r w:rsidRPr="003A0F6D">
              <w:rPr>
                <w:rFonts w:ascii="宋体" w:hAnsi="宋体" w:cs="Times New Roman" w:hint="eastAsia"/>
                <w:szCs w:val="24"/>
              </w:rPr>
              <w:t>消息头</w:t>
            </w:r>
          </w:p>
        </w:tc>
        <w:tc>
          <w:tcPr>
            <w:tcW w:w="2245" w:type="dxa"/>
            <w:vAlign w:val="center"/>
          </w:tcPr>
          <w:p w14:paraId="5F89FC15" w14:textId="0AD72DB8" w:rsidR="00C61BD8" w:rsidRPr="003A0F6D" w:rsidRDefault="00587D6C" w:rsidP="00B75210">
            <w:pPr>
              <w:pStyle w:val="a5"/>
              <w:ind w:left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8</w:t>
            </w:r>
            <w:r w:rsidR="00C61BD8" w:rsidRPr="003A0F6D">
              <w:rPr>
                <w:rFonts w:ascii="宋体" w:hAnsi="宋体" w:cs="Times New Roman" w:hint="eastAsia"/>
                <w:szCs w:val="24"/>
              </w:rPr>
              <w:t>字节</w:t>
            </w:r>
          </w:p>
        </w:tc>
      </w:tr>
      <w:tr w:rsidR="00C61BD8" w14:paraId="39AEAE88" w14:textId="77777777" w:rsidTr="00C61BD8">
        <w:trPr>
          <w:trHeight w:val="531"/>
          <w:jc w:val="center"/>
        </w:trPr>
        <w:tc>
          <w:tcPr>
            <w:tcW w:w="2395" w:type="dxa"/>
            <w:vAlign w:val="center"/>
          </w:tcPr>
          <w:p w14:paraId="395BA78A" w14:textId="77777777" w:rsidR="00C61BD8" w:rsidRPr="003A0F6D" w:rsidRDefault="00C61BD8" w:rsidP="00B75210">
            <w:pPr>
              <w:pStyle w:val="a5"/>
              <w:ind w:left="0" w:firstLine="0"/>
              <w:rPr>
                <w:rFonts w:ascii="宋体" w:hAnsi="宋体" w:cs="Times New Roman"/>
                <w:szCs w:val="24"/>
              </w:rPr>
            </w:pPr>
            <w:r w:rsidRPr="003A0F6D">
              <w:rPr>
                <w:rFonts w:ascii="宋体" w:hAnsi="宋体" w:cs="Times New Roman" w:hint="eastAsia"/>
                <w:szCs w:val="24"/>
              </w:rPr>
              <w:t>消息体</w:t>
            </w:r>
          </w:p>
        </w:tc>
        <w:tc>
          <w:tcPr>
            <w:tcW w:w="2245" w:type="dxa"/>
            <w:vAlign w:val="center"/>
          </w:tcPr>
          <w:p w14:paraId="0C371F0B" w14:textId="77777777" w:rsidR="00C61BD8" w:rsidRPr="003A0F6D" w:rsidRDefault="00C61BD8" w:rsidP="00B75210">
            <w:pPr>
              <w:pStyle w:val="a5"/>
              <w:ind w:left="0" w:firstLine="0"/>
              <w:rPr>
                <w:rFonts w:ascii="宋体" w:hAnsi="宋体" w:cs="Times New Roman"/>
                <w:szCs w:val="24"/>
              </w:rPr>
            </w:pPr>
            <w:r w:rsidRPr="003A0F6D">
              <w:rPr>
                <w:rFonts w:ascii="宋体" w:hAnsi="宋体" w:cs="Times New Roman" w:hint="eastAsia"/>
                <w:szCs w:val="24"/>
              </w:rPr>
              <w:t>N字节</w:t>
            </w:r>
          </w:p>
        </w:tc>
      </w:tr>
    </w:tbl>
    <w:p w14:paraId="7D6A6075" w14:textId="77777777" w:rsidR="004B35DE" w:rsidRPr="003A0F6D" w:rsidRDefault="00C61BD8" w:rsidP="00B75210">
      <w:pPr>
        <w:spacing w:line="360" w:lineRule="auto"/>
        <w:ind w:left="420"/>
        <w:rPr>
          <w:rFonts w:ascii="宋体" w:hAnsi="宋体"/>
          <w:sz w:val="24"/>
          <w:szCs w:val="24"/>
        </w:rPr>
      </w:pPr>
      <w:r w:rsidRPr="003A0F6D">
        <w:rPr>
          <w:rFonts w:ascii="宋体" w:hAnsi="宋体"/>
          <w:sz w:val="24"/>
          <w:szCs w:val="24"/>
        </w:rPr>
        <w:t>消息头格式：</w:t>
      </w:r>
      <w:r w:rsidR="00E60AD1" w:rsidRPr="003A0F6D">
        <w:rPr>
          <w:rFonts w:ascii="宋体" w:hAnsi="宋体"/>
          <w:sz w:val="24"/>
          <w:szCs w:val="24"/>
        </w:rPr>
        <w:t>MsgHead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37"/>
        <w:gridCol w:w="980"/>
        <w:gridCol w:w="5713"/>
      </w:tblGrid>
      <w:tr w:rsidR="00C61BD8" w14:paraId="16FE5D22" w14:textId="77777777" w:rsidTr="00B75210">
        <w:trPr>
          <w:cantSplit/>
          <w:tblHeader/>
          <w:jc w:val="center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75036C86" w14:textId="77777777" w:rsidR="00C61BD8" w:rsidRPr="003A0F6D" w:rsidRDefault="00C61BD8" w:rsidP="00B7521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1F6752FB" w14:textId="77777777" w:rsidR="00C61BD8" w:rsidRPr="003A0F6D" w:rsidRDefault="00C61BD8" w:rsidP="00B7521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5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59E73C3A" w14:textId="77777777" w:rsidR="00C61BD8" w:rsidRPr="003A0F6D" w:rsidRDefault="00C61BD8" w:rsidP="00B7521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B55D2B" w14:paraId="0AB6D58D" w14:textId="77777777" w:rsidTr="00B75210">
        <w:trPr>
          <w:cantSplit/>
          <w:tblHeader/>
          <w:jc w:val="center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37478F95" w14:textId="77777777" w:rsidR="00B55D2B" w:rsidRPr="003A0F6D" w:rsidRDefault="00B55D2B" w:rsidP="00B7521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MsgType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4F5C23BD" w14:textId="77777777" w:rsidR="00B55D2B" w:rsidRPr="003A0F6D" w:rsidRDefault="00B55D2B" w:rsidP="00B7521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UINT8</w:t>
            </w:r>
          </w:p>
        </w:tc>
        <w:tc>
          <w:tcPr>
            <w:tcW w:w="5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5EB89F49" w14:textId="16D886AC" w:rsidR="00A85806" w:rsidRDefault="00A85806" w:rsidP="00B752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消息类型</w:t>
            </w:r>
          </w:p>
          <w:p w14:paraId="1CD3F6FC" w14:textId="19A3A6AC" w:rsidR="00B55D2B" w:rsidRPr="003A0F6D" w:rsidRDefault="00A51076" w:rsidP="00B752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表明该消息</w:t>
            </w:r>
            <w:r w:rsidR="00B55D2B" w:rsidRPr="003A0F6D">
              <w:rPr>
                <w:rFonts w:ascii="宋体" w:hAnsi="宋体" w:hint="eastAsia"/>
                <w:sz w:val="24"/>
                <w:szCs w:val="24"/>
              </w:rPr>
              <w:t>是配置CPRI的，还是配置FPGA</w:t>
            </w:r>
            <w:r w:rsidR="00F2717F">
              <w:rPr>
                <w:rFonts w:ascii="宋体" w:hAnsi="宋体" w:hint="eastAsia"/>
                <w:sz w:val="24"/>
                <w:szCs w:val="24"/>
              </w:rPr>
              <w:t>，FPGA_PHY</w:t>
            </w:r>
            <w:r w:rsidR="00B55D2B" w:rsidRPr="003A0F6D">
              <w:rPr>
                <w:rFonts w:ascii="宋体" w:hAnsi="宋体" w:hint="eastAsia"/>
                <w:sz w:val="24"/>
                <w:szCs w:val="24"/>
              </w:rPr>
              <w:t>工作的</w:t>
            </w:r>
            <w:r w:rsidR="00A85806">
              <w:rPr>
                <w:rFonts w:ascii="宋体" w:hAnsi="宋体" w:hint="eastAsia"/>
                <w:sz w:val="24"/>
                <w:szCs w:val="24"/>
              </w:rPr>
              <w:t>，0为配置CPRI，1为配置FPGA本身，2为配置FPGA_PHY，以此类推，保留后续接口</w:t>
            </w:r>
          </w:p>
        </w:tc>
      </w:tr>
      <w:tr w:rsidR="00C830A4" w14:paraId="7298CDF3" w14:textId="77777777" w:rsidTr="00B75210">
        <w:trPr>
          <w:cantSplit/>
          <w:tblHeader/>
          <w:jc w:val="center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41D09636" w14:textId="5622442B" w:rsidR="00C830A4" w:rsidRPr="003A0F6D" w:rsidRDefault="002966E4" w:rsidP="00B7521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Fiber</w:t>
            </w:r>
            <w:r w:rsidR="006B61BC">
              <w:rPr>
                <w:rFonts w:ascii="宋体" w:hAnsi="宋体" w:hint="eastAsia"/>
                <w:sz w:val="24"/>
                <w:szCs w:val="24"/>
              </w:rPr>
              <w:t>Num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7A1F76F2" w14:textId="61B7654F" w:rsidR="00C830A4" w:rsidRPr="003A0F6D" w:rsidRDefault="00E354EC" w:rsidP="00B7521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</w:t>
            </w:r>
            <w:r w:rsidR="00C830A4">
              <w:rPr>
                <w:rFonts w:ascii="宋体" w:hAnsi="宋体" w:hint="eastAsia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sz w:val="24"/>
                <w:szCs w:val="24"/>
              </w:rPr>
              <w:t>N</w:t>
            </w:r>
            <w:r w:rsidR="00C830A4">
              <w:rPr>
                <w:rFonts w:ascii="宋体" w:hAnsi="宋体" w:hint="eastAsia"/>
                <w:sz w:val="24"/>
                <w:szCs w:val="24"/>
              </w:rPr>
              <w:t>T8</w:t>
            </w:r>
          </w:p>
        </w:tc>
        <w:tc>
          <w:tcPr>
            <w:tcW w:w="5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  <w:vAlign w:val="center"/>
          </w:tcPr>
          <w:p w14:paraId="0BB3208C" w14:textId="39242F7B" w:rsidR="00A85806" w:rsidRDefault="00A85806" w:rsidP="00F2717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光口号</w:t>
            </w:r>
          </w:p>
          <w:p w14:paraId="6CEAC55A" w14:textId="77777777" w:rsidR="00A85806" w:rsidRDefault="00C830A4" w:rsidP="00F2717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表明该消息配置的具体为哪个光口的CPRI</w:t>
            </w:r>
            <w:r w:rsidR="00A85806">
              <w:rPr>
                <w:rFonts w:ascii="宋体" w:hAnsi="宋体" w:hint="eastAsia"/>
                <w:sz w:val="24"/>
                <w:szCs w:val="24"/>
              </w:rPr>
              <w:t>，</w:t>
            </w:r>
          </w:p>
          <w:p w14:paraId="2423203F" w14:textId="25B60744" w:rsidR="00F2717F" w:rsidRPr="00F2717F" w:rsidRDefault="00A85806" w:rsidP="00F2717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取值</w:t>
            </w:r>
            <w:r w:rsidR="00B323F9">
              <w:rPr>
                <w:rFonts w:ascii="宋体" w:hAnsi="宋体"/>
                <w:sz w:val="24"/>
                <w:szCs w:val="24"/>
              </w:rPr>
              <w:t>1-8</w:t>
            </w:r>
            <w:r w:rsidR="00F2717F">
              <w:rPr>
                <w:rFonts w:ascii="宋体" w:hAnsi="宋体"/>
                <w:sz w:val="24"/>
                <w:szCs w:val="24"/>
              </w:rPr>
              <w:t>,</w:t>
            </w:r>
            <w:r w:rsidR="00F2717F">
              <w:rPr>
                <w:rFonts w:ascii="宋体" w:hAnsi="宋体" w:hint="eastAsia"/>
                <w:sz w:val="24"/>
                <w:szCs w:val="24"/>
              </w:rPr>
              <w:t>不需要时填充无效值（0为无效值）</w:t>
            </w:r>
          </w:p>
        </w:tc>
      </w:tr>
      <w:tr w:rsidR="00C61BD8" w14:paraId="5173862E" w14:textId="77777777" w:rsidTr="00B75210">
        <w:trPr>
          <w:cantSplit/>
          <w:jc w:val="center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B37F3" w14:textId="03D46A8F" w:rsidR="00C61BD8" w:rsidRPr="003A0F6D" w:rsidRDefault="00983FFB" w:rsidP="00B7521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MsgCode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E21D2" w14:textId="7C270EC9" w:rsidR="00C61BD8" w:rsidRPr="003A0F6D" w:rsidRDefault="00A85806" w:rsidP="00B7521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UINT16</w:t>
            </w:r>
          </w:p>
        </w:tc>
        <w:tc>
          <w:tcPr>
            <w:tcW w:w="5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8DF6A" w14:textId="2F51B74A" w:rsidR="00A85806" w:rsidRDefault="00C61BD8" w:rsidP="00A8580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消息编号</w:t>
            </w:r>
            <w:r w:rsidR="00A85806">
              <w:rPr>
                <w:rFonts w:ascii="宋体" w:hAnsi="宋体" w:hint="eastAsia"/>
                <w:sz w:val="24"/>
                <w:szCs w:val="24"/>
              </w:rPr>
              <w:t>，</w:t>
            </w:r>
            <w:r w:rsidRPr="003A0F6D">
              <w:rPr>
                <w:rFonts w:ascii="宋体" w:hAnsi="宋体" w:hint="eastAsia"/>
                <w:sz w:val="24"/>
                <w:szCs w:val="24"/>
              </w:rPr>
              <w:t>取值范围：</w:t>
            </w:r>
          </w:p>
          <w:p w14:paraId="3FBBA087" w14:textId="4C705553" w:rsidR="00C61BD8" w:rsidRDefault="00C61BD8" w:rsidP="00A8580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0</w:t>
            </w:r>
            <w:r w:rsidR="00A85806">
              <w:rPr>
                <w:rFonts w:ascii="宋体" w:hAnsi="宋体"/>
                <w:sz w:val="24"/>
                <w:szCs w:val="24"/>
              </w:rPr>
              <w:t>00</w:t>
            </w:r>
            <w:r w:rsidR="00B2248E">
              <w:rPr>
                <w:rFonts w:ascii="宋体" w:hAnsi="宋体" w:hint="eastAsia"/>
                <w:sz w:val="24"/>
                <w:szCs w:val="24"/>
              </w:rPr>
              <w:t>~</w:t>
            </w:r>
            <w:r w:rsidR="00A85806">
              <w:rPr>
                <w:rFonts w:ascii="宋体" w:hAnsi="宋体"/>
                <w:sz w:val="24"/>
                <w:szCs w:val="24"/>
              </w:rPr>
              <w:t>099</w:t>
            </w:r>
            <w:r w:rsidR="000049AB">
              <w:rPr>
                <w:rFonts w:ascii="宋体" w:hAnsi="宋体" w:hint="eastAsia"/>
                <w:sz w:val="24"/>
                <w:szCs w:val="24"/>
              </w:rPr>
              <w:t xml:space="preserve">, </w:t>
            </w:r>
            <w:r w:rsidR="005D4B14">
              <w:rPr>
                <w:rFonts w:ascii="宋体" w:hAnsi="宋体" w:hint="eastAsia"/>
                <w:sz w:val="24"/>
                <w:szCs w:val="24"/>
              </w:rPr>
              <w:t>OM到CPRI的请求消息编号，</w:t>
            </w:r>
            <w:r w:rsidR="005D4B14" w:rsidRPr="005D4B14">
              <w:rPr>
                <w:rFonts w:ascii="宋体" w:hAnsi="宋体" w:hint="eastAsia"/>
                <w:sz w:val="24"/>
                <w:szCs w:val="24"/>
              </w:rPr>
              <w:t>OM</w:t>
            </w:r>
            <w:r w:rsidR="005D4B14" w:rsidRPr="005D4B14">
              <w:rPr>
                <w:rFonts w:ascii="宋体" w:hAnsi="宋体"/>
                <w:sz w:val="24"/>
                <w:szCs w:val="24"/>
              </w:rPr>
              <w:sym w:font="Wingdings" w:char="F0E0"/>
            </w:r>
            <w:r w:rsidR="005D4B14" w:rsidRPr="005D4B14">
              <w:rPr>
                <w:rFonts w:ascii="宋体" w:hAnsi="宋体" w:hint="eastAsia"/>
                <w:sz w:val="24"/>
                <w:szCs w:val="24"/>
              </w:rPr>
              <w:t>CPRI</w:t>
            </w:r>
            <w:r w:rsidR="00A85806" w:rsidRPr="003A0F6D">
              <w:rPr>
                <w:rFonts w:ascii="宋体" w:hAnsi="宋体"/>
                <w:sz w:val="24"/>
                <w:szCs w:val="24"/>
              </w:rPr>
              <w:t xml:space="preserve"> </w:t>
            </w:r>
          </w:p>
          <w:p w14:paraId="11B47761" w14:textId="30E098D9" w:rsidR="00A85806" w:rsidRDefault="00A85806" w:rsidP="00A8580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100~</w:t>
            </w:r>
            <w:r>
              <w:rPr>
                <w:rFonts w:ascii="宋体" w:hAnsi="宋体"/>
                <w:sz w:val="24"/>
                <w:szCs w:val="24"/>
              </w:rPr>
              <w:t>199</w:t>
            </w:r>
            <w:r w:rsidR="000049AB">
              <w:rPr>
                <w:rFonts w:ascii="宋体" w:hAnsi="宋体"/>
                <w:sz w:val="24"/>
                <w:szCs w:val="24"/>
              </w:rPr>
              <w:t xml:space="preserve">, </w:t>
            </w:r>
            <w:r w:rsidR="005D4B14">
              <w:rPr>
                <w:rFonts w:ascii="宋体" w:hAnsi="宋体"/>
                <w:sz w:val="24"/>
                <w:szCs w:val="24"/>
              </w:rPr>
              <w:t>CPRI回应OM的响应消息编号，</w:t>
            </w:r>
            <w:r w:rsidR="005D4B14" w:rsidRPr="005D4B14">
              <w:rPr>
                <w:rFonts w:ascii="宋体" w:hAnsi="宋体"/>
                <w:sz w:val="24"/>
                <w:szCs w:val="24"/>
              </w:rPr>
              <w:t>CPRI</w:t>
            </w:r>
            <w:r w:rsidR="005D4B14" w:rsidRPr="005D4B14">
              <w:rPr>
                <w:rFonts w:ascii="宋体" w:hAnsi="宋体"/>
                <w:sz w:val="24"/>
                <w:szCs w:val="24"/>
              </w:rPr>
              <w:sym w:font="Wingdings" w:char="F0E0"/>
            </w:r>
            <w:r w:rsidR="005D4B14" w:rsidRPr="005D4B14">
              <w:rPr>
                <w:rFonts w:ascii="宋体" w:hAnsi="宋体"/>
                <w:sz w:val="24"/>
                <w:szCs w:val="24"/>
              </w:rPr>
              <w:t>OM</w:t>
            </w:r>
          </w:p>
          <w:p w14:paraId="7940BC6C" w14:textId="0B846C8D" w:rsidR="00A85806" w:rsidRDefault="00A85806" w:rsidP="005D4B14">
            <w:pPr>
              <w:spacing w:line="360" w:lineRule="auto"/>
              <w:ind w:left="1200" w:hangingChars="500" w:hanging="1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200~</w:t>
            </w:r>
            <w:r w:rsidR="005D4B14">
              <w:rPr>
                <w:rFonts w:ascii="宋体" w:hAnsi="宋体"/>
                <w:sz w:val="24"/>
                <w:szCs w:val="24"/>
              </w:rPr>
              <w:t>299</w:t>
            </w:r>
            <w:r w:rsidR="000049AB">
              <w:rPr>
                <w:rFonts w:ascii="宋体" w:hAnsi="宋体"/>
                <w:sz w:val="24"/>
                <w:szCs w:val="24"/>
              </w:rPr>
              <w:t xml:space="preserve">, </w:t>
            </w:r>
            <w:r w:rsidR="005D4B14">
              <w:rPr>
                <w:rFonts w:ascii="宋体" w:hAnsi="宋体"/>
                <w:sz w:val="24"/>
                <w:szCs w:val="24"/>
              </w:rPr>
              <w:t>OM到</w:t>
            </w:r>
            <w:r>
              <w:rPr>
                <w:rFonts w:ascii="宋体" w:hAnsi="宋体" w:hint="eastAsia"/>
                <w:sz w:val="24"/>
                <w:szCs w:val="24"/>
              </w:rPr>
              <w:t>FPGA_PHY</w:t>
            </w:r>
            <w:r w:rsidR="005D4B14">
              <w:rPr>
                <w:rFonts w:ascii="宋体" w:hAnsi="宋体" w:hint="eastAsia"/>
                <w:sz w:val="24"/>
                <w:szCs w:val="24"/>
              </w:rPr>
              <w:t>的请求</w:t>
            </w:r>
            <w:r>
              <w:rPr>
                <w:rFonts w:ascii="宋体" w:hAnsi="宋体" w:hint="eastAsia"/>
                <w:sz w:val="24"/>
                <w:szCs w:val="24"/>
              </w:rPr>
              <w:t>消息编号</w:t>
            </w:r>
            <w:r w:rsidR="005D4B14">
              <w:rPr>
                <w:rFonts w:ascii="宋体" w:hAnsi="宋体" w:hint="eastAsia"/>
                <w:sz w:val="24"/>
                <w:szCs w:val="24"/>
              </w:rPr>
              <w:t>，OM</w:t>
            </w:r>
            <w:r w:rsidR="005D4B14" w:rsidRPr="005D4B14">
              <w:rPr>
                <w:rFonts w:ascii="宋体" w:hAnsi="宋体"/>
                <w:sz w:val="24"/>
                <w:szCs w:val="24"/>
              </w:rPr>
              <w:sym w:font="Wingdings" w:char="F0E0"/>
            </w:r>
            <w:r w:rsidR="005D4B14">
              <w:rPr>
                <w:rFonts w:ascii="宋体" w:hAnsi="宋体"/>
                <w:sz w:val="24"/>
                <w:szCs w:val="24"/>
              </w:rPr>
              <w:t>FPGA_PHY</w:t>
            </w:r>
            <w:r w:rsidR="000049AB">
              <w:rPr>
                <w:rFonts w:ascii="宋体" w:hAnsi="宋体"/>
                <w:sz w:val="24"/>
                <w:szCs w:val="24"/>
              </w:rPr>
              <w:t>,接口保留</w:t>
            </w:r>
          </w:p>
          <w:p w14:paraId="134368E0" w14:textId="6772969C" w:rsidR="005D4B14" w:rsidRDefault="000049AB" w:rsidP="000049AB">
            <w:pPr>
              <w:spacing w:line="360" w:lineRule="auto"/>
              <w:ind w:left="1200" w:hangingChars="500" w:hanging="1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300~399,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FPGA_PHY到OM的响应消息编号，FPGA</w:t>
            </w:r>
            <w:r>
              <w:rPr>
                <w:rFonts w:ascii="宋体" w:hAnsi="宋体"/>
                <w:sz w:val="24"/>
                <w:szCs w:val="24"/>
              </w:rPr>
              <w:t>_PHY</w:t>
            </w:r>
            <w:r w:rsidRPr="005D4B14">
              <w:rPr>
                <w:rFonts w:ascii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hAnsi="宋体"/>
                <w:sz w:val="24"/>
                <w:szCs w:val="24"/>
              </w:rPr>
              <w:t>OM，接口保留</w:t>
            </w:r>
          </w:p>
          <w:p w14:paraId="1C1B19E4" w14:textId="3539BADB" w:rsidR="000049AB" w:rsidRDefault="000049AB" w:rsidP="000049AB">
            <w:pPr>
              <w:spacing w:line="360" w:lineRule="auto"/>
              <w:ind w:left="1200" w:hangingChars="500" w:hanging="1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400~499, OM到FPGA的请求消息编号，OM</w:t>
            </w:r>
            <w:r w:rsidRPr="005D4B14">
              <w:rPr>
                <w:rFonts w:ascii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hAnsi="宋体"/>
                <w:sz w:val="24"/>
                <w:szCs w:val="24"/>
              </w:rPr>
              <w:t>FPGA接口保留</w:t>
            </w:r>
          </w:p>
          <w:p w14:paraId="55344623" w14:textId="02C238AE" w:rsidR="000049AB" w:rsidRPr="000049AB" w:rsidRDefault="000049AB" w:rsidP="000049AB">
            <w:pPr>
              <w:spacing w:line="360" w:lineRule="auto"/>
              <w:ind w:left="1200" w:hangingChars="500" w:hanging="120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500~599，</w:t>
            </w:r>
            <w:r>
              <w:rPr>
                <w:rFonts w:ascii="宋体" w:hAnsi="宋体" w:hint="eastAsia"/>
                <w:sz w:val="24"/>
                <w:szCs w:val="24"/>
              </w:rPr>
              <w:t>FPGA到OM的响应消息编号，FPGA</w:t>
            </w:r>
            <w:r w:rsidRPr="005D4B14">
              <w:rPr>
                <w:rFonts w:ascii="宋体" w:hAnsi="宋体"/>
                <w:sz w:val="24"/>
                <w:szCs w:val="24"/>
              </w:rPr>
              <w:sym w:font="Wingdings" w:char="F0E0"/>
            </w:r>
            <w:r>
              <w:rPr>
                <w:rFonts w:ascii="宋体" w:hAnsi="宋体" w:hint="eastAsia"/>
                <w:sz w:val="24"/>
                <w:szCs w:val="24"/>
              </w:rPr>
              <w:t>OM</w:t>
            </w:r>
            <w:r>
              <w:rPr>
                <w:rFonts w:ascii="宋体" w:hAnsi="宋体"/>
                <w:sz w:val="24"/>
                <w:szCs w:val="24"/>
              </w:rPr>
              <w:t>接口保留</w:t>
            </w:r>
          </w:p>
        </w:tc>
      </w:tr>
      <w:tr w:rsidR="00C61BD8" w14:paraId="626415C8" w14:textId="77777777" w:rsidTr="00B75210">
        <w:trPr>
          <w:cantSplit/>
          <w:jc w:val="center"/>
        </w:trPr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F67E7" w14:textId="56BD025D" w:rsidR="00C61BD8" w:rsidRPr="003A0F6D" w:rsidRDefault="00C61BD8" w:rsidP="00B7521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MsgLen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1F6EA" w14:textId="77777777" w:rsidR="00C61BD8" w:rsidRPr="003A0F6D" w:rsidRDefault="00C61BD8" w:rsidP="00B7521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UINT32</w:t>
            </w:r>
          </w:p>
        </w:tc>
        <w:tc>
          <w:tcPr>
            <w:tcW w:w="5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3512E" w14:textId="77777777" w:rsidR="00A85806" w:rsidRDefault="00C61BD8" w:rsidP="00B752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 xml:space="preserve">消息长度 </w:t>
            </w:r>
          </w:p>
          <w:p w14:paraId="2D1A3B5C" w14:textId="480E1140" w:rsidR="00C61BD8" w:rsidRPr="003A0F6D" w:rsidRDefault="00C61BD8" w:rsidP="00B7521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3A0F6D">
              <w:rPr>
                <w:rFonts w:ascii="宋体" w:hAnsi="宋体" w:hint="eastAsia"/>
                <w:sz w:val="24"/>
                <w:szCs w:val="24"/>
              </w:rPr>
              <w:t>该消息包含的所有IE的总长度和消息头长度之和</w:t>
            </w:r>
          </w:p>
        </w:tc>
      </w:tr>
    </w:tbl>
    <w:p w14:paraId="34A47FEF" w14:textId="77777777" w:rsidR="00B55D2B" w:rsidRDefault="00B55D2B" w:rsidP="00391073">
      <w:pPr>
        <w:pStyle w:val="2"/>
      </w:pPr>
      <w:r>
        <w:rPr>
          <w:rFonts w:hint="eastAsia"/>
        </w:rPr>
        <w:lastRenderedPageBreak/>
        <w:t>接口功能</w:t>
      </w:r>
    </w:p>
    <w:tbl>
      <w:tblPr>
        <w:tblW w:w="83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6"/>
        <w:gridCol w:w="5367"/>
        <w:gridCol w:w="1024"/>
      </w:tblGrid>
      <w:tr w:rsidR="00B55D2B" w:rsidRPr="00F61CC5" w14:paraId="28BA59A3" w14:textId="77777777" w:rsidTr="0004742C">
        <w:trPr>
          <w:trHeight w:val="309"/>
        </w:trPr>
        <w:tc>
          <w:tcPr>
            <w:tcW w:w="1916" w:type="dxa"/>
          </w:tcPr>
          <w:p w14:paraId="25CCCB58" w14:textId="77777777" w:rsidR="00B55D2B" w:rsidRPr="00F61CC5" w:rsidRDefault="00B55D2B" w:rsidP="00F61CC5">
            <w:pPr>
              <w:spacing w:beforeLines="50" w:before="156" w:afterLines="50" w:after="156" w:line="360" w:lineRule="auto"/>
              <w:jc w:val="center"/>
              <w:rPr>
                <w:b/>
              </w:rPr>
            </w:pPr>
            <w:r w:rsidRPr="00F61CC5">
              <w:rPr>
                <w:rFonts w:hint="eastAsia"/>
                <w:b/>
              </w:rPr>
              <w:t>功能要求</w:t>
            </w:r>
          </w:p>
        </w:tc>
        <w:tc>
          <w:tcPr>
            <w:tcW w:w="5367" w:type="dxa"/>
          </w:tcPr>
          <w:p w14:paraId="3CA1A870" w14:textId="77777777" w:rsidR="00B55D2B" w:rsidRPr="00F61CC5" w:rsidRDefault="00B55D2B" w:rsidP="00F61CC5">
            <w:pPr>
              <w:spacing w:beforeLines="50" w:before="156" w:afterLines="50" w:after="156" w:line="360" w:lineRule="auto"/>
              <w:jc w:val="center"/>
              <w:rPr>
                <w:b/>
              </w:rPr>
            </w:pPr>
            <w:r w:rsidRPr="00F61CC5">
              <w:rPr>
                <w:rFonts w:hint="eastAsia"/>
                <w:b/>
              </w:rPr>
              <w:t>功能描述</w:t>
            </w:r>
          </w:p>
        </w:tc>
        <w:tc>
          <w:tcPr>
            <w:tcW w:w="1024" w:type="dxa"/>
          </w:tcPr>
          <w:p w14:paraId="20C7B6BE" w14:textId="2A034F90" w:rsidR="00B55D2B" w:rsidRPr="00F61CC5" w:rsidRDefault="00752831" w:rsidP="00F61CC5">
            <w:pPr>
              <w:spacing w:beforeLines="50" w:before="156" w:afterLines="50" w:after="156" w:line="360" w:lineRule="auto"/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 w:rsidR="0004742C" w14:paraId="07702963" w14:textId="77777777" w:rsidTr="0004742C">
        <w:trPr>
          <w:trHeight w:val="309"/>
        </w:trPr>
        <w:tc>
          <w:tcPr>
            <w:tcW w:w="1916" w:type="dxa"/>
          </w:tcPr>
          <w:p w14:paraId="3A9CE026" w14:textId="65053546" w:rsidR="0004742C" w:rsidRDefault="0004742C" w:rsidP="0004742C">
            <w:pPr>
              <w:spacing w:beforeLines="50" w:before="156" w:afterLines="50" w:after="156" w:line="360" w:lineRule="auto"/>
            </w:pPr>
            <w:r>
              <w:rPr>
                <w:rFonts w:ascii="宋体" w:hAnsi="宋体" w:hint="eastAsia"/>
                <w:szCs w:val="21"/>
              </w:rPr>
              <w:t>CPRI</w:t>
            </w:r>
            <w:r w:rsidR="00DF1478">
              <w:rPr>
                <w:rFonts w:ascii="宋体" w:hAnsi="宋体" w:hint="eastAsia"/>
                <w:szCs w:val="21"/>
              </w:rPr>
              <w:t>初始化</w:t>
            </w:r>
            <w:r>
              <w:rPr>
                <w:rFonts w:ascii="宋体" w:hAnsi="宋体" w:hint="eastAsia"/>
                <w:szCs w:val="21"/>
              </w:rPr>
              <w:t>配置</w:t>
            </w:r>
          </w:p>
        </w:tc>
        <w:tc>
          <w:tcPr>
            <w:tcW w:w="5367" w:type="dxa"/>
          </w:tcPr>
          <w:p w14:paraId="2F4FF336" w14:textId="222A9885" w:rsidR="0004742C" w:rsidRDefault="0004742C" w:rsidP="0004742C">
            <w:pPr>
              <w:spacing w:beforeLines="50" w:before="156" w:afterLines="50" w:after="156" w:line="360" w:lineRule="auto"/>
            </w:pPr>
            <w:r>
              <w:rPr>
                <w:rFonts w:hint="eastAsia"/>
              </w:rPr>
              <w:t>支持对</w:t>
            </w:r>
            <w:r>
              <w:rPr>
                <w:rFonts w:hint="eastAsia"/>
              </w:rPr>
              <w:t>CPRI</w:t>
            </w:r>
            <w:r>
              <w:rPr>
                <w:rFonts w:hint="eastAsia"/>
              </w:rPr>
              <w:t>速率的配置接口</w:t>
            </w:r>
          </w:p>
        </w:tc>
        <w:tc>
          <w:tcPr>
            <w:tcW w:w="1024" w:type="dxa"/>
          </w:tcPr>
          <w:p w14:paraId="29323D8E" w14:textId="77777777" w:rsidR="0004742C" w:rsidRDefault="0004742C" w:rsidP="0004742C">
            <w:pPr>
              <w:spacing w:beforeLines="50" w:before="156" w:afterLines="50" w:after="156" w:line="360" w:lineRule="auto"/>
            </w:pPr>
          </w:p>
        </w:tc>
      </w:tr>
      <w:tr w:rsidR="0004742C" w14:paraId="1F4E91E3" w14:textId="77777777" w:rsidTr="0004742C">
        <w:trPr>
          <w:trHeight w:val="607"/>
        </w:trPr>
        <w:tc>
          <w:tcPr>
            <w:tcW w:w="1916" w:type="dxa"/>
          </w:tcPr>
          <w:p w14:paraId="100D880D" w14:textId="48377CEE" w:rsidR="0004742C" w:rsidRDefault="0004742C" w:rsidP="00752831">
            <w:pPr>
              <w:spacing w:beforeLines="50" w:before="156" w:afterLines="50" w:after="156" w:line="360" w:lineRule="auto"/>
              <w:rPr>
                <w:rFonts w:ascii="黑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CPRI</w:t>
            </w:r>
            <w:r w:rsidR="00752831">
              <w:rPr>
                <w:rFonts w:ascii="宋体" w:hAnsi="宋体" w:hint="eastAsia"/>
                <w:szCs w:val="21"/>
              </w:rPr>
              <w:t xml:space="preserve"> AXC通道配置</w:t>
            </w:r>
          </w:p>
        </w:tc>
        <w:tc>
          <w:tcPr>
            <w:tcW w:w="5367" w:type="dxa"/>
          </w:tcPr>
          <w:p w14:paraId="72291949" w14:textId="5E33AEDC" w:rsidR="0004742C" w:rsidRDefault="0004742C" w:rsidP="00752831">
            <w:pPr>
              <w:spacing w:beforeLines="50" w:before="156" w:afterLines="50" w:after="156" w:line="360" w:lineRule="auto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OM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CPRI</w:t>
            </w:r>
            <w:r w:rsidR="00752831">
              <w:t xml:space="preserve"> </w:t>
            </w:r>
            <w:r w:rsidR="00752831">
              <w:rPr>
                <w:rFonts w:hint="eastAsia"/>
              </w:rPr>
              <w:t>AXC</w:t>
            </w:r>
            <w:r w:rsidR="00752831">
              <w:rPr>
                <w:rFonts w:hint="eastAsia"/>
              </w:rPr>
              <w:t>通道</w:t>
            </w:r>
            <w:r>
              <w:rPr>
                <w:rFonts w:hint="eastAsia"/>
              </w:rPr>
              <w:t>设置。</w:t>
            </w:r>
          </w:p>
        </w:tc>
        <w:tc>
          <w:tcPr>
            <w:tcW w:w="1024" w:type="dxa"/>
          </w:tcPr>
          <w:p w14:paraId="2DBBF90F" w14:textId="77777777" w:rsidR="0004742C" w:rsidRDefault="0004742C" w:rsidP="0004742C">
            <w:pPr>
              <w:spacing w:beforeLines="50" w:before="156" w:afterLines="50" w:after="156" w:line="360" w:lineRule="auto"/>
            </w:pPr>
          </w:p>
        </w:tc>
      </w:tr>
      <w:tr w:rsidR="0004742C" w14:paraId="671EA0D2" w14:textId="77777777" w:rsidTr="0004742C">
        <w:trPr>
          <w:trHeight w:val="309"/>
        </w:trPr>
        <w:tc>
          <w:tcPr>
            <w:tcW w:w="1916" w:type="dxa"/>
          </w:tcPr>
          <w:p w14:paraId="243F7859" w14:textId="6BC705A5" w:rsidR="0004742C" w:rsidRDefault="00A56641" w:rsidP="001C4A20">
            <w:pPr>
              <w:spacing w:beforeLines="50" w:before="156" w:afterLines="50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CPR</w:t>
            </w:r>
            <w:r w:rsidR="0004742C">
              <w:rPr>
                <w:rFonts w:ascii="宋体" w:hAnsi="宋体" w:hint="eastAsia"/>
                <w:szCs w:val="21"/>
              </w:rPr>
              <w:t>接口</w:t>
            </w:r>
            <w:r w:rsidR="00752831">
              <w:rPr>
                <w:rFonts w:ascii="宋体" w:hAnsi="宋体" w:hint="eastAsia"/>
                <w:szCs w:val="21"/>
              </w:rPr>
              <w:t>及链路</w:t>
            </w:r>
            <w:r w:rsidR="0004742C">
              <w:rPr>
                <w:rFonts w:ascii="宋体" w:hAnsi="宋体" w:hint="eastAsia"/>
                <w:szCs w:val="21"/>
              </w:rPr>
              <w:t>状态查询</w:t>
            </w:r>
          </w:p>
        </w:tc>
        <w:tc>
          <w:tcPr>
            <w:tcW w:w="5367" w:type="dxa"/>
          </w:tcPr>
          <w:p w14:paraId="63FD5043" w14:textId="77777777" w:rsidR="0004742C" w:rsidRDefault="0004742C" w:rsidP="0004742C">
            <w:pPr>
              <w:spacing w:beforeLines="50" w:before="156" w:afterLines="50" w:after="156" w:line="360" w:lineRule="auto"/>
            </w:pPr>
            <w:r>
              <w:rPr>
                <w:rFonts w:hint="eastAsia"/>
              </w:rPr>
              <w:t>支持对</w:t>
            </w:r>
            <w:r>
              <w:rPr>
                <w:rFonts w:hint="eastAsia"/>
              </w:rPr>
              <w:t>BBU</w:t>
            </w:r>
            <w:r>
              <w:rPr>
                <w:rFonts w:hint="eastAsia"/>
              </w:rPr>
              <w:t>侧</w:t>
            </w:r>
            <w:r>
              <w:rPr>
                <w:rFonts w:hint="eastAsia"/>
              </w:rPr>
              <w:t>CPRI</w:t>
            </w:r>
            <w:r>
              <w:rPr>
                <w:rFonts w:hint="eastAsia"/>
              </w:rPr>
              <w:t>接口模块</w:t>
            </w:r>
            <w:r>
              <w:rPr>
                <w:rFonts w:hint="eastAsia"/>
              </w:rPr>
              <w:t>StateA~StateG</w:t>
            </w:r>
            <w:r>
              <w:rPr>
                <w:rFonts w:hint="eastAsia"/>
              </w:rPr>
              <w:t>查询（参见</w:t>
            </w:r>
            <w:r>
              <w:rPr>
                <w:rFonts w:hint="eastAsia"/>
              </w:rPr>
              <w:t>CPRI</w:t>
            </w:r>
            <w:r>
              <w:rPr>
                <w:rFonts w:hint="eastAsia"/>
              </w:rPr>
              <w:t>接口规范</w:t>
            </w:r>
            <w:r>
              <w:rPr>
                <w:rFonts w:hint="eastAsia"/>
              </w:rPr>
              <w:t>4.2</w:t>
            </w:r>
            <w:r>
              <w:rPr>
                <w:rFonts w:hint="eastAsia"/>
              </w:rPr>
              <w:t>版本）</w:t>
            </w:r>
          </w:p>
          <w:p w14:paraId="31F8C1BA" w14:textId="4086C5C9" w:rsidR="00752831" w:rsidRDefault="00752831" w:rsidP="0004742C">
            <w:pPr>
              <w:spacing w:beforeLines="50" w:before="156" w:afterLines="50" w:after="156" w:line="360" w:lineRule="auto"/>
            </w:pPr>
            <w:r>
              <w:rPr>
                <w:rFonts w:hint="eastAsia"/>
              </w:rPr>
              <w:t>支持查询</w:t>
            </w:r>
            <w:r>
              <w:rPr>
                <w:rFonts w:hint="eastAsia"/>
              </w:rPr>
              <w:t>BBU</w:t>
            </w:r>
            <w:r>
              <w:rPr>
                <w:rFonts w:hint="eastAsia"/>
              </w:rPr>
              <w:t>侧链路，包括</w:t>
            </w:r>
            <w:r>
              <w:rPr>
                <w:rFonts w:hint="eastAsia"/>
              </w:rPr>
              <w:t>LOS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LOP</w:t>
            </w:r>
          </w:p>
        </w:tc>
        <w:tc>
          <w:tcPr>
            <w:tcW w:w="1024" w:type="dxa"/>
          </w:tcPr>
          <w:p w14:paraId="2F2CDCC8" w14:textId="77777777" w:rsidR="0004742C" w:rsidRDefault="0004742C" w:rsidP="0004742C">
            <w:pPr>
              <w:spacing w:beforeLines="50" w:before="156" w:afterLines="50" w:after="156" w:line="360" w:lineRule="auto"/>
            </w:pPr>
          </w:p>
        </w:tc>
      </w:tr>
      <w:tr w:rsidR="00F5262D" w14:paraId="248F425C" w14:textId="77777777" w:rsidTr="0004742C">
        <w:trPr>
          <w:trHeight w:val="309"/>
        </w:trPr>
        <w:tc>
          <w:tcPr>
            <w:tcW w:w="1916" w:type="dxa"/>
          </w:tcPr>
          <w:p w14:paraId="23DA15A1" w14:textId="6AFACE22" w:rsidR="00F5262D" w:rsidRDefault="00F5262D" w:rsidP="00F5262D">
            <w:pPr>
              <w:spacing w:beforeLines="50" w:before="156" w:afterLines="50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光纤时延测试</w:t>
            </w:r>
            <w:r w:rsidR="00CA463D">
              <w:rPr>
                <w:rFonts w:ascii="宋体" w:hAnsi="宋体" w:hint="eastAsia"/>
                <w:szCs w:val="21"/>
              </w:rPr>
              <w:t>及配置</w:t>
            </w:r>
            <w:r>
              <w:rPr>
                <w:rFonts w:ascii="宋体" w:hAnsi="宋体" w:hint="eastAsia"/>
                <w:szCs w:val="21"/>
              </w:rPr>
              <w:t>功能</w:t>
            </w:r>
          </w:p>
        </w:tc>
        <w:tc>
          <w:tcPr>
            <w:tcW w:w="5367" w:type="dxa"/>
          </w:tcPr>
          <w:p w14:paraId="007C957D" w14:textId="6D2DC25D" w:rsidR="00F5262D" w:rsidRDefault="00F5262D" w:rsidP="00C525F9">
            <w:pPr>
              <w:spacing w:beforeLines="50" w:before="156" w:afterLines="50" w:after="156" w:line="360" w:lineRule="auto"/>
            </w:pPr>
            <w:r>
              <w:rPr>
                <w:rFonts w:hint="eastAsia"/>
              </w:rPr>
              <w:t>支持光纤时延测试功能，支持计算</w:t>
            </w:r>
            <w:r>
              <w:rPr>
                <w:rFonts w:hint="eastAsia"/>
              </w:rPr>
              <w:t>T14</w:t>
            </w:r>
            <w:r>
              <w:rPr>
                <w:rFonts w:hint="eastAsia"/>
              </w:rPr>
              <w:t>时间并上报</w:t>
            </w:r>
            <w:r>
              <w:rPr>
                <w:rFonts w:hint="eastAsia"/>
              </w:rPr>
              <w:t>OM</w:t>
            </w:r>
            <w:r>
              <w:rPr>
                <w:rFonts w:hint="eastAsia"/>
              </w:rPr>
              <w:t>，</w:t>
            </w:r>
            <w:r w:rsidDel="008D5ABC">
              <w:rPr>
                <w:rFonts w:hint="eastAsia"/>
              </w:rPr>
              <w:t xml:space="preserve"> </w:t>
            </w:r>
          </w:p>
        </w:tc>
        <w:tc>
          <w:tcPr>
            <w:tcW w:w="1024" w:type="dxa"/>
          </w:tcPr>
          <w:p w14:paraId="467F8146" w14:textId="77777777" w:rsidR="00F5262D" w:rsidRDefault="00F5262D" w:rsidP="00F5262D">
            <w:pPr>
              <w:spacing w:beforeLines="50" w:before="156" w:afterLines="50" w:after="156" w:line="360" w:lineRule="auto"/>
            </w:pPr>
          </w:p>
        </w:tc>
      </w:tr>
      <w:tr w:rsidR="00F5262D" w14:paraId="45D4D7D2" w14:textId="77777777" w:rsidTr="0004742C">
        <w:trPr>
          <w:trHeight w:val="309"/>
        </w:trPr>
        <w:tc>
          <w:tcPr>
            <w:tcW w:w="1916" w:type="dxa"/>
          </w:tcPr>
          <w:p w14:paraId="6B9970C2" w14:textId="207CD646" w:rsidR="00F5262D" w:rsidRDefault="00F5262D" w:rsidP="00F5262D">
            <w:pPr>
              <w:spacing w:beforeLines="50" w:before="156" w:afterLines="50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环回功能</w:t>
            </w:r>
          </w:p>
        </w:tc>
        <w:tc>
          <w:tcPr>
            <w:tcW w:w="5367" w:type="dxa"/>
          </w:tcPr>
          <w:p w14:paraId="7887AC92" w14:textId="1E46C51B" w:rsidR="00F5262D" w:rsidRDefault="00752831" w:rsidP="00F5262D">
            <w:pPr>
              <w:spacing w:beforeLines="50" w:before="156" w:afterLines="50" w:after="156" w:line="360" w:lineRule="auto"/>
            </w:pPr>
            <w:r w:rsidRPr="00752831">
              <w:rPr>
                <w:rFonts w:hint="eastAsia"/>
              </w:rPr>
              <w:t>支持</w:t>
            </w:r>
            <w:r w:rsidRPr="00752831">
              <w:rPr>
                <w:rFonts w:hint="eastAsia"/>
              </w:rPr>
              <w:t>BBU</w:t>
            </w:r>
            <w:r>
              <w:rPr>
                <w:rFonts w:hint="eastAsia"/>
              </w:rPr>
              <w:t>侧</w:t>
            </w:r>
            <w:r w:rsidRPr="00752831">
              <w:rPr>
                <w:rFonts w:hint="eastAsia"/>
              </w:rPr>
              <w:t>链路的环回测试。</w:t>
            </w:r>
          </w:p>
        </w:tc>
        <w:tc>
          <w:tcPr>
            <w:tcW w:w="1024" w:type="dxa"/>
          </w:tcPr>
          <w:p w14:paraId="07F4650A" w14:textId="77777777" w:rsidR="00F5262D" w:rsidRDefault="00F5262D" w:rsidP="00F5262D">
            <w:pPr>
              <w:spacing w:beforeLines="50" w:before="156" w:afterLines="50" w:after="156" w:line="360" w:lineRule="auto"/>
            </w:pPr>
          </w:p>
        </w:tc>
      </w:tr>
      <w:tr w:rsidR="00F5262D" w14:paraId="07C8F70D" w14:textId="77777777" w:rsidTr="0004742C">
        <w:trPr>
          <w:trHeight w:val="309"/>
        </w:trPr>
        <w:tc>
          <w:tcPr>
            <w:tcW w:w="1916" w:type="dxa"/>
          </w:tcPr>
          <w:p w14:paraId="0D71DEC1" w14:textId="77777777" w:rsidR="00F5262D" w:rsidRDefault="00F5262D" w:rsidP="00F5262D">
            <w:pPr>
              <w:spacing w:beforeLines="50" w:before="156" w:afterLines="50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误码率测试功能</w:t>
            </w:r>
          </w:p>
        </w:tc>
        <w:tc>
          <w:tcPr>
            <w:tcW w:w="5367" w:type="dxa"/>
          </w:tcPr>
          <w:p w14:paraId="647B4CB5" w14:textId="77777777" w:rsidR="00F5262D" w:rsidRDefault="00F5262D" w:rsidP="00F5262D">
            <w:pPr>
              <w:spacing w:beforeLines="50" w:before="156" w:afterLines="50" w:after="156" w:line="360" w:lineRule="auto"/>
            </w:pPr>
            <w:r>
              <w:rPr>
                <w:rFonts w:hint="eastAsia"/>
              </w:rPr>
              <w:t>测试阶段，</w:t>
            </w:r>
            <w:r>
              <w:rPr>
                <w:rFonts w:hint="eastAsia"/>
              </w:rPr>
              <w:t>CPRI</w:t>
            </w:r>
            <w:r>
              <w:rPr>
                <w:rFonts w:hint="eastAsia"/>
              </w:rPr>
              <w:t>接口支持手动测试误码率，并计算误码率结果。</w:t>
            </w:r>
          </w:p>
        </w:tc>
        <w:tc>
          <w:tcPr>
            <w:tcW w:w="1024" w:type="dxa"/>
          </w:tcPr>
          <w:p w14:paraId="693A973D" w14:textId="77777777" w:rsidR="00F5262D" w:rsidRDefault="00F5262D" w:rsidP="00F5262D">
            <w:pPr>
              <w:spacing w:beforeLines="50" w:before="156" w:afterLines="50" w:after="156" w:line="360" w:lineRule="auto"/>
            </w:pPr>
          </w:p>
        </w:tc>
      </w:tr>
      <w:tr w:rsidR="0030658F" w14:paraId="55253B5A" w14:textId="77777777" w:rsidTr="0004742C">
        <w:trPr>
          <w:trHeight w:val="309"/>
        </w:trPr>
        <w:tc>
          <w:tcPr>
            <w:tcW w:w="1916" w:type="dxa"/>
          </w:tcPr>
          <w:p w14:paraId="49D1CFA3" w14:textId="745EBBD0" w:rsidR="0030658F" w:rsidRDefault="0030658F" w:rsidP="00F5262D">
            <w:pPr>
              <w:spacing w:beforeLines="50" w:before="156" w:afterLines="50" w:after="156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FPGA-PHY配置</w:t>
            </w:r>
          </w:p>
        </w:tc>
        <w:tc>
          <w:tcPr>
            <w:tcW w:w="5367" w:type="dxa"/>
          </w:tcPr>
          <w:p w14:paraId="11177BC8" w14:textId="60FBAAAA" w:rsidR="0030658F" w:rsidRDefault="0030658F" w:rsidP="00F5262D">
            <w:pPr>
              <w:spacing w:beforeLines="50" w:before="156" w:afterLines="50" w:after="156" w:line="360" w:lineRule="auto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FPGA-PHY</w:t>
            </w:r>
            <w:r>
              <w:rPr>
                <w:rFonts w:hint="eastAsia"/>
              </w:rPr>
              <w:t>的工作模式</w:t>
            </w:r>
          </w:p>
        </w:tc>
        <w:tc>
          <w:tcPr>
            <w:tcW w:w="1024" w:type="dxa"/>
          </w:tcPr>
          <w:p w14:paraId="4CF459C8" w14:textId="77777777" w:rsidR="0030658F" w:rsidRDefault="0030658F" w:rsidP="00F5262D">
            <w:pPr>
              <w:spacing w:beforeLines="50" w:before="156" w:afterLines="50" w:after="156" w:line="360" w:lineRule="auto"/>
            </w:pPr>
          </w:p>
        </w:tc>
      </w:tr>
    </w:tbl>
    <w:p w14:paraId="77D7A77C" w14:textId="77777777" w:rsidR="00B55D2B" w:rsidRPr="00B55D2B" w:rsidRDefault="00B55D2B" w:rsidP="003A0F6D"/>
    <w:p w14:paraId="2741372F" w14:textId="77777777" w:rsidR="00C61BD8" w:rsidRDefault="00391073" w:rsidP="00391073">
      <w:pPr>
        <w:pStyle w:val="2"/>
      </w:pPr>
      <w:r>
        <w:rPr>
          <w:rFonts w:hint="eastAsia"/>
        </w:rPr>
        <w:t>消息列表</w:t>
      </w: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9"/>
        <w:gridCol w:w="2880"/>
        <w:gridCol w:w="4456"/>
        <w:gridCol w:w="1418"/>
      </w:tblGrid>
      <w:tr w:rsidR="00391073" w14:paraId="605F7F50" w14:textId="77777777" w:rsidTr="00752831">
        <w:trPr>
          <w:jc w:val="center"/>
        </w:trPr>
        <w:tc>
          <w:tcPr>
            <w:tcW w:w="739" w:type="dxa"/>
            <w:vAlign w:val="center"/>
          </w:tcPr>
          <w:p w14:paraId="0BEED8B9" w14:textId="77777777" w:rsidR="00391073" w:rsidRDefault="00391073" w:rsidP="00B7521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消息编号</w:t>
            </w:r>
          </w:p>
        </w:tc>
        <w:tc>
          <w:tcPr>
            <w:tcW w:w="2880" w:type="dxa"/>
            <w:vAlign w:val="center"/>
          </w:tcPr>
          <w:p w14:paraId="64FCF218" w14:textId="77777777" w:rsidR="00391073" w:rsidRDefault="00391073" w:rsidP="00B75210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消息名称</w:t>
            </w:r>
          </w:p>
        </w:tc>
        <w:tc>
          <w:tcPr>
            <w:tcW w:w="4456" w:type="dxa"/>
            <w:vAlign w:val="center"/>
          </w:tcPr>
          <w:p w14:paraId="56E06818" w14:textId="77777777" w:rsidR="00391073" w:rsidRDefault="00391073" w:rsidP="00B75210">
            <w:pPr>
              <w:pStyle w:val="6"/>
              <w:spacing w:before="0" w:after="0"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消息标识</w:t>
            </w:r>
          </w:p>
        </w:tc>
        <w:tc>
          <w:tcPr>
            <w:tcW w:w="1418" w:type="dxa"/>
          </w:tcPr>
          <w:p w14:paraId="7A0657B4" w14:textId="77777777" w:rsidR="00391073" w:rsidRDefault="00391073" w:rsidP="00752831">
            <w:pPr>
              <w:pStyle w:val="6"/>
              <w:spacing w:before="0" w:after="0"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 w:rsidRPr="00F5262D">
              <w:rPr>
                <w:rFonts w:ascii="宋体" w:eastAsia="宋体" w:hAnsi="宋体" w:hint="eastAsia"/>
                <w:szCs w:val="21"/>
              </w:rPr>
              <w:t>消息方向</w:t>
            </w:r>
          </w:p>
        </w:tc>
      </w:tr>
      <w:tr w:rsidR="00391073" w14:paraId="1376C3AB" w14:textId="77777777" w:rsidTr="00752831">
        <w:trPr>
          <w:jc w:val="center"/>
        </w:trPr>
        <w:tc>
          <w:tcPr>
            <w:tcW w:w="739" w:type="dxa"/>
            <w:vAlign w:val="center"/>
          </w:tcPr>
          <w:p w14:paraId="4AA401B2" w14:textId="6954E6D9" w:rsidR="00391073" w:rsidRDefault="00752831" w:rsidP="00B75210">
            <w:pPr>
              <w:spacing w:line="360" w:lineRule="auto"/>
              <w:ind w:left="5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000</w:t>
            </w:r>
          </w:p>
        </w:tc>
        <w:tc>
          <w:tcPr>
            <w:tcW w:w="2880" w:type="dxa"/>
            <w:vAlign w:val="center"/>
          </w:tcPr>
          <w:p w14:paraId="10E1D725" w14:textId="00AE2575" w:rsidR="00391073" w:rsidRDefault="0004742C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CPRI</w:t>
            </w:r>
            <w:r w:rsidR="00DF1478">
              <w:rPr>
                <w:rFonts w:ascii="宋体" w:hAnsi="宋体"/>
                <w:szCs w:val="21"/>
              </w:rPr>
              <w:t>接口初始化</w:t>
            </w:r>
            <w:r w:rsidR="00391073" w:rsidRPr="00391073">
              <w:rPr>
                <w:rFonts w:ascii="宋体" w:hAnsi="宋体"/>
                <w:szCs w:val="21"/>
              </w:rPr>
              <w:t>配置</w:t>
            </w:r>
          </w:p>
        </w:tc>
        <w:tc>
          <w:tcPr>
            <w:tcW w:w="4456" w:type="dxa"/>
            <w:vAlign w:val="center"/>
          </w:tcPr>
          <w:p w14:paraId="430752E0" w14:textId="0AB06534" w:rsidR="00391073" w:rsidRDefault="006C674A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OM_CPRI_CPRI</w:t>
            </w:r>
            <w:r w:rsidR="00DF1478">
              <w:rPr>
                <w:rFonts w:ascii="宋体" w:hAnsi="宋体"/>
                <w:szCs w:val="21"/>
              </w:rPr>
              <w:t>_INIT</w:t>
            </w:r>
            <w:r w:rsidR="00A84429">
              <w:rPr>
                <w:rFonts w:ascii="宋体" w:hAnsi="宋体"/>
                <w:szCs w:val="21"/>
              </w:rPr>
              <w:t>_CONFIG</w:t>
            </w:r>
          </w:p>
        </w:tc>
        <w:tc>
          <w:tcPr>
            <w:tcW w:w="1418" w:type="dxa"/>
          </w:tcPr>
          <w:p w14:paraId="0B032A34" w14:textId="74289C69" w:rsidR="00391073" w:rsidRDefault="00A84429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OM</w:t>
            </w:r>
            <w:r w:rsidR="00391073">
              <w:rPr>
                <w:rFonts w:ascii="宋体" w:hAnsi="宋体"/>
                <w:szCs w:val="21"/>
              </w:rPr>
              <w:sym w:font="Wingdings" w:char="F0E0"/>
            </w:r>
            <w:r w:rsidR="00F55676">
              <w:rPr>
                <w:rFonts w:ascii="宋体" w:hAnsi="宋体" w:hint="eastAsia"/>
                <w:szCs w:val="21"/>
              </w:rPr>
              <w:t>CPRI</w:t>
            </w:r>
          </w:p>
        </w:tc>
      </w:tr>
      <w:tr w:rsidR="00A84429" w14:paraId="270893EA" w14:textId="77777777" w:rsidTr="00752831">
        <w:trPr>
          <w:jc w:val="center"/>
        </w:trPr>
        <w:tc>
          <w:tcPr>
            <w:tcW w:w="739" w:type="dxa"/>
            <w:vAlign w:val="center"/>
          </w:tcPr>
          <w:p w14:paraId="4E3D2221" w14:textId="227E3BC5" w:rsidR="00A84429" w:rsidRDefault="005D4B14" w:rsidP="00B75210">
            <w:pPr>
              <w:spacing w:line="360" w:lineRule="auto"/>
              <w:ind w:left="5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2880" w:type="dxa"/>
            <w:vAlign w:val="center"/>
          </w:tcPr>
          <w:p w14:paraId="1A532FDF" w14:textId="3F22D256" w:rsidR="00A84429" w:rsidRPr="00391073" w:rsidRDefault="006C674A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CPRI</w:t>
            </w:r>
            <w:r w:rsidR="00DF1478">
              <w:rPr>
                <w:rFonts w:ascii="宋体" w:hAnsi="宋体"/>
                <w:szCs w:val="21"/>
              </w:rPr>
              <w:t>接口初始化</w:t>
            </w:r>
            <w:r w:rsidR="00A84429">
              <w:rPr>
                <w:rFonts w:ascii="宋体" w:hAnsi="宋体"/>
                <w:szCs w:val="21"/>
              </w:rPr>
              <w:t>配置响应</w:t>
            </w:r>
          </w:p>
        </w:tc>
        <w:tc>
          <w:tcPr>
            <w:tcW w:w="4456" w:type="dxa"/>
            <w:vAlign w:val="center"/>
          </w:tcPr>
          <w:p w14:paraId="0460365D" w14:textId="6BCAA11C" w:rsidR="00A84429" w:rsidRDefault="006C674A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CPRI_OM_CPRI</w:t>
            </w:r>
            <w:r w:rsidR="00DF1478">
              <w:rPr>
                <w:rFonts w:ascii="宋体" w:hAnsi="宋体" w:hint="eastAsia"/>
                <w:szCs w:val="21"/>
              </w:rPr>
              <w:t>_INIT</w:t>
            </w:r>
            <w:r w:rsidR="00A84429">
              <w:rPr>
                <w:rFonts w:ascii="宋体" w:hAnsi="宋体" w:hint="eastAsia"/>
                <w:szCs w:val="21"/>
              </w:rPr>
              <w:t>_CONFIG_RESP</w:t>
            </w:r>
          </w:p>
        </w:tc>
        <w:tc>
          <w:tcPr>
            <w:tcW w:w="1418" w:type="dxa"/>
          </w:tcPr>
          <w:p w14:paraId="7A1231AC" w14:textId="2EE115E9" w:rsidR="00A84429" w:rsidRPr="00A84429" w:rsidRDefault="006C674A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CPRI</w:t>
            </w:r>
            <w:r w:rsidR="00A84429">
              <w:rPr>
                <w:rFonts w:ascii="宋体" w:hAnsi="宋体"/>
                <w:szCs w:val="21"/>
              </w:rPr>
              <w:sym w:font="Wingdings" w:char="F0E0"/>
            </w:r>
            <w:r w:rsidR="00A84429">
              <w:rPr>
                <w:rFonts w:ascii="宋体" w:hAnsi="宋体"/>
                <w:szCs w:val="21"/>
              </w:rPr>
              <w:t>OM</w:t>
            </w:r>
          </w:p>
        </w:tc>
      </w:tr>
      <w:tr w:rsidR="00A84429" w14:paraId="44D66666" w14:textId="77777777" w:rsidTr="00752831">
        <w:trPr>
          <w:jc w:val="center"/>
        </w:trPr>
        <w:tc>
          <w:tcPr>
            <w:tcW w:w="739" w:type="dxa"/>
            <w:vAlign w:val="center"/>
          </w:tcPr>
          <w:p w14:paraId="0F1F3860" w14:textId="0EA544B3" w:rsidR="00A84429" w:rsidRDefault="005D4B14" w:rsidP="00B75210">
            <w:pPr>
              <w:spacing w:line="360" w:lineRule="auto"/>
              <w:ind w:left="5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001</w:t>
            </w:r>
          </w:p>
        </w:tc>
        <w:tc>
          <w:tcPr>
            <w:tcW w:w="2880" w:type="dxa"/>
            <w:vAlign w:val="center"/>
          </w:tcPr>
          <w:p w14:paraId="3BC26F7A" w14:textId="1B09A352" w:rsidR="00A84429" w:rsidRDefault="006C674A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CPRI</w:t>
            </w:r>
            <w:r w:rsidR="00F55676">
              <w:rPr>
                <w:rFonts w:ascii="宋体" w:hAnsi="宋体"/>
                <w:szCs w:val="21"/>
              </w:rPr>
              <w:t xml:space="preserve"> </w:t>
            </w:r>
            <w:r w:rsidR="00F55676">
              <w:rPr>
                <w:rFonts w:ascii="宋体" w:hAnsi="宋体" w:hint="eastAsia"/>
                <w:szCs w:val="21"/>
              </w:rPr>
              <w:t>AXC通道配置</w:t>
            </w:r>
          </w:p>
        </w:tc>
        <w:tc>
          <w:tcPr>
            <w:tcW w:w="4456" w:type="dxa"/>
            <w:vAlign w:val="center"/>
          </w:tcPr>
          <w:p w14:paraId="2D3B626E" w14:textId="1B63FE75" w:rsidR="00A84429" w:rsidRDefault="006C674A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OM_CPRI_WORK_MODE</w:t>
            </w:r>
            <w:r w:rsidR="00A84429">
              <w:rPr>
                <w:rFonts w:ascii="宋体" w:hAnsi="宋体" w:hint="eastAsia"/>
                <w:szCs w:val="21"/>
              </w:rPr>
              <w:t>_CONFIG</w:t>
            </w:r>
          </w:p>
        </w:tc>
        <w:tc>
          <w:tcPr>
            <w:tcW w:w="1418" w:type="dxa"/>
          </w:tcPr>
          <w:p w14:paraId="5A3BD7E6" w14:textId="4911FF2E" w:rsidR="00A84429" w:rsidRDefault="00A84429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OM</w:t>
            </w:r>
            <w:r>
              <w:rPr>
                <w:rFonts w:ascii="宋体" w:hAnsi="宋体"/>
                <w:szCs w:val="21"/>
              </w:rPr>
              <w:sym w:font="Wingdings" w:char="F0E0"/>
            </w:r>
            <w:r w:rsidR="006C674A">
              <w:rPr>
                <w:rFonts w:ascii="宋体" w:hAnsi="宋体"/>
                <w:szCs w:val="21"/>
              </w:rPr>
              <w:t>CPRI</w:t>
            </w:r>
          </w:p>
        </w:tc>
      </w:tr>
      <w:tr w:rsidR="00A84429" w14:paraId="2F6FFBE3" w14:textId="77777777" w:rsidTr="00752831">
        <w:trPr>
          <w:jc w:val="center"/>
        </w:trPr>
        <w:tc>
          <w:tcPr>
            <w:tcW w:w="739" w:type="dxa"/>
            <w:vAlign w:val="center"/>
          </w:tcPr>
          <w:p w14:paraId="70233AB5" w14:textId="213BC887" w:rsidR="00A84429" w:rsidRDefault="005D4B14" w:rsidP="00B75210">
            <w:pPr>
              <w:spacing w:line="360" w:lineRule="auto"/>
              <w:ind w:left="5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101</w:t>
            </w:r>
          </w:p>
        </w:tc>
        <w:tc>
          <w:tcPr>
            <w:tcW w:w="2880" w:type="dxa"/>
            <w:vAlign w:val="center"/>
          </w:tcPr>
          <w:p w14:paraId="129021ED" w14:textId="2EF281BA" w:rsidR="00A84429" w:rsidRDefault="006C674A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CPRI</w:t>
            </w:r>
            <w:r w:rsidR="00F55676">
              <w:rPr>
                <w:rFonts w:ascii="宋体" w:hAnsi="宋体"/>
                <w:szCs w:val="21"/>
              </w:rPr>
              <w:t xml:space="preserve"> </w:t>
            </w:r>
            <w:r w:rsidR="00F55676">
              <w:rPr>
                <w:rFonts w:ascii="宋体" w:hAnsi="宋体" w:hint="eastAsia"/>
                <w:szCs w:val="21"/>
              </w:rPr>
              <w:t>AXC通道</w:t>
            </w:r>
            <w:r w:rsidR="00A84429">
              <w:rPr>
                <w:rFonts w:ascii="宋体" w:hAnsi="宋体" w:hint="eastAsia"/>
                <w:szCs w:val="21"/>
              </w:rPr>
              <w:t>配置响应</w:t>
            </w:r>
          </w:p>
        </w:tc>
        <w:tc>
          <w:tcPr>
            <w:tcW w:w="4456" w:type="dxa"/>
            <w:vAlign w:val="center"/>
          </w:tcPr>
          <w:p w14:paraId="3E72316D" w14:textId="3AA07E76" w:rsidR="00A84429" w:rsidRDefault="006C674A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CPRI</w:t>
            </w:r>
            <w:r>
              <w:rPr>
                <w:rFonts w:ascii="宋体" w:hAnsi="宋体"/>
                <w:szCs w:val="21"/>
              </w:rPr>
              <w:t>_OM_WORK_MODE</w:t>
            </w:r>
            <w:r w:rsidR="00A84429">
              <w:rPr>
                <w:rFonts w:ascii="宋体" w:hAnsi="宋体"/>
                <w:szCs w:val="21"/>
              </w:rPr>
              <w:t>_CONFIG_RESP</w:t>
            </w:r>
          </w:p>
        </w:tc>
        <w:tc>
          <w:tcPr>
            <w:tcW w:w="1418" w:type="dxa"/>
          </w:tcPr>
          <w:p w14:paraId="3DDF0282" w14:textId="02C91AD4" w:rsidR="00A84429" w:rsidRDefault="006C674A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CPRI</w:t>
            </w:r>
            <w:r w:rsidR="00A84429">
              <w:rPr>
                <w:rFonts w:ascii="宋体" w:hAnsi="宋体"/>
                <w:szCs w:val="21"/>
              </w:rPr>
              <w:sym w:font="Wingdings" w:char="F0E0"/>
            </w:r>
            <w:r w:rsidR="00A84429">
              <w:rPr>
                <w:rFonts w:ascii="宋体" w:hAnsi="宋体"/>
                <w:szCs w:val="21"/>
              </w:rPr>
              <w:t>OM</w:t>
            </w:r>
          </w:p>
        </w:tc>
      </w:tr>
      <w:tr w:rsidR="00A84429" w14:paraId="277E606A" w14:textId="77777777" w:rsidTr="00752831">
        <w:trPr>
          <w:jc w:val="center"/>
        </w:trPr>
        <w:tc>
          <w:tcPr>
            <w:tcW w:w="739" w:type="dxa"/>
            <w:vAlign w:val="center"/>
          </w:tcPr>
          <w:p w14:paraId="2577C863" w14:textId="4E98603E" w:rsidR="00A84429" w:rsidRDefault="005D4B14" w:rsidP="00B75210">
            <w:pPr>
              <w:spacing w:line="360" w:lineRule="auto"/>
              <w:ind w:left="5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002</w:t>
            </w:r>
          </w:p>
        </w:tc>
        <w:tc>
          <w:tcPr>
            <w:tcW w:w="2880" w:type="dxa"/>
            <w:vAlign w:val="center"/>
          </w:tcPr>
          <w:p w14:paraId="7F4F454B" w14:textId="314A1EB8" w:rsidR="00A84429" w:rsidRDefault="007D740C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CPRI</w:t>
            </w:r>
            <w:r w:rsidR="0056307D">
              <w:rPr>
                <w:rFonts w:ascii="宋体" w:hAnsi="宋体"/>
                <w:szCs w:val="21"/>
              </w:rPr>
              <w:t>接口</w:t>
            </w:r>
            <w:r w:rsidR="00F55676">
              <w:rPr>
                <w:rFonts w:ascii="宋体" w:hAnsi="宋体"/>
                <w:szCs w:val="21"/>
              </w:rPr>
              <w:t>链路</w:t>
            </w:r>
            <w:r w:rsidR="0056307D">
              <w:rPr>
                <w:rFonts w:ascii="宋体" w:hAnsi="宋体"/>
                <w:szCs w:val="21"/>
              </w:rPr>
              <w:t>状态</w:t>
            </w:r>
            <w:r w:rsidR="002A046B">
              <w:rPr>
                <w:rFonts w:ascii="宋体" w:hAnsi="宋体"/>
                <w:szCs w:val="21"/>
              </w:rPr>
              <w:t>查询</w:t>
            </w:r>
          </w:p>
        </w:tc>
        <w:tc>
          <w:tcPr>
            <w:tcW w:w="4456" w:type="dxa"/>
            <w:vAlign w:val="center"/>
          </w:tcPr>
          <w:p w14:paraId="1F224B74" w14:textId="22C42EBA" w:rsidR="00A84429" w:rsidRDefault="009D42C7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OM</w:t>
            </w:r>
            <w:r w:rsidR="006C674A">
              <w:rPr>
                <w:rFonts w:ascii="宋体" w:hAnsi="宋体"/>
                <w:szCs w:val="21"/>
              </w:rPr>
              <w:t>_CPRI</w:t>
            </w:r>
            <w:r>
              <w:rPr>
                <w:rFonts w:ascii="宋体" w:hAnsi="宋体"/>
                <w:szCs w:val="21"/>
              </w:rPr>
              <w:t>_</w:t>
            </w:r>
            <w:r w:rsidR="007D740C">
              <w:rPr>
                <w:rFonts w:ascii="宋体" w:hAnsi="宋体"/>
                <w:szCs w:val="21"/>
              </w:rPr>
              <w:t>CPRI</w:t>
            </w:r>
            <w:r>
              <w:rPr>
                <w:rFonts w:ascii="宋体" w:hAnsi="宋体"/>
                <w:szCs w:val="21"/>
              </w:rPr>
              <w:t>_STATE_QUERY</w:t>
            </w:r>
          </w:p>
        </w:tc>
        <w:tc>
          <w:tcPr>
            <w:tcW w:w="1418" w:type="dxa"/>
          </w:tcPr>
          <w:p w14:paraId="01B568B4" w14:textId="0A0F17E0" w:rsidR="00A84429" w:rsidRPr="009D42C7" w:rsidRDefault="009D42C7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OM</w:t>
            </w:r>
            <w:r>
              <w:rPr>
                <w:rFonts w:ascii="宋体" w:hAnsi="宋体"/>
                <w:szCs w:val="21"/>
              </w:rPr>
              <w:sym w:font="Wingdings" w:char="F0E0"/>
            </w:r>
            <w:r w:rsidR="00447F79">
              <w:rPr>
                <w:rFonts w:ascii="宋体" w:hAnsi="宋体"/>
                <w:szCs w:val="21"/>
              </w:rPr>
              <w:t>CPRI</w:t>
            </w:r>
          </w:p>
        </w:tc>
      </w:tr>
      <w:tr w:rsidR="009D42C7" w14:paraId="579C0351" w14:textId="77777777" w:rsidTr="00752831">
        <w:trPr>
          <w:jc w:val="center"/>
        </w:trPr>
        <w:tc>
          <w:tcPr>
            <w:tcW w:w="739" w:type="dxa"/>
            <w:vAlign w:val="center"/>
          </w:tcPr>
          <w:p w14:paraId="36457DA1" w14:textId="529F169D" w:rsidR="009D42C7" w:rsidRDefault="005D4B14" w:rsidP="00B75210">
            <w:pPr>
              <w:spacing w:line="360" w:lineRule="auto"/>
              <w:ind w:left="5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102</w:t>
            </w:r>
          </w:p>
        </w:tc>
        <w:tc>
          <w:tcPr>
            <w:tcW w:w="2880" w:type="dxa"/>
            <w:vAlign w:val="center"/>
          </w:tcPr>
          <w:p w14:paraId="22F16008" w14:textId="502A1C3F" w:rsidR="009D42C7" w:rsidRDefault="007D740C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CPRI</w:t>
            </w:r>
            <w:r w:rsidR="0056307D">
              <w:rPr>
                <w:rFonts w:ascii="宋体" w:hAnsi="宋体" w:hint="eastAsia"/>
                <w:szCs w:val="21"/>
              </w:rPr>
              <w:t>接口</w:t>
            </w:r>
            <w:r w:rsidR="00F55676">
              <w:rPr>
                <w:rFonts w:ascii="宋体" w:hAnsi="宋体" w:hint="eastAsia"/>
                <w:szCs w:val="21"/>
              </w:rPr>
              <w:t>链路</w:t>
            </w:r>
            <w:r w:rsidR="0056307D">
              <w:rPr>
                <w:rFonts w:ascii="宋体" w:hAnsi="宋体" w:hint="eastAsia"/>
                <w:szCs w:val="21"/>
              </w:rPr>
              <w:t>状态</w:t>
            </w:r>
            <w:r w:rsidR="009D42C7">
              <w:rPr>
                <w:rFonts w:ascii="宋体" w:hAnsi="宋体" w:hint="eastAsia"/>
                <w:szCs w:val="21"/>
              </w:rPr>
              <w:t>查询响应</w:t>
            </w:r>
          </w:p>
        </w:tc>
        <w:tc>
          <w:tcPr>
            <w:tcW w:w="4456" w:type="dxa"/>
            <w:vAlign w:val="center"/>
          </w:tcPr>
          <w:p w14:paraId="20FDE4E1" w14:textId="0C191DAC" w:rsidR="009D42C7" w:rsidRDefault="00447F79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CPRI</w:t>
            </w:r>
            <w:r w:rsidR="009D42C7">
              <w:rPr>
                <w:rFonts w:ascii="宋体" w:hAnsi="宋体" w:hint="eastAsia"/>
                <w:szCs w:val="21"/>
              </w:rPr>
              <w:t>_OM_</w:t>
            </w:r>
            <w:r w:rsidR="007D740C">
              <w:rPr>
                <w:rFonts w:ascii="宋体" w:hAnsi="宋体" w:hint="eastAsia"/>
                <w:szCs w:val="21"/>
              </w:rPr>
              <w:t>CPRI</w:t>
            </w:r>
            <w:r w:rsidR="009D42C7">
              <w:rPr>
                <w:rFonts w:ascii="宋体" w:hAnsi="宋体"/>
                <w:szCs w:val="21"/>
              </w:rPr>
              <w:t>_STATE_QUERY_RESP</w:t>
            </w:r>
          </w:p>
        </w:tc>
        <w:tc>
          <w:tcPr>
            <w:tcW w:w="1418" w:type="dxa"/>
          </w:tcPr>
          <w:p w14:paraId="47425AA3" w14:textId="5C310BF6" w:rsidR="009D42C7" w:rsidRPr="009D42C7" w:rsidRDefault="00447F79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CPRI</w:t>
            </w:r>
            <w:r w:rsidR="009D42C7">
              <w:rPr>
                <w:rFonts w:ascii="宋体" w:hAnsi="宋体"/>
                <w:szCs w:val="21"/>
              </w:rPr>
              <w:sym w:font="Wingdings" w:char="F0E0"/>
            </w:r>
            <w:r w:rsidR="009D42C7">
              <w:rPr>
                <w:rFonts w:ascii="宋体" w:hAnsi="宋体"/>
                <w:szCs w:val="21"/>
              </w:rPr>
              <w:t>OM</w:t>
            </w:r>
          </w:p>
        </w:tc>
      </w:tr>
      <w:tr w:rsidR="00F47408" w14:paraId="265036C9" w14:textId="77777777" w:rsidTr="00752831">
        <w:trPr>
          <w:jc w:val="center"/>
        </w:trPr>
        <w:tc>
          <w:tcPr>
            <w:tcW w:w="739" w:type="dxa"/>
            <w:vAlign w:val="center"/>
          </w:tcPr>
          <w:p w14:paraId="70F4A11E" w14:textId="1C2CEDA2" w:rsidR="00F47408" w:rsidRDefault="005D4B14" w:rsidP="00B75210">
            <w:pPr>
              <w:spacing w:line="360" w:lineRule="auto"/>
              <w:ind w:left="5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003</w:t>
            </w:r>
          </w:p>
        </w:tc>
        <w:tc>
          <w:tcPr>
            <w:tcW w:w="2880" w:type="dxa"/>
            <w:vAlign w:val="center"/>
          </w:tcPr>
          <w:p w14:paraId="73D5E9E4" w14:textId="77777777" w:rsidR="00F47408" w:rsidRDefault="00751D31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时延测量请求</w:t>
            </w:r>
          </w:p>
        </w:tc>
        <w:tc>
          <w:tcPr>
            <w:tcW w:w="4456" w:type="dxa"/>
            <w:vAlign w:val="center"/>
          </w:tcPr>
          <w:p w14:paraId="707AC28A" w14:textId="06DDA61F" w:rsidR="00F47408" w:rsidRDefault="00F5262D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OM_CPRI</w:t>
            </w:r>
            <w:r w:rsidR="00751D31">
              <w:rPr>
                <w:rFonts w:ascii="宋体" w:hAnsi="宋体" w:hint="eastAsia"/>
                <w:szCs w:val="21"/>
              </w:rPr>
              <w:t>_</w:t>
            </w:r>
            <w:r w:rsidR="00751D31">
              <w:rPr>
                <w:rFonts w:ascii="宋体" w:hAnsi="宋体"/>
                <w:szCs w:val="21"/>
              </w:rPr>
              <w:t>TIME_</w:t>
            </w:r>
            <w:r w:rsidR="00751D31">
              <w:rPr>
                <w:rFonts w:ascii="宋体" w:hAnsi="宋体" w:hint="eastAsia"/>
                <w:szCs w:val="21"/>
              </w:rPr>
              <w:t>DELAY_</w:t>
            </w:r>
            <w:r w:rsidR="00751D31">
              <w:rPr>
                <w:rFonts w:ascii="宋体" w:hAnsi="宋体"/>
                <w:szCs w:val="21"/>
              </w:rPr>
              <w:t>MEASURE_REQU</w:t>
            </w:r>
          </w:p>
        </w:tc>
        <w:tc>
          <w:tcPr>
            <w:tcW w:w="1418" w:type="dxa"/>
          </w:tcPr>
          <w:p w14:paraId="30862BEF" w14:textId="2DEF66C2" w:rsidR="00F47408" w:rsidRPr="00751D31" w:rsidRDefault="00751D31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OM</w:t>
            </w:r>
            <w:r>
              <w:rPr>
                <w:rFonts w:ascii="宋体" w:hAnsi="宋体"/>
                <w:szCs w:val="21"/>
              </w:rPr>
              <w:sym w:font="Wingdings" w:char="F0E0"/>
            </w:r>
            <w:r w:rsidR="00F5262D">
              <w:rPr>
                <w:rFonts w:ascii="宋体" w:hAnsi="宋体"/>
                <w:szCs w:val="21"/>
              </w:rPr>
              <w:t>CPRI</w:t>
            </w:r>
          </w:p>
        </w:tc>
      </w:tr>
      <w:tr w:rsidR="00F47408" w14:paraId="30F46CBA" w14:textId="77777777" w:rsidTr="00752831">
        <w:trPr>
          <w:jc w:val="center"/>
        </w:trPr>
        <w:tc>
          <w:tcPr>
            <w:tcW w:w="739" w:type="dxa"/>
            <w:vAlign w:val="center"/>
          </w:tcPr>
          <w:p w14:paraId="6E527104" w14:textId="2386C98D" w:rsidR="00F47408" w:rsidRDefault="005D4B14" w:rsidP="00B75210">
            <w:pPr>
              <w:spacing w:line="360" w:lineRule="auto"/>
              <w:ind w:left="5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103</w:t>
            </w:r>
          </w:p>
        </w:tc>
        <w:tc>
          <w:tcPr>
            <w:tcW w:w="2880" w:type="dxa"/>
            <w:vAlign w:val="center"/>
          </w:tcPr>
          <w:p w14:paraId="6BC6A8E7" w14:textId="77777777" w:rsidR="00F47408" w:rsidRDefault="00751D31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时延测量响应</w:t>
            </w:r>
          </w:p>
        </w:tc>
        <w:tc>
          <w:tcPr>
            <w:tcW w:w="4456" w:type="dxa"/>
            <w:vAlign w:val="center"/>
          </w:tcPr>
          <w:p w14:paraId="3F4A88E6" w14:textId="47CA5DA9" w:rsidR="00F47408" w:rsidRDefault="00F5262D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CPRI</w:t>
            </w:r>
            <w:r w:rsidR="00751D31">
              <w:rPr>
                <w:rFonts w:ascii="宋体" w:hAnsi="宋体" w:hint="eastAsia"/>
                <w:szCs w:val="21"/>
              </w:rPr>
              <w:t>_OM_TIME_DELAY_MEASURE_RESP</w:t>
            </w:r>
          </w:p>
        </w:tc>
        <w:tc>
          <w:tcPr>
            <w:tcW w:w="1418" w:type="dxa"/>
          </w:tcPr>
          <w:p w14:paraId="2972B773" w14:textId="5139E0A8" w:rsidR="00F47408" w:rsidRPr="00751D31" w:rsidRDefault="00F5262D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CPRI</w:t>
            </w:r>
            <w:r w:rsidR="00751D31">
              <w:rPr>
                <w:rFonts w:ascii="宋体" w:hAnsi="宋体"/>
                <w:szCs w:val="21"/>
              </w:rPr>
              <w:sym w:font="Wingdings" w:char="F0E0"/>
            </w:r>
            <w:r w:rsidR="00751D31">
              <w:rPr>
                <w:rFonts w:ascii="宋体" w:hAnsi="宋体"/>
                <w:szCs w:val="21"/>
              </w:rPr>
              <w:t>OM</w:t>
            </w:r>
          </w:p>
        </w:tc>
      </w:tr>
      <w:tr w:rsidR="00CA463D" w14:paraId="73DD1126" w14:textId="77777777" w:rsidTr="00752831">
        <w:trPr>
          <w:jc w:val="center"/>
        </w:trPr>
        <w:tc>
          <w:tcPr>
            <w:tcW w:w="739" w:type="dxa"/>
            <w:vAlign w:val="center"/>
          </w:tcPr>
          <w:p w14:paraId="6A9D6002" w14:textId="32C2E69D" w:rsidR="00CA463D" w:rsidRDefault="00CA463D" w:rsidP="00B75210">
            <w:pPr>
              <w:spacing w:line="360" w:lineRule="auto"/>
              <w:ind w:left="5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004</w:t>
            </w:r>
          </w:p>
        </w:tc>
        <w:tc>
          <w:tcPr>
            <w:tcW w:w="2880" w:type="dxa"/>
            <w:vAlign w:val="center"/>
          </w:tcPr>
          <w:p w14:paraId="327922E4" w14:textId="214A5BE9" w:rsidR="00CA463D" w:rsidRDefault="00CA463D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时延配置命令</w:t>
            </w:r>
          </w:p>
        </w:tc>
        <w:tc>
          <w:tcPr>
            <w:tcW w:w="4456" w:type="dxa"/>
            <w:vAlign w:val="center"/>
          </w:tcPr>
          <w:p w14:paraId="6C3C4976" w14:textId="5A08F6FB" w:rsidR="00CA463D" w:rsidRDefault="00CA463D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OM_CPRI_TIME_DELAY_CFG_REQU</w:t>
            </w:r>
          </w:p>
        </w:tc>
        <w:tc>
          <w:tcPr>
            <w:tcW w:w="1418" w:type="dxa"/>
          </w:tcPr>
          <w:p w14:paraId="5FDB1C64" w14:textId="75A86721" w:rsidR="00CA463D" w:rsidRDefault="00CA463D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OM</w:t>
            </w:r>
            <w:r>
              <w:rPr>
                <w:rFonts w:ascii="宋体" w:hAnsi="宋体"/>
                <w:szCs w:val="21"/>
              </w:rPr>
              <w:sym w:font="Wingdings" w:char="F0E0"/>
            </w:r>
            <w:r>
              <w:rPr>
                <w:rFonts w:ascii="宋体" w:hAnsi="宋体"/>
                <w:szCs w:val="21"/>
              </w:rPr>
              <w:t>CPRI</w:t>
            </w:r>
          </w:p>
        </w:tc>
      </w:tr>
      <w:tr w:rsidR="00CA463D" w14:paraId="0E7114AA" w14:textId="77777777" w:rsidTr="00752831">
        <w:trPr>
          <w:jc w:val="center"/>
        </w:trPr>
        <w:tc>
          <w:tcPr>
            <w:tcW w:w="739" w:type="dxa"/>
            <w:vAlign w:val="center"/>
          </w:tcPr>
          <w:p w14:paraId="6CB7E8CD" w14:textId="7A15DD0A" w:rsidR="00CA463D" w:rsidRDefault="00CA463D" w:rsidP="00B75210">
            <w:pPr>
              <w:spacing w:line="360" w:lineRule="auto"/>
              <w:ind w:left="5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104</w:t>
            </w:r>
          </w:p>
        </w:tc>
        <w:tc>
          <w:tcPr>
            <w:tcW w:w="2880" w:type="dxa"/>
            <w:vAlign w:val="center"/>
          </w:tcPr>
          <w:p w14:paraId="666AF881" w14:textId="48FFCC24" w:rsidR="00CA463D" w:rsidRDefault="00CA463D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时延配置响应</w:t>
            </w:r>
          </w:p>
        </w:tc>
        <w:tc>
          <w:tcPr>
            <w:tcW w:w="4456" w:type="dxa"/>
            <w:vAlign w:val="center"/>
          </w:tcPr>
          <w:p w14:paraId="30CC6CC4" w14:textId="24F7F252" w:rsidR="00CA463D" w:rsidRDefault="00CA463D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CPRI_OM_TIME_DELAY_CFG_RESP</w:t>
            </w:r>
          </w:p>
        </w:tc>
        <w:tc>
          <w:tcPr>
            <w:tcW w:w="1418" w:type="dxa"/>
          </w:tcPr>
          <w:p w14:paraId="2D75775E" w14:textId="501BD19B" w:rsidR="00CA463D" w:rsidRDefault="00CA463D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CPRI</w:t>
            </w:r>
            <w:r>
              <w:rPr>
                <w:rFonts w:ascii="宋体" w:hAnsi="宋体"/>
                <w:szCs w:val="21"/>
              </w:rPr>
              <w:sym w:font="Wingdings" w:char="F0E0"/>
            </w:r>
            <w:r>
              <w:rPr>
                <w:rFonts w:ascii="宋体" w:hAnsi="宋体"/>
                <w:szCs w:val="21"/>
              </w:rPr>
              <w:t>OM</w:t>
            </w:r>
          </w:p>
        </w:tc>
      </w:tr>
      <w:tr w:rsidR="00F47408" w14:paraId="3C098EF7" w14:textId="77777777" w:rsidTr="00752831">
        <w:trPr>
          <w:jc w:val="center"/>
        </w:trPr>
        <w:tc>
          <w:tcPr>
            <w:tcW w:w="739" w:type="dxa"/>
            <w:vAlign w:val="center"/>
          </w:tcPr>
          <w:p w14:paraId="2BFBED05" w14:textId="761208C5" w:rsidR="00F47408" w:rsidRDefault="00CA463D" w:rsidP="00B75210">
            <w:pPr>
              <w:spacing w:line="360" w:lineRule="auto"/>
              <w:ind w:left="5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005</w:t>
            </w:r>
          </w:p>
        </w:tc>
        <w:tc>
          <w:tcPr>
            <w:tcW w:w="2880" w:type="dxa"/>
            <w:vAlign w:val="center"/>
          </w:tcPr>
          <w:p w14:paraId="7AC09D4C" w14:textId="792B4EEF" w:rsidR="00F47408" w:rsidRDefault="00C01B06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环回</w:t>
            </w:r>
            <w:r w:rsidR="00F55676">
              <w:rPr>
                <w:rFonts w:ascii="宋体" w:hAnsi="宋体" w:hint="eastAsia"/>
                <w:szCs w:val="21"/>
              </w:rPr>
              <w:t>测试</w:t>
            </w:r>
            <w:r w:rsidR="00972CF8">
              <w:rPr>
                <w:rFonts w:ascii="宋体" w:hAnsi="宋体" w:hint="eastAsia"/>
                <w:szCs w:val="21"/>
              </w:rPr>
              <w:t>请求</w:t>
            </w:r>
          </w:p>
        </w:tc>
        <w:tc>
          <w:tcPr>
            <w:tcW w:w="4456" w:type="dxa"/>
            <w:vAlign w:val="center"/>
          </w:tcPr>
          <w:p w14:paraId="4A5F6D90" w14:textId="37F0AA03" w:rsidR="00F47408" w:rsidRDefault="00F5262D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OM_CPRI</w:t>
            </w:r>
            <w:r w:rsidR="00972CF8">
              <w:rPr>
                <w:rFonts w:ascii="宋体" w:hAnsi="宋体" w:hint="eastAsia"/>
                <w:szCs w:val="21"/>
              </w:rPr>
              <w:t>_RING_TEST_REQU</w:t>
            </w:r>
          </w:p>
        </w:tc>
        <w:tc>
          <w:tcPr>
            <w:tcW w:w="1418" w:type="dxa"/>
          </w:tcPr>
          <w:p w14:paraId="49FAF804" w14:textId="3AC93FEE" w:rsidR="00F47408" w:rsidRPr="00972CF8" w:rsidRDefault="00F5262D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OM</w:t>
            </w:r>
            <w:r w:rsidR="00972CF8">
              <w:rPr>
                <w:rFonts w:ascii="宋体" w:hAnsi="宋体"/>
                <w:szCs w:val="21"/>
              </w:rPr>
              <w:sym w:font="Wingdings" w:char="F0E0"/>
            </w:r>
            <w:r>
              <w:rPr>
                <w:rFonts w:ascii="宋体" w:hAnsi="宋体"/>
                <w:szCs w:val="21"/>
              </w:rPr>
              <w:t>CPRI</w:t>
            </w:r>
          </w:p>
        </w:tc>
      </w:tr>
      <w:tr w:rsidR="00F47408" w14:paraId="0809CBDC" w14:textId="77777777" w:rsidTr="00752831">
        <w:trPr>
          <w:jc w:val="center"/>
        </w:trPr>
        <w:tc>
          <w:tcPr>
            <w:tcW w:w="739" w:type="dxa"/>
            <w:vAlign w:val="center"/>
          </w:tcPr>
          <w:p w14:paraId="55BE6794" w14:textId="41D039E7" w:rsidR="00F47408" w:rsidRDefault="005D4B14" w:rsidP="00B75210">
            <w:pPr>
              <w:spacing w:line="360" w:lineRule="auto"/>
              <w:ind w:left="5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  <w:r w:rsidR="00CA463D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2880" w:type="dxa"/>
            <w:vAlign w:val="center"/>
          </w:tcPr>
          <w:p w14:paraId="04988E68" w14:textId="2302CE97" w:rsidR="00F47408" w:rsidRDefault="00C01B06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环回</w:t>
            </w:r>
            <w:r w:rsidR="00F55676">
              <w:rPr>
                <w:rFonts w:ascii="宋体" w:hAnsi="宋体"/>
                <w:szCs w:val="21"/>
              </w:rPr>
              <w:t>测试响应</w:t>
            </w:r>
          </w:p>
        </w:tc>
        <w:tc>
          <w:tcPr>
            <w:tcW w:w="4456" w:type="dxa"/>
            <w:vAlign w:val="center"/>
          </w:tcPr>
          <w:p w14:paraId="6B9BE600" w14:textId="10A4FCE6" w:rsidR="00F47408" w:rsidRDefault="00F5262D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CPRI</w:t>
            </w:r>
            <w:r w:rsidR="00972CF8">
              <w:rPr>
                <w:rFonts w:ascii="宋体" w:hAnsi="宋体" w:hint="eastAsia"/>
                <w:szCs w:val="21"/>
              </w:rPr>
              <w:t>_OM_RING_TEST_RESP</w:t>
            </w:r>
          </w:p>
        </w:tc>
        <w:tc>
          <w:tcPr>
            <w:tcW w:w="1418" w:type="dxa"/>
          </w:tcPr>
          <w:p w14:paraId="56D36D02" w14:textId="19F8C570" w:rsidR="00F47408" w:rsidRPr="00972CF8" w:rsidRDefault="00F5262D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CPRI</w:t>
            </w:r>
            <w:r w:rsidR="00972CF8">
              <w:rPr>
                <w:rFonts w:ascii="宋体" w:hAnsi="宋体"/>
                <w:szCs w:val="21"/>
              </w:rPr>
              <w:sym w:font="Wingdings" w:char="F0E0"/>
            </w:r>
            <w:r w:rsidR="00972CF8">
              <w:rPr>
                <w:rFonts w:ascii="宋体" w:hAnsi="宋体"/>
                <w:szCs w:val="21"/>
              </w:rPr>
              <w:t>OM</w:t>
            </w:r>
          </w:p>
        </w:tc>
      </w:tr>
      <w:tr w:rsidR="00F47408" w14:paraId="4C6810CA" w14:textId="77777777" w:rsidTr="00752831">
        <w:trPr>
          <w:jc w:val="center"/>
        </w:trPr>
        <w:tc>
          <w:tcPr>
            <w:tcW w:w="739" w:type="dxa"/>
            <w:vAlign w:val="center"/>
          </w:tcPr>
          <w:p w14:paraId="7ADE5A23" w14:textId="73AF8B23" w:rsidR="00F47408" w:rsidRDefault="00CA463D" w:rsidP="00B75210">
            <w:pPr>
              <w:spacing w:line="360" w:lineRule="auto"/>
              <w:ind w:left="5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006</w:t>
            </w:r>
          </w:p>
        </w:tc>
        <w:tc>
          <w:tcPr>
            <w:tcW w:w="2880" w:type="dxa"/>
            <w:vAlign w:val="center"/>
          </w:tcPr>
          <w:p w14:paraId="3F34D8CA" w14:textId="1F2127A4" w:rsidR="00F47408" w:rsidRDefault="00972CF8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误码率测试</w:t>
            </w:r>
            <w:r w:rsidR="00F55676">
              <w:rPr>
                <w:rFonts w:ascii="宋体" w:hAnsi="宋体" w:hint="eastAsia"/>
                <w:szCs w:val="21"/>
              </w:rPr>
              <w:t>请求</w:t>
            </w:r>
          </w:p>
        </w:tc>
        <w:tc>
          <w:tcPr>
            <w:tcW w:w="4456" w:type="dxa"/>
            <w:vAlign w:val="center"/>
          </w:tcPr>
          <w:p w14:paraId="696DA2C2" w14:textId="28A15233" w:rsidR="00F47408" w:rsidRDefault="00F5262D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OM_CPRI</w:t>
            </w:r>
            <w:r w:rsidR="00972CF8">
              <w:rPr>
                <w:rFonts w:ascii="宋体" w:hAnsi="宋体" w:hint="eastAsia"/>
                <w:szCs w:val="21"/>
              </w:rPr>
              <w:t>_SER_TEST_REQU</w:t>
            </w:r>
          </w:p>
        </w:tc>
        <w:tc>
          <w:tcPr>
            <w:tcW w:w="1418" w:type="dxa"/>
          </w:tcPr>
          <w:p w14:paraId="2E09E377" w14:textId="7470F36B" w:rsidR="00F47408" w:rsidRPr="00972CF8" w:rsidRDefault="00972CF8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OM</w:t>
            </w:r>
            <w:r>
              <w:rPr>
                <w:rFonts w:ascii="宋体" w:hAnsi="宋体"/>
                <w:szCs w:val="21"/>
              </w:rPr>
              <w:sym w:font="Wingdings" w:char="F0E0"/>
            </w:r>
            <w:r w:rsidR="00F5262D">
              <w:rPr>
                <w:rFonts w:ascii="宋体" w:hAnsi="宋体"/>
                <w:szCs w:val="21"/>
              </w:rPr>
              <w:t>CPRI</w:t>
            </w:r>
          </w:p>
        </w:tc>
      </w:tr>
      <w:tr w:rsidR="00F47408" w14:paraId="3686323E" w14:textId="77777777" w:rsidTr="00752831">
        <w:trPr>
          <w:jc w:val="center"/>
        </w:trPr>
        <w:tc>
          <w:tcPr>
            <w:tcW w:w="739" w:type="dxa"/>
            <w:vAlign w:val="center"/>
          </w:tcPr>
          <w:p w14:paraId="4F58F6F0" w14:textId="4A29EA19" w:rsidR="00F47408" w:rsidRDefault="00CA463D" w:rsidP="00B75210">
            <w:pPr>
              <w:spacing w:line="360" w:lineRule="auto"/>
              <w:ind w:left="5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106</w:t>
            </w:r>
          </w:p>
        </w:tc>
        <w:tc>
          <w:tcPr>
            <w:tcW w:w="2880" w:type="dxa"/>
            <w:vAlign w:val="center"/>
          </w:tcPr>
          <w:p w14:paraId="2306420F" w14:textId="77777777" w:rsidR="00F47408" w:rsidRDefault="00972CF8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误码率测试响应</w:t>
            </w:r>
          </w:p>
        </w:tc>
        <w:tc>
          <w:tcPr>
            <w:tcW w:w="4456" w:type="dxa"/>
            <w:vAlign w:val="center"/>
          </w:tcPr>
          <w:p w14:paraId="4221105E" w14:textId="0A27522D" w:rsidR="00F47408" w:rsidRDefault="00F5262D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CPRI</w:t>
            </w:r>
            <w:r w:rsidR="00972CF8">
              <w:rPr>
                <w:rFonts w:ascii="宋体" w:hAnsi="宋体" w:hint="eastAsia"/>
                <w:szCs w:val="21"/>
              </w:rPr>
              <w:t>_OM_SER_TEST_RESP</w:t>
            </w:r>
          </w:p>
        </w:tc>
        <w:tc>
          <w:tcPr>
            <w:tcW w:w="1418" w:type="dxa"/>
          </w:tcPr>
          <w:p w14:paraId="097DB49A" w14:textId="5CBB2FE3" w:rsidR="00F47408" w:rsidRPr="00972CF8" w:rsidRDefault="00F5262D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CPRI</w:t>
            </w:r>
            <w:r w:rsidR="00972CF8">
              <w:rPr>
                <w:rFonts w:ascii="宋体" w:hAnsi="宋体"/>
                <w:szCs w:val="21"/>
              </w:rPr>
              <w:sym w:font="Wingdings" w:char="F0E0"/>
            </w:r>
            <w:r w:rsidR="00972CF8">
              <w:rPr>
                <w:rFonts w:ascii="宋体" w:hAnsi="宋体"/>
                <w:szCs w:val="21"/>
              </w:rPr>
              <w:t>OM</w:t>
            </w:r>
          </w:p>
        </w:tc>
      </w:tr>
      <w:tr w:rsidR="0030658F" w14:paraId="5EEF322C" w14:textId="77777777" w:rsidTr="00752831">
        <w:trPr>
          <w:jc w:val="center"/>
        </w:trPr>
        <w:tc>
          <w:tcPr>
            <w:tcW w:w="739" w:type="dxa"/>
            <w:vAlign w:val="center"/>
          </w:tcPr>
          <w:p w14:paraId="62E88950" w14:textId="23D20B66" w:rsidR="0030658F" w:rsidRDefault="0030658F" w:rsidP="00B75210">
            <w:pPr>
              <w:spacing w:line="360" w:lineRule="auto"/>
              <w:ind w:left="5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</w:t>
            </w:r>
          </w:p>
        </w:tc>
        <w:tc>
          <w:tcPr>
            <w:tcW w:w="2880" w:type="dxa"/>
            <w:vAlign w:val="center"/>
          </w:tcPr>
          <w:p w14:paraId="0DE8A2F3" w14:textId="1C91E9DB" w:rsidR="0030658F" w:rsidRDefault="0030658F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FPGA_PHY 工作模式配置</w:t>
            </w:r>
          </w:p>
        </w:tc>
        <w:tc>
          <w:tcPr>
            <w:tcW w:w="4456" w:type="dxa"/>
            <w:vAlign w:val="center"/>
          </w:tcPr>
          <w:p w14:paraId="30BFF26F" w14:textId="59EF7C28" w:rsidR="0030658F" w:rsidRDefault="0030658F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OM</w:t>
            </w:r>
            <w:r>
              <w:rPr>
                <w:rFonts w:ascii="宋体" w:hAnsi="宋体"/>
                <w:szCs w:val="21"/>
              </w:rPr>
              <w:t>_FPGAPHY_WORK_MODE_CONFIG</w:t>
            </w:r>
          </w:p>
        </w:tc>
        <w:tc>
          <w:tcPr>
            <w:tcW w:w="1418" w:type="dxa"/>
          </w:tcPr>
          <w:p w14:paraId="4EC461F7" w14:textId="44CCDFB0" w:rsidR="0030658F" w:rsidRDefault="0030658F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OM</w:t>
            </w:r>
            <w:r>
              <w:rPr>
                <w:rFonts w:ascii="宋体" w:hAnsi="宋体"/>
                <w:szCs w:val="21"/>
              </w:rPr>
              <w:sym w:font="Wingdings" w:char="F0E0"/>
            </w:r>
            <w:r>
              <w:rPr>
                <w:rFonts w:ascii="宋体" w:hAnsi="宋体" w:hint="eastAsia"/>
                <w:szCs w:val="21"/>
              </w:rPr>
              <w:t>FPGAPHY</w:t>
            </w:r>
          </w:p>
        </w:tc>
      </w:tr>
      <w:tr w:rsidR="0030658F" w14:paraId="33DF97DF" w14:textId="77777777" w:rsidTr="00752831">
        <w:trPr>
          <w:jc w:val="center"/>
        </w:trPr>
        <w:tc>
          <w:tcPr>
            <w:tcW w:w="739" w:type="dxa"/>
            <w:vAlign w:val="center"/>
          </w:tcPr>
          <w:p w14:paraId="0F4B19B3" w14:textId="4C0C032C" w:rsidR="0030658F" w:rsidRDefault="0030658F" w:rsidP="00B75210">
            <w:pPr>
              <w:spacing w:line="360" w:lineRule="auto"/>
              <w:ind w:left="5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300</w:t>
            </w:r>
          </w:p>
        </w:tc>
        <w:tc>
          <w:tcPr>
            <w:tcW w:w="2880" w:type="dxa"/>
            <w:vAlign w:val="center"/>
          </w:tcPr>
          <w:p w14:paraId="4F25B128" w14:textId="26D88BA2" w:rsidR="0030658F" w:rsidRDefault="0030658F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FPGA_PHY</w:t>
            </w:r>
            <w:r>
              <w:rPr>
                <w:rFonts w:ascii="宋体" w:hAnsi="宋体" w:hint="eastAsia"/>
                <w:szCs w:val="21"/>
              </w:rPr>
              <w:t xml:space="preserve"> 工作模式配置响应</w:t>
            </w:r>
          </w:p>
        </w:tc>
        <w:tc>
          <w:tcPr>
            <w:tcW w:w="4456" w:type="dxa"/>
            <w:vAlign w:val="center"/>
          </w:tcPr>
          <w:p w14:paraId="740A3028" w14:textId="537AFB5F" w:rsidR="0030658F" w:rsidRDefault="0030658F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FPGAPHY_OM_WORK_MODE_CONFIG_RESP</w:t>
            </w:r>
          </w:p>
        </w:tc>
        <w:tc>
          <w:tcPr>
            <w:tcW w:w="1418" w:type="dxa"/>
          </w:tcPr>
          <w:p w14:paraId="45E66C90" w14:textId="706CFAD3" w:rsidR="0030658F" w:rsidRDefault="0030658F" w:rsidP="00B7521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FPGAPHY</w:t>
            </w:r>
            <w:r>
              <w:rPr>
                <w:rFonts w:ascii="宋体" w:hAnsi="宋体"/>
                <w:szCs w:val="21"/>
              </w:rPr>
              <w:sym w:font="Wingdings" w:char="F0E0"/>
            </w:r>
            <w:r>
              <w:rPr>
                <w:rFonts w:ascii="宋体" w:hAnsi="宋体" w:hint="eastAsia"/>
                <w:szCs w:val="21"/>
              </w:rPr>
              <w:t>OM</w:t>
            </w:r>
          </w:p>
        </w:tc>
      </w:tr>
    </w:tbl>
    <w:p w14:paraId="55423423" w14:textId="1CCF17B5" w:rsidR="00A737C0" w:rsidRDefault="004F209F" w:rsidP="00A737C0">
      <w:pPr>
        <w:pStyle w:val="1"/>
      </w:pPr>
      <w:r>
        <w:rPr>
          <w:rFonts w:hint="eastAsia"/>
        </w:rPr>
        <w:t>OM_CPRI</w:t>
      </w:r>
      <w:r>
        <w:rPr>
          <w:rFonts w:hint="eastAsia"/>
        </w:rPr>
        <w:t>的</w:t>
      </w:r>
      <w:r w:rsidR="00A737C0">
        <w:t>详细接口定义</w:t>
      </w:r>
    </w:p>
    <w:p w14:paraId="67D704B8" w14:textId="0C60BC82" w:rsidR="00A737C0" w:rsidRDefault="00344D63" w:rsidP="00A737C0">
      <w:pPr>
        <w:pStyle w:val="2"/>
      </w:pPr>
      <w:r>
        <w:t>CPRI</w:t>
      </w:r>
      <w:r w:rsidR="00A737C0">
        <w:t>接口</w:t>
      </w:r>
      <w:r w:rsidR="00DF1478">
        <w:rPr>
          <w:rFonts w:hint="eastAsia"/>
        </w:rPr>
        <w:t>初始化</w:t>
      </w:r>
      <w:r w:rsidR="00D7458E">
        <w:rPr>
          <w:rFonts w:hint="eastAsia"/>
        </w:rPr>
        <w:t>配置</w:t>
      </w:r>
    </w:p>
    <w:p w14:paraId="3EDCF729" w14:textId="31C00881" w:rsidR="00A737C0" w:rsidRDefault="00344D63" w:rsidP="001C4A20">
      <w:pPr>
        <w:pStyle w:val="a6"/>
        <w:numPr>
          <w:ilvl w:val="2"/>
          <w:numId w:val="1"/>
        </w:numPr>
        <w:ind w:firstLineChars="0"/>
        <w:outlineLvl w:val="2"/>
        <w:rPr>
          <w:sz w:val="28"/>
          <w:szCs w:val="28"/>
        </w:rPr>
      </w:pPr>
      <w:r>
        <w:rPr>
          <w:sz w:val="28"/>
          <w:szCs w:val="28"/>
        </w:rPr>
        <w:t>CPRI</w:t>
      </w:r>
      <w:r w:rsidR="00DF1478">
        <w:rPr>
          <w:sz w:val="28"/>
          <w:szCs w:val="28"/>
        </w:rPr>
        <w:t>接口初始化</w:t>
      </w:r>
      <w:r w:rsidR="00021008" w:rsidRPr="00021008">
        <w:rPr>
          <w:sz w:val="28"/>
          <w:szCs w:val="28"/>
        </w:rPr>
        <w:t>配置</w:t>
      </w:r>
    </w:p>
    <w:p w14:paraId="3E02C473" w14:textId="16B97D0A" w:rsidR="0015777F" w:rsidRDefault="00F61CC5" w:rsidP="00B75210">
      <w:pPr>
        <w:spacing w:line="360" w:lineRule="auto"/>
        <w:ind w:firstLine="420"/>
      </w:pPr>
      <w:r>
        <w:rPr>
          <w:rFonts w:hint="eastAsia"/>
        </w:rPr>
        <w:t>CPRI</w:t>
      </w:r>
      <w:r w:rsidR="0015777F" w:rsidRPr="0015777F">
        <w:t>应支持</w:t>
      </w:r>
      <w:r w:rsidR="0015777F" w:rsidRPr="0015777F">
        <w:t>BBU</w:t>
      </w:r>
      <w:r w:rsidR="0015777F" w:rsidRPr="0015777F">
        <w:t>侧</w:t>
      </w:r>
      <w:r w:rsidR="00344D63">
        <w:t>CPRI</w:t>
      </w:r>
      <w:r w:rsidR="00B323F9">
        <w:t>接口速率的配置</w:t>
      </w:r>
      <w:r w:rsidR="0015777F" w:rsidRPr="0015777F">
        <w:t>。可选速率</w:t>
      </w:r>
      <w:r w:rsidR="0015777F" w:rsidRPr="0015777F">
        <w:rPr>
          <w:rFonts w:hint="eastAsia"/>
        </w:rPr>
        <w:t>2.</w:t>
      </w:r>
      <w:r w:rsidR="0015777F" w:rsidRPr="0015777F">
        <w:t>5G</w:t>
      </w:r>
      <w:r w:rsidR="0015777F" w:rsidRPr="0015777F">
        <w:t>，</w:t>
      </w:r>
      <w:r w:rsidR="0015777F" w:rsidRPr="0015777F">
        <w:rPr>
          <w:rFonts w:hint="eastAsia"/>
        </w:rPr>
        <w:t>5G</w:t>
      </w:r>
      <w:r w:rsidR="0015777F" w:rsidRPr="0015777F">
        <w:rPr>
          <w:rFonts w:hint="eastAsia"/>
        </w:rPr>
        <w:t>，</w:t>
      </w:r>
      <w:r w:rsidR="0015777F" w:rsidRPr="0015777F">
        <w:rPr>
          <w:rFonts w:hint="eastAsia"/>
        </w:rPr>
        <w:t>10G</w:t>
      </w:r>
      <w:r w:rsidR="0015777F" w:rsidRPr="0015777F">
        <w:rPr>
          <w:rFonts w:hint="eastAsia"/>
        </w:rPr>
        <w:t>。</w:t>
      </w:r>
    </w:p>
    <w:p w14:paraId="0A0B2C0C" w14:textId="458980ED" w:rsidR="00F61CC5" w:rsidRDefault="00F61CC5" w:rsidP="00B75210">
      <w:pPr>
        <w:spacing w:line="360" w:lineRule="auto"/>
        <w:ind w:firstLine="420"/>
      </w:pPr>
      <w:r>
        <w:rPr>
          <w:rFonts w:hint="eastAsia"/>
        </w:rPr>
        <w:t>该过程根据高层具体应用场景，可以动态配置</w:t>
      </w:r>
      <w:r w:rsidR="005C3C53">
        <w:rPr>
          <w:rFonts w:hint="eastAsia"/>
        </w:rPr>
        <w:t>。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1041"/>
        <w:gridCol w:w="4658"/>
      </w:tblGrid>
      <w:tr w:rsidR="00391073" w14:paraId="42A0E2F3" w14:textId="77777777" w:rsidTr="00391073">
        <w:trPr>
          <w:trHeight w:val="483"/>
          <w:jc w:val="center"/>
        </w:trPr>
        <w:tc>
          <w:tcPr>
            <w:tcW w:w="2212" w:type="dxa"/>
            <w:shd w:val="pct10" w:color="auto" w:fill="FFFFFF"/>
          </w:tcPr>
          <w:p w14:paraId="0B37407B" w14:textId="77777777" w:rsidR="00391073" w:rsidRDefault="00391073" w:rsidP="00B75210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041" w:type="dxa"/>
            <w:shd w:val="pct10" w:color="auto" w:fill="FFFFFF"/>
          </w:tcPr>
          <w:p w14:paraId="61B153D9" w14:textId="77777777" w:rsidR="00391073" w:rsidRDefault="00391073" w:rsidP="00B75210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4658" w:type="dxa"/>
            <w:shd w:val="pct10" w:color="auto" w:fill="FFFFFF"/>
          </w:tcPr>
          <w:p w14:paraId="6AEA8944" w14:textId="77777777" w:rsidR="00391073" w:rsidRDefault="00391073" w:rsidP="00B75210">
            <w:pPr>
              <w:spacing w:line="360" w:lineRule="auto"/>
            </w:pPr>
            <w:r>
              <w:rPr>
                <w:rFonts w:hint="eastAsia"/>
              </w:rPr>
              <w:t>含义</w:t>
            </w:r>
          </w:p>
        </w:tc>
      </w:tr>
      <w:tr w:rsidR="00391073" w14:paraId="73564467" w14:textId="77777777" w:rsidTr="00391073">
        <w:trPr>
          <w:trHeight w:val="209"/>
          <w:jc w:val="center"/>
        </w:trPr>
        <w:tc>
          <w:tcPr>
            <w:tcW w:w="2212" w:type="dxa"/>
            <w:shd w:val="clear" w:color="auto" w:fill="FFFFFF"/>
            <w:vAlign w:val="center"/>
          </w:tcPr>
          <w:p w14:paraId="4CD79A92" w14:textId="4FD0CB37" w:rsidR="00391073" w:rsidRDefault="00344D63" w:rsidP="00B75210">
            <w:pPr>
              <w:spacing w:line="360" w:lineRule="auto"/>
            </w:pPr>
            <w:r>
              <w:t>Cpri</w:t>
            </w:r>
            <w:r w:rsidR="00391073">
              <w:t>Speed</w:t>
            </w:r>
          </w:p>
        </w:tc>
        <w:tc>
          <w:tcPr>
            <w:tcW w:w="1041" w:type="dxa"/>
            <w:shd w:val="clear" w:color="auto" w:fill="FFFFFF"/>
            <w:vAlign w:val="center"/>
          </w:tcPr>
          <w:p w14:paraId="0651B5D6" w14:textId="77777777" w:rsidR="00391073" w:rsidRDefault="00391073" w:rsidP="00B75210">
            <w:pPr>
              <w:pStyle w:val="6"/>
              <w:spacing w:before="0" w:after="0" w:line="36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UINT32</w:t>
            </w:r>
          </w:p>
        </w:tc>
        <w:tc>
          <w:tcPr>
            <w:tcW w:w="4658" w:type="dxa"/>
            <w:shd w:val="clear" w:color="auto" w:fill="FFFFFF"/>
            <w:vAlign w:val="center"/>
          </w:tcPr>
          <w:p w14:paraId="07B985FF" w14:textId="635543E3" w:rsidR="00391073" w:rsidRDefault="00391073" w:rsidP="00B75210">
            <w:pPr>
              <w:spacing w:line="360" w:lineRule="auto"/>
            </w:pPr>
            <w:r>
              <w:rPr>
                <w:rFonts w:hint="eastAsia"/>
              </w:rPr>
              <w:t>2.</w:t>
            </w:r>
            <w:r>
              <w:t>5G</w:t>
            </w:r>
            <w:r>
              <w:t>，</w:t>
            </w:r>
            <w:r>
              <w:rPr>
                <w:rFonts w:hint="eastAsia"/>
              </w:rPr>
              <w:t>5G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10G</w:t>
            </w:r>
            <w:r w:rsidR="00B323F9">
              <w:rPr>
                <w:rFonts w:hint="eastAsia"/>
              </w:rPr>
              <w:t>，默认</w:t>
            </w:r>
            <w:r w:rsidR="00B323F9">
              <w:rPr>
                <w:rFonts w:hint="eastAsia"/>
              </w:rPr>
              <w:t>5G</w:t>
            </w:r>
            <w:r w:rsidR="00B323F9">
              <w:rPr>
                <w:rFonts w:hint="eastAsia"/>
              </w:rPr>
              <w:t>，可配</w:t>
            </w:r>
          </w:p>
        </w:tc>
      </w:tr>
      <w:tr w:rsidR="00A56641" w14:paraId="760B8036" w14:textId="77777777" w:rsidTr="00237E19">
        <w:trPr>
          <w:trHeight w:val="209"/>
          <w:jc w:val="center"/>
        </w:trPr>
        <w:tc>
          <w:tcPr>
            <w:tcW w:w="2212" w:type="dxa"/>
            <w:shd w:val="clear" w:color="auto" w:fill="FFFFFF"/>
          </w:tcPr>
          <w:p w14:paraId="6E98AFF9" w14:textId="51173680" w:rsidR="00A56641" w:rsidRDefault="00A56641" w:rsidP="00A56641">
            <w:pPr>
              <w:spacing w:line="360" w:lineRule="auto"/>
            </w:pPr>
            <w:r>
              <w:rPr>
                <w:rFonts w:hint="eastAsia"/>
              </w:rPr>
              <w:t>RRU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_Start</w:t>
            </w:r>
          </w:p>
        </w:tc>
        <w:tc>
          <w:tcPr>
            <w:tcW w:w="1041" w:type="dxa"/>
            <w:shd w:val="clear" w:color="auto" w:fill="FFFFFF"/>
          </w:tcPr>
          <w:p w14:paraId="72A3DB0A" w14:textId="02929DBA" w:rsidR="00A56641" w:rsidRDefault="00A56641" w:rsidP="00A56641">
            <w:pPr>
              <w:pStyle w:val="6"/>
              <w:spacing w:before="0" w:after="0" w:line="36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4658" w:type="dxa"/>
            <w:shd w:val="clear" w:color="auto" w:fill="FFFFFF"/>
          </w:tcPr>
          <w:p w14:paraId="13170AF1" w14:textId="640ED0C2" w:rsidR="00A56641" w:rsidRDefault="00A56641" w:rsidP="00A56641">
            <w:pPr>
              <w:spacing w:line="360" w:lineRule="auto"/>
            </w:pPr>
            <w:r>
              <w:t xml:space="preserve">RRU ID </w:t>
            </w:r>
            <w:r>
              <w:rPr>
                <w:rFonts w:hint="eastAsia"/>
              </w:rPr>
              <w:t>起始值。</w:t>
            </w:r>
          </w:p>
        </w:tc>
      </w:tr>
    </w:tbl>
    <w:p w14:paraId="4F8B092C" w14:textId="77777777" w:rsidR="00E60AD1" w:rsidRPr="0015777F" w:rsidRDefault="00E60AD1" w:rsidP="0015777F"/>
    <w:p w14:paraId="23EBAA3D" w14:textId="3EAB5C53" w:rsidR="0015777F" w:rsidRDefault="006C674A" w:rsidP="001C4A20">
      <w:pPr>
        <w:pStyle w:val="a6"/>
        <w:numPr>
          <w:ilvl w:val="2"/>
          <w:numId w:val="1"/>
        </w:numPr>
        <w:ind w:firstLineChars="0"/>
        <w:outlineLvl w:val="2"/>
        <w:rPr>
          <w:sz w:val="28"/>
          <w:szCs w:val="28"/>
        </w:rPr>
      </w:pPr>
      <w:r>
        <w:rPr>
          <w:sz w:val="28"/>
          <w:szCs w:val="28"/>
        </w:rPr>
        <w:t>CPRI</w:t>
      </w:r>
      <w:r w:rsidR="00DF1478">
        <w:rPr>
          <w:sz w:val="28"/>
          <w:szCs w:val="28"/>
        </w:rPr>
        <w:t>接口初始化</w:t>
      </w:r>
      <w:r w:rsidR="0015777F" w:rsidRPr="00021008">
        <w:rPr>
          <w:sz w:val="28"/>
          <w:szCs w:val="28"/>
        </w:rPr>
        <w:t>配置</w:t>
      </w:r>
      <w:r w:rsidR="0015777F">
        <w:rPr>
          <w:sz w:val="28"/>
          <w:szCs w:val="28"/>
        </w:rPr>
        <w:t>响应</w:t>
      </w:r>
    </w:p>
    <w:p w14:paraId="22EEA40E" w14:textId="4DE33D95" w:rsidR="00391073" w:rsidRDefault="00391073" w:rsidP="00B75210">
      <w:pPr>
        <w:pStyle w:val="a6"/>
        <w:spacing w:line="360" w:lineRule="auto"/>
        <w:ind w:left="720" w:firstLineChars="0" w:firstLine="0"/>
      </w:pPr>
      <w:r w:rsidRPr="00391073">
        <w:rPr>
          <w:rFonts w:hint="eastAsia"/>
        </w:rPr>
        <w:t>设定</w:t>
      </w:r>
      <w:r w:rsidR="00344D63">
        <w:rPr>
          <w:rFonts w:hint="eastAsia"/>
        </w:rPr>
        <w:t>CPRI</w:t>
      </w:r>
      <w:r w:rsidRPr="00391073">
        <w:rPr>
          <w:rFonts w:hint="eastAsia"/>
        </w:rPr>
        <w:t>接口速率后对</w:t>
      </w:r>
      <w:r w:rsidRPr="00391073">
        <w:rPr>
          <w:rFonts w:hint="eastAsia"/>
        </w:rPr>
        <w:t>OM</w:t>
      </w:r>
      <w:r w:rsidRPr="00391073">
        <w:rPr>
          <w:rFonts w:hint="eastAsia"/>
        </w:rPr>
        <w:t>的响应</w:t>
      </w:r>
      <w:r>
        <w:rPr>
          <w:rFonts w:hint="eastAsia"/>
        </w:rPr>
        <w:t>。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1041"/>
        <w:gridCol w:w="4658"/>
      </w:tblGrid>
      <w:tr w:rsidR="00391073" w14:paraId="0C254211" w14:textId="77777777" w:rsidTr="00D7458E">
        <w:trPr>
          <w:trHeight w:val="483"/>
          <w:jc w:val="center"/>
        </w:trPr>
        <w:tc>
          <w:tcPr>
            <w:tcW w:w="2212" w:type="dxa"/>
            <w:shd w:val="pct10" w:color="auto" w:fill="FFFFFF"/>
          </w:tcPr>
          <w:p w14:paraId="381861E9" w14:textId="77777777" w:rsidR="00391073" w:rsidRDefault="00391073" w:rsidP="00B75210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1041" w:type="dxa"/>
            <w:shd w:val="pct10" w:color="auto" w:fill="FFFFFF"/>
          </w:tcPr>
          <w:p w14:paraId="1A7103A9" w14:textId="77777777" w:rsidR="00391073" w:rsidRDefault="00391073" w:rsidP="00B75210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4658" w:type="dxa"/>
            <w:shd w:val="pct10" w:color="auto" w:fill="FFFFFF"/>
          </w:tcPr>
          <w:p w14:paraId="7CA61FF7" w14:textId="77777777" w:rsidR="00391073" w:rsidRDefault="00391073" w:rsidP="00B75210">
            <w:pPr>
              <w:spacing w:line="360" w:lineRule="auto"/>
            </w:pPr>
            <w:r>
              <w:rPr>
                <w:rFonts w:hint="eastAsia"/>
              </w:rPr>
              <w:t>含义</w:t>
            </w:r>
          </w:p>
        </w:tc>
      </w:tr>
      <w:tr w:rsidR="005C3C53" w14:paraId="0533FC4B" w14:textId="77777777" w:rsidTr="00D7458E">
        <w:trPr>
          <w:trHeight w:val="209"/>
          <w:jc w:val="center"/>
        </w:trPr>
        <w:tc>
          <w:tcPr>
            <w:tcW w:w="2212" w:type="dxa"/>
            <w:shd w:val="clear" w:color="auto" w:fill="FFFFFF"/>
            <w:vAlign w:val="center"/>
          </w:tcPr>
          <w:p w14:paraId="134602FB" w14:textId="77777777" w:rsidR="005C3C53" w:rsidRDefault="005C3C53" w:rsidP="005C3C53">
            <w:pPr>
              <w:spacing w:line="360" w:lineRule="auto"/>
            </w:pPr>
            <w:r>
              <w:t>Result</w:t>
            </w:r>
          </w:p>
        </w:tc>
        <w:tc>
          <w:tcPr>
            <w:tcW w:w="1041" w:type="dxa"/>
            <w:shd w:val="clear" w:color="auto" w:fill="FFFFFF"/>
            <w:vAlign w:val="center"/>
          </w:tcPr>
          <w:p w14:paraId="7FED168F" w14:textId="77777777" w:rsidR="005C3C53" w:rsidRDefault="005C3C53" w:rsidP="005C3C53">
            <w:pPr>
              <w:pStyle w:val="6"/>
              <w:spacing w:before="0" w:after="0" w:line="36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UINT32</w:t>
            </w:r>
          </w:p>
        </w:tc>
        <w:tc>
          <w:tcPr>
            <w:tcW w:w="4658" w:type="dxa"/>
            <w:shd w:val="clear" w:color="auto" w:fill="FFFFFF"/>
            <w:vAlign w:val="center"/>
          </w:tcPr>
          <w:p w14:paraId="45877687" w14:textId="77777777" w:rsidR="005C3C53" w:rsidRDefault="005C3C53" w:rsidP="005C3C53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</w:p>
          <w:p w14:paraId="78DB03F6" w14:textId="77777777" w:rsidR="005C3C53" w:rsidRDefault="005C3C53" w:rsidP="005C3C5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失败。</w:t>
            </w:r>
          </w:p>
        </w:tc>
      </w:tr>
    </w:tbl>
    <w:p w14:paraId="5282F8F0" w14:textId="5929E8B8" w:rsidR="00D7458E" w:rsidRDefault="00D7458E" w:rsidP="00D7458E">
      <w:pPr>
        <w:pStyle w:val="2"/>
      </w:pPr>
      <w:r>
        <w:t>CPRI</w:t>
      </w:r>
      <w:r w:rsidR="00646E74">
        <w:t xml:space="preserve"> </w:t>
      </w:r>
      <w:r w:rsidR="00646E74">
        <w:rPr>
          <w:rFonts w:hint="eastAsia"/>
        </w:rPr>
        <w:t>AXC</w:t>
      </w:r>
      <w:r w:rsidR="002D25E9">
        <w:rPr>
          <w:rFonts w:hint="eastAsia"/>
        </w:rPr>
        <w:t>通道</w:t>
      </w:r>
      <w:r w:rsidR="00646E74">
        <w:rPr>
          <w:rFonts w:hint="eastAsia"/>
        </w:rPr>
        <w:t>配置</w:t>
      </w:r>
    </w:p>
    <w:p w14:paraId="3662698B" w14:textId="77777777" w:rsidR="00391073" w:rsidRPr="00391073" w:rsidRDefault="00391073" w:rsidP="009F5897"/>
    <w:p w14:paraId="7877B7FC" w14:textId="14546141" w:rsidR="0015777F" w:rsidRDefault="00C525F9" w:rsidP="001C4A20">
      <w:pPr>
        <w:pStyle w:val="a6"/>
        <w:numPr>
          <w:ilvl w:val="2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CPRI</w:t>
      </w:r>
      <w:r>
        <w:rPr>
          <w:rFonts w:hint="eastAsia"/>
          <w:sz w:val="28"/>
          <w:szCs w:val="28"/>
        </w:rPr>
        <w:t>接口</w:t>
      </w:r>
      <w:r w:rsidR="009F5897">
        <w:rPr>
          <w:rFonts w:hint="eastAsia"/>
          <w:sz w:val="28"/>
          <w:szCs w:val="28"/>
        </w:rPr>
        <w:t>AXC</w:t>
      </w:r>
      <w:r w:rsidR="00E45F29">
        <w:rPr>
          <w:rFonts w:hint="eastAsia"/>
          <w:sz w:val="28"/>
          <w:szCs w:val="28"/>
        </w:rPr>
        <w:t>通道</w:t>
      </w:r>
      <w:r w:rsidR="0015777F">
        <w:rPr>
          <w:rFonts w:hint="eastAsia"/>
          <w:sz w:val="28"/>
          <w:szCs w:val="28"/>
        </w:rPr>
        <w:t>配置</w:t>
      </w:r>
    </w:p>
    <w:p w14:paraId="23DA2B1F" w14:textId="33859377" w:rsidR="00391073" w:rsidRDefault="00391073" w:rsidP="00B75210">
      <w:pPr>
        <w:pStyle w:val="a6"/>
        <w:spacing w:line="360" w:lineRule="auto"/>
        <w:ind w:left="720" w:firstLineChars="0" w:firstLine="0"/>
        <w:rPr>
          <w:szCs w:val="21"/>
        </w:rPr>
      </w:pPr>
      <w:r w:rsidRPr="00391073">
        <w:rPr>
          <w:szCs w:val="21"/>
        </w:rPr>
        <w:t>对</w:t>
      </w:r>
      <w:r w:rsidRPr="00391073">
        <w:rPr>
          <w:szCs w:val="21"/>
        </w:rPr>
        <w:t>BBU</w:t>
      </w:r>
      <w:r w:rsidRPr="00391073">
        <w:rPr>
          <w:szCs w:val="21"/>
        </w:rPr>
        <w:t>侧</w:t>
      </w:r>
      <w:r w:rsidR="00344D63">
        <w:rPr>
          <w:szCs w:val="21"/>
        </w:rPr>
        <w:t>CPRI</w:t>
      </w:r>
      <w:r w:rsidRPr="00391073">
        <w:rPr>
          <w:szCs w:val="21"/>
        </w:rPr>
        <w:t>口</w:t>
      </w:r>
      <w:r w:rsidR="009F5897">
        <w:rPr>
          <w:szCs w:val="21"/>
        </w:rPr>
        <w:t>AXC</w:t>
      </w:r>
      <w:r w:rsidR="009F5897">
        <w:rPr>
          <w:szCs w:val="21"/>
        </w:rPr>
        <w:t>接口是否有效</w:t>
      </w:r>
      <w:r w:rsidRPr="00391073">
        <w:rPr>
          <w:szCs w:val="21"/>
        </w:rPr>
        <w:t>的配置。</w:t>
      </w:r>
      <w:r w:rsidR="00891C78">
        <w:rPr>
          <w:szCs w:val="21"/>
        </w:rPr>
        <w:t>小区建立的时候进行配置</w:t>
      </w:r>
      <w:r w:rsidR="00891C78">
        <w:rPr>
          <w:rFonts w:hint="eastAsia"/>
          <w:szCs w:val="21"/>
        </w:rPr>
        <w:t>。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1041"/>
        <w:gridCol w:w="4658"/>
      </w:tblGrid>
      <w:tr w:rsidR="00391073" w14:paraId="2770AEFA" w14:textId="77777777" w:rsidTr="00A937F8">
        <w:trPr>
          <w:trHeight w:val="483"/>
          <w:jc w:val="center"/>
        </w:trPr>
        <w:tc>
          <w:tcPr>
            <w:tcW w:w="2212" w:type="dxa"/>
            <w:shd w:val="pct10" w:color="auto" w:fill="FFFFFF"/>
          </w:tcPr>
          <w:p w14:paraId="03B4FF62" w14:textId="77777777" w:rsidR="00391073" w:rsidRDefault="00391073" w:rsidP="00B75210">
            <w:pPr>
              <w:spacing w:line="360" w:lineRule="auto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041" w:type="dxa"/>
            <w:shd w:val="pct10" w:color="auto" w:fill="FFFFFF"/>
          </w:tcPr>
          <w:p w14:paraId="51B61224" w14:textId="77777777" w:rsidR="00391073" w:rsidRDefault="00391073" w:rsidP="00B75210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4658" w:type="dxa"/>
            <w:shd w:val="pct10" w:color="auto" w:fill="FFFFFF"/>
          </w:tcPr>
          <w:p w14:paraId="50E2CA1E" w14:textId="77777777" w:rsidR="00391073" w:rsidRDefault="00391073" w:rsidP="00B75210">
            <w:pPr>
              <w:spacing w:line="360" w:lineRule="auto"/>
            </w:pPr>
            <w:r>
              <w:rPr>
                <w:rFonts w:hint="eastAsia"/>
              </w:rPr>
              <w:t>含义</w:t>
            </w:r>
          </w:p>
        </w:tc>
      </w:tr>
      <w:tr w:rsidR="00357FB7" w14:paraId="6A14B0E0" w14:textId="77777777" w:rsidTr="00A937F8">
        <w:trPr>
          <w:trHeight w:val="483"/>
          <w:jc w:val="center"/>
          <w:ins w:id="16" w:author="王程" w:date="2018-06-25T17:18:00Z"/>
        </w:trPr>
        <w:tc>
          <w:tcPr>
            <w:tcW w:w="2212" w:type="dxa"/>
            <w:shd w:val="pct10" w:color="auto" w:fill="FFFFFF"/>
          </w:tcPr>
          <w:p w14:paraId="0E7882A5" w14:textId="24224690" w:rsidR="00357FB7" w:rsidRDefault="00237E19" w:rsidP="00B75210">
            <w:pPr>
              <w:spacing w:line="360" w:lineRule="auto"/>
              <w:rPr>
                <w:ins w:id="17" w:author="王程" w:date="2018-06-25T17:18:00Z"/>
              </w:rPr>
            </w:pPr>
            <w:r>
              <w:rPr>
                <w:rFonts w:hint="eastAsia"/>
              </w:rPr>
              <w:t>AxCCfgInd</w:t>
            </w:r>
          </w:p>
        </w:tc>
        <w:tc>
          <w:tcPr>
            <w:tcW w:w="1041" w:type="dxa"/>
            <w:shd w:val="pct10" w:color="auto" w:fill="FFFFFF"/>
          </w:tcPr>
          <w:p w14:paraId="4038B521" w14:textId="40153C96" w:rsidR="00357FB7" w:rsidRDefault="00237E19" w:rsidP="00B75210">
            <w:pPr>
              <w:spacing w:line="360" w:lineRule="auto"/>
              <w:rPr>
                <w:ins w:id="18" w:author="王程" w:date="2018-06-25T17:18:00Z"/>
              </w:rPr>
            </w:pPr>
            <w:r>
              <w:rPr>
                <w:rFonts w:hint="eastAsia"/>
              </w:rPr>
              <w:t>UINT32</w:t>
            </w:r>
          </w:p>
        </w:tc>
        <w:tc>
          <w:tcPr>
            <w:tcW w:w="4658" w:type="dxa"/>
            <w:shd w:val="pct10" w:color="auto" w:fill="FFFFFF"/>
          </w:tcPr>
          <w:p w14:paraId="5A898DE0" w14:textId="7A6ADBE8" w:rsidR="00357FB7" w:rsidRDefault="00237E19" w:rsidP="00B75210">
            <w:pPr>
              <w:spacing w:line="360" w:lineRule="auto"/>
              <w:rPr>
                <w:ins w:id="19" w:author="王程" w:date="2018-06-25T17:18:00Z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为小区建立时配置，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为小区删除时清除配置信息</w:t>
            </w:r>
          </w:p>
        </w:tc>
      </w:tr>
      <w:tr w:rsidR="00A76E96" w14:paraId="0371153E" w14:textId="77777777" w:rsidTr="00A937F8">
        <w:trPr>
          <w:trHeight w:val="483"/>
          <w:jc w:val="center"/>
        </w:trPr>
        <w:tc>
          <w:tcPr>
            <w:tcW w:w="2212" w:type="dxa"/>
            <w:shd w:val="pct10" w:color="auto" w:fill="FFFFFF"/>
          </w:tcPr>
          <w:p w14:paraId="1AA5E267" w14:textId="73E194CA" w:rsidR="00A76E96" w:rsidRDefault="00A76E96" w:rsidP="00B75210">
            <w:pPr>
              <w:spacing w:line="360" w:lineRule="auto"/>
            </w:pPr>
            <w:r>
              <w:rPr>
                <w:rFonts w:hint="eastAsia"/>
              </w:rPr>
              <w:t>AxcSpeed</w:t>
            </w:r>
          </w:p>
        </w:tc>
        <w:tc>
          <w:tcPr>
            <w:tcW w:w="1041" w:type="dxa"/>
            <w:shd w:val="pct10" w:color="auto" w:fill="FFFFFF"/>
          </w:tcPr>
          <w:p w14:paraId="68EB3D31" w14:textId="018F4582" w:rsidR="00A76E96" w:rsidRDefault="00A76E96" w:rsidP="00B75210">
            <w:pPr>
              <w:spacing w:line="360" w:lineRule="auto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4658" w:type="dxa"/>
            <w:shd w:val="pct10" w:color="auto" w:fill="FFFFFF"/>
          </w:tcPr>
          <w:p w14:paraId="23976E59" w14:textId="4545A4CF" w:rsidR="00A76E96" w:rsidRDefault="00237E19" w:rsidP="00B75210">
            <w:pPr>
              <w:spacing w:line="360" w:lineRule="auto"/>
            </w:pPr>
            <w:r>
              <w:t>1.4M</w:t>
            </w:r>
            <w:r>
              <w:t>，</w:t>
            </w:r>
            <w:r>
              <w:rPr>
                <w:rFonts w:hint="eastAsia"/>
              </w:rPr>
              <w:t>3M</w:t>
            </w:r>
            <w:r>
              <w:rPr>
                <w:rFonts w:hint="eastAsia"/>
              </w:rPr>
              <w:t>，</w:t>
            </w:r>
            <w:r w:rsidR="00A76E96">
              <w:rPr>
                <w:rFonts w:hint="eastAsia"/>
              </w:rPr>
              <w:t>5M</w:t>
            </w:r>
            <w:r w:rsidR="00A76E96">
              <w:rPr>
                <w:rFonts w:hint="eastAsia"/>
              </w:rPr>
              <w:t>，</w:t>
            </w:r>
            <w:r w:rsidR="00A76E96">
              <w:rPr>
                <w:rFonts w:hint="eastAsia"/>
              </w:rPr>
              <w:t>10M</w:t>
            </w:r>
            <w:r w:rsidR="00A76E96">
              <w:rPr>
                <w:rFonts w:hint="eastAsia"/>
              </w:rPr>
              <w:t>，</w:t>
            </w:r>
            <w:r>
              <w:rPr>
                <w:rFonts w:hint="eastAsia"/>
              </w:rPr>
              <w:t>15M</w:t>
            </w:r>
            <w:r>
              <w:rPr>
                <w:rFonts w:hint="eastAsia"/>
              </w:rPr>
              <w:t>，</w:t>
            </w:r>
            <w:r w:rsidR="00A76E96">
              <w:rPr>
                <w:rFonts w:hint="eastAsia"/>
              </w:rPr>
              <w:t>20M</w:t>
            </w:r>
            <w:r w:rsidR="00A76E96">
              <w:rPr>
                <w:rFonts w:hint="eastAsia"/>
              </w:rPr>
              <w:t>。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20M</w:t>
            </w:r>
            <w:r>
              <w:rPr>
                <w:rFonts w:hint="eastAsia"/>
              </w:rPr>
              <w:t>。</w:t>
            </w:r>
          </w:p>
        </w:tc>
      </w:tr>
      <w:tr w:rsidR="00391073" w14:paraId="175E0310" w14:textId="77777777" w:rsidTr="00A937F8">
        <w:trPr>
          <w:trHeight w:val="209"/>
          <w:jc w:val="center"/>
        </w:trPr>
        <w:tc>
          <w:tcPr>
            <w:tcW w:w="2212" w:type="dxa"/>
            <w:shd w:val="clear" w:color="auto" w:fill="FFFFFF"/>
            <w:vAlign w:val="center"/>
          </w:tcPr>
          <w:p w14:paraId="2C9A99D1" w14:textId="64C87F65" w:rsidR="00391073" w:rsidRPr="00A74A3C" w:rsidRDefault="009F5897" w:rsidP="00B75210">
            <w:pPr>
              <w:spacing w:line="360" w:lineRule="auto"/>
              <w:rPr>
                <w:color w:val="FF0000"/>
              </w:rPr>
            </w:pPr>
            <w:r w:rsidRPr="00A74A3C">
              <w:rPr>
                <w:rFonts w:hint="eastAsia"/>
                <w:color w:val="FF0000"/>
              </w:rPr>
              <w:t>AxcInd</w:t>
            </w:r>
          </w:p>
        </w:tc>
        <w:tc>
          <w:tcPr>
            <w:tcW w:w="1041" w:type="dxa"/>
            <w:shd w:val="clear" w:color="auto" w:fill="FFFFFF"/>
            <w:vAlign w:val="center"/>
          </w:tcPr>
          <w:p w14:paraId="420BBC32" w14:textId="58D9D23E" w:rsidR="00391073" w:rsidRPr="00A74A3C" w:rsidRDefault="000063BF" w:rsidP="00B75210">
            <w:pPr>
              <w:pStyle w:val="6"/>
              <w:spacing w:before="0" w:after="0" w:line="360" w:lineRule="auto"/>
              <w:rPr>
                <w:rFonts w:ascii="Times New Roman" w:eastAsia="宋体" w:hAnsi="Times New Roman"/>
                <w:color w:val="FF0000"/>
                <w:szCs w:val="24"/>
              </w:rPr>
            </w:pPr>
            <w:r w:rsidRPr="00A74A3C">
              <w:rPr>
                <w:rFonts w:ascii="Times New Roman" w:eastAsia="宋体" w:hAnsi="Times New Roman"/>
                <w:color w:val="FF0000"/>
                <w:szCs w:val="24"/>
              </w:rPr>
              <w:t>UINT32</w:t>
            </w:r>
          </w:p>
        </w:tc>
        <w:tc>
          <w:tcPr>
            <w:tcW w:w="4658" w:type="dxa"/>
            <w:shd w:val="clear" w:color="auto" w:fill="FFFFFF"/>
          </w:tcPr>
          <w:p w14:paraId="35BBBCBB" w14:textId="3CCB3C10" w:rsidR="00391073" w:rsidRPr="00A74A3C" w:rsidRDefault="000063BF" w:rsidP="00B75210">
            <w:pPr>
              <w:autoSpaceDE w:val="0"/>
              <w:autoSpaceDN w:val="0"/>
              <w:adjustRightInd w:val="0"/>
              <w:spacing w:line="360" w:lineRule="auto"/>
              <w:rPr>
                <w:color w:val="FF0000"/>
                <w:sz w:val="20"/>
                <w:szCs w:val="18"/>
              </w:rPr>
            </w:pPr>
            <w:r w:rsidRPr="00A74A3C">
              <w:rPr>
                <w:rFonts w:hint="eastAsia"/>
                <w:color w:val="FF0000"/>
                <w:sz w:val="20"/>
                <w:szCs w:val="18"/>
              </w:rPr>
              <w:t>每个字节用于指示</w:t>
            </w:r>
            <w:r w:rsidRPr="00A74A3C">
              <w:rPr>
                <w:rFonts w:hint="eastAsia"/>
                <w:color w:val="FF0000"/>
                <w:sz w:val="20"/>
                <w:szCs w:val="18"/>
              </w:rPr>
              <w:t>AXC</w:t>
            </w:r>
            <w:r w:rsidRPr="00A74A3C">
              <w:rPr>
                <w:rFonts w:hint="eastAsia"/>
                <w:color w:val="FF0000"/>
                <w:sz w:val="20"/>
                <w:szCs w:val="18"/>
              </w:rPr>
              <w:t>接口是否有效</w:t>
            </w:r>
            <w:r w:rsidR="00F96457" w:rsidRPr="00A74A3C">
              <w:rPr>
                <w:rFonts w:hint="eastAsia"/>
                <w:color w:val="FF0000"/>
                <w:sz w:val="20"/>
                <w:szCs w:val="18"/>
              </w:rPr>
              <w:t>，取值为</w:t>
            </w:r>
            <w:r w:rsidR="00F96457" w:rsidRPr="00A74A3C">
              <w:rPr>
                <w:rFonts w:hint="eastAsia"/>
                <w:color w:val="FF0000"/>
                <w:sz w:val="20"/>
                <w:szCs w:val="18"/>
              </w:rPr>
              <w:t>0</w:t>
            </w:r>
            <w:r w:rsidR="00F96457" w:rsidRPr="00A74A3C">
              <w:rPr>
                <w:rFonts w:hint="eastAsia"/>
                <w:color w:val="FF0000"/>
                <w:sz w:val="20"/>
                <w:szCs w:val="18"/>
              </w:rPr>
              <w:t>或</w:t>
            </w:r>
            <w:r w:rsidR="00F96457" w:rsidRPr="00A74A3C">
              <w:rPr>
                <w:rFonts w:hint="eastAsia"/>
                <w:color w:val="FF0000"/>
                <w:sz w:val="20"/>
                <w:szCs w:val="18"/>
              </w:rPr>
              <w:t>1</w:t>
            </w:r>
            <w:r w:rsidRPr="00A74A3C">
              <w:rPr>
                <w:rFonts w:hint="eastAsia"/>
                <w:color w:val="FF0000"/>
                <w:sz w:val="20"/>
                <w:szCs w:val="18"/>
              </w:rPr>
              <w:t>。</w:t>
            </w:r>
            <w:r w:rsidR="00891C78" w:rsidRPr="00A74A3C">
              <w:rPr>
                <w:rFonts w:hint="eastAsia"/>
                <w:color w:val="FF0000"/>
                <w:sz w:val="20"/>
                <w:szCs w:val="18"/>
              </w:rPr>
              <w:t>0</w:t>
            </w:r>
            <w:r w:rsidR="00891C78" w:rsidRPr="00A74A3C">
              <w:rPr>
                <w:rFonts w:hint="eastAsia"/>
                <w:color w:val="FF0000"/>
                <w:sz w:val="20"/>
                <w:szCs w:val="18"/>
              </w:rPr>
              <w:t>无效，</w:t>
            </w:r>
            <w:r w:rsidR="00891C78" w:rsidRPr="00A74A3C">
              <w:rPr>
                <w:rFonts w:hint="eastAsia"/>
                <w:color w:val="FF0000"/>
                <w:sz w:val="20"/>
                <w:szCs w:val="18"/>
              </w:rPr>
              <w:t>1</w:t>
            </w:r>
            <w:r w:rsidR="00587D6C" w:rsidRPr="00A74A3C">
              <w:rPr>
                <w:rFonts w:hint="eastAsia"/>
                <w:color w:val="FF0000"/>
                <w:sz w:val="20"/>
                <w:szCs w:val="18"/>
              </w:rPr>
              <w:t>有效</w:t>
            </w:r>
          </w:p>
          <w:p w14:paraId="3DD45F6F" w14:textId="1F38BF95" w:rsidR="00842024" w:rsidRPr="00A74A3C" w:rsidRDefault="00237E19" w:rsidP="0015267C">
            <w:pPr>
              <w:autoSpaceDE w:val="0"/>
              <w:autoSpaceDN w:val="0"/>
              <w:adjustRightInd w:val="0"/>
              <w:spacing w:line="360" w:lineRule="auto"/>
              <w:rPr>
                <w:color w:val="FF0000"/>
                <w:sz w:val="18"/>
                <w:szCs w:val="18"/>
              </w:rPr>
            </w:pPr>
            <w:r w:rsidRPr="00A74A3C">
              <w:rPr>
                <w:rFonts w:hint="eastAsia"/>
                <w:color w:val="FF0000"/>
                <w:sz w:val="20"/>
                <w:szCs w:val="18"/>
              </w:rPr>
              <w:t>从低</w:t>
            </w:r>
            <w:r w:rsidRPr="00A74A3C">
              <w:rPr>
                <w:color w:val="FF0000"/>
                <w:sz w:val="20"/>
                <w:szCs w:val="18"/>
              </w:rPr>
              <w:t>到高</w:t>
            </w:r>
            <w:r w:rsidRPr="00A74A3C">
              <w:rPr>
                <w:color w:val="FF0000"/>
                <w:sz w:val="20"/>
                <w:szCs w:val="18"/>
              </w:rPr>
              <w:t>bit</w:t>
            </w:r>
            <w:r w:rsidRPr="00A74A3C">
              <w:rPr>
                <w:color w:val="FF0000"/>
                <w:sz w:val="20"/>
                <w:szCs w:val="18"/>
              </w:rPr>
              <w:t>有效</w:t>
            </w:r>
            <w:r w:rsidRPr="00A74A3C">
              <w:rPr>
                <w:rFonts w:hint="eastAsia"/>
                <w:color w:val="FF0000"/>
                <w:sz w:val="20"/>
                <w:szCs w:val="18"/>
              </w:rPr>
              <w:t>，</w:t>
            </w:r>
            <w:r w:rsidRPr="00A74A3C">
              <w:rPr>
                <w:color w:val="FF0000"/>
                <w:sz w:val="20"/>
                <w:szCs w:val="18"/>
              </w:rPr>
              <w:t>以当前配置为最新配置。</w:t>
            </w:r>
          </w:p>
        </w:tc>
      </w:tr>
    </w:tbl>
    <w:p w14:paraId="3A287C46" w14:textId="77777777" w:rsidR="00237E19" w:rsidRDefault="00237E19" w:rsidP="00237E19"/>
    <w:p w14:paraId="4D33EFC2" w14:textId="77777777" w:rsidR="00237E19" w:rsidRDefault="00237E19" w:rsidP="00237E19"/>
    <w:tbl>
      <w:tblPr>
        <w:tblStyle w:val="ac"/>
        <w:tblW w:w="7987" w:type="dxa"/>
        <w:tblInd w:w="137" w:type="dxa"/>
        <w:tblLook w:val="04A0" w:firstRow="1" w:lastRow="0" w:firstColumn="1" w:lastColumn="0" w:noHBand="0" w:noVBand="1"/>
      </w:tblPr>
      <w:tblGrid>
        <w:gridCol w:w="1049"/>
        <w:gridCol w:w="950"/>
        <w:gridCol w:w="1266"/>
        <w:gridCol w:w="1106"/>
        <w:gridCol w:w="1108"/>
        <w:gridCol w:w="1132"/>
        <w:gridCol w:w="1376"/>
      </w:tblGrid>
      <w:tr w:rsidR="00237E19" w14:paraId="732CB7A5" w14:textId="77777777" w:rsidTr="00237E19">
        <w:trPr>
          <w:trHeight w:val="336"/>
        </w:trPr>
        <w:tc>
          <w:tcPr>
            <w:tcW w:w="1049" w:type="dxa"/>
          </w:tcPr>
          <w:p w14:paraId="6199C54F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接口</w:t>
            </w:r>
          </w:p>
        </w:tc>
        <w:tc>
          <w:tcPr>
            <w:tcW w:w="950" w:type="dxa"/>
          </w:tcPr>
          <w:p w14:paraId="63335551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小区</w:t>
            </w:r>
          </w:p>
        </w:tc>
        <w:tc>
          <w:tcPr>
            <w:tcW w:w="1266" w:type="dxa"/>
          </w:tcPr>
          <w:p w14:paraId="435CFAAA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A*C</w:t>
            </w:r>
            <w:r>
              <w:rPr>
                <w:rFonts w:hint="eastAsia"/>
              </w:rPr>
              <w:t>数量</w:t>
            </w:r>
          </w:p>
        </w:tc>
        <w:tc>
          <w:tcPr>
            <w:tcW w:w="1106" w:type="dxa"/>
          </w:tcPr>
          <w:p w14:paraId="6109175C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</w:t>
            </w:r>
          </w:p>
        </w:tc>
        <w:tc>
          <w:tcPr>
            <w:tcW w:w="1108" w:type="dxa"/>
          </w:tcPr>
          <w:p w14:paraId="34D208D4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</w:t>
            </w:r>
          </w:p>
        </w:tc>
        <w:tc>
          <w:tcPr>
            <w:tcW w:w="1132" w:type="dxa"/>
          </w:tcPr>
          <w:p w14:paraId="78A96FC6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</w:t>
            </w:r>
          </w:p>
        </w:tc>
        <w:tc>
          <w:tcPr>
            <w:tcW w:w="1376" w:type="dxa"/>
          </w:tcPr>
          <w:p w14:paraId="1731F911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级</w:t>
            </w:r>
          </w:p>
        </w:tc>
      </w:tr>
      <w:tr w:rsidR="00237E19" w14:paraId="6151B1D2" w14:textId="77777777" w:rsidTr="00237E19">
        <w:trPr>
          <w:trHeight w:val="336"/>
        </w:trPr>
        <w:tc>
          <w:tcPr>
            <w:tcW w:w="1049" w:type="dxa"/>
          </w:tcPr>
          <w:p w14:paraId="158E372B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10G</w:t>
            </w:r>
          </w:p>
        </w:tc>
        <w:tc>
          <w:tcPr>
            <w:tcW w:w="950" w:type="dxa"/>
          </w:tcPr>
          <w:p w14:paraId="0BE73AC6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20M</w:t>
            </w:r>
          </w:p>
        </w:tc>
        <w:tc>
          <w:tcPr>
            <w:tcW w:w="1266" w:type="dxa"/>
          </w:tcPr>
          <w:p w14:paraId="40C682B7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106" w:type="dxa"/>
          </w:tcPr>
          <w:p w14:paraId="1A917695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0/1</w:t>
            </w:r>
          </w:p>
        </w:tc>
        <w:tc>
          <w:tcPr>
            <w:tcW w:w="1108" w:type="dxa"/>
          </w:tcPr>
          <w:p w14:paraId="597EEC46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2/3</w:t>
            </w:r>
          </w:p>
        </w:tc>
        <w:tc>
          <w:tcPr>
            <w:tcW w:w="1132" w:type="dxa"/>
          </w:tcPr>
          <w:p w14:paraId="753B1178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4/5</w:t>
            </w:r>
          </w:p>
        </w:tc>
        <w:tc>
          <w:tcPr>
            <w:tcW w:w="1376" w:type="dxa"/>
          </w:tcPr>
          <w:p w14:paraId="761A12D7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6/7</w:t>
            </w:r>
          </w:p>
        </w:tc>
      </w:tr>
      <w:tr w:rsidR="00237E19" w14:paraId="181F9141" w14:textId="77777777" w:rsidTr="00237E19">
        <w:trPr>
          <w:trHeight w:val="355"/>
        </w:trPr>
        <w:tc>
          <w:tcPr>
            <w:tcW w:w="1049" w:type="dxa"/>
          </w:tcPr>
          <w:p w14:paraId="161FBEE7" w14:textId="77777777" w:rsidR="00237E19" w:rsidRDefault="00237E19" w:rsidP="00237E19">
            <w:pPr>
              <w:pStyle w:val="a6"/>
              <w:ind w:firstLineChars="0" w:firstLine="0"/>
            </w:pPr>
          </w:p>
        </w:tc>
        <w:tc>
          <w:tcPr>
            <w:tcW w:w="950" w:type="dxa"/>
          </w:tcPr>
          <w:p w14:paraId="5AEB4FD3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10M</w:t>
            </w:r>
          </w:p>
        </w:tc>
        <w:tc>
          <w:tcPr>
            <w:tcW w:w="1266" w:type="dxa"/>
          </w:tcPr>
          <w:p w14:paraId="10623C6E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06" w:type="dxa"/>
          </w:tcPr>
          <w:p w14:paraId="23B4F538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  <w:tc>
          <w:tcPr>
            <w:tcW w:w="1108" w:type="dxa"/>
          </w:tcPr>
          <w:p w14:paraId="70303417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4/5</w:t>
            </w:r>
            <w:r>
              <w:t>/6/7</w:t>
            </w:r>
          </w:p>
        </w:tc>
        <w:tc>
          <w:tcPr>
            <w:tcW w:w="1132" w:type="dxa"/>
          </w:tcPr>
          <w:p w14:paraId="044B52E4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8/9</w:t>
            </w:r>
            <w:r>
              <w:t>/10/11</w:t>
            </w:r>
          </w:p>
        </w:tc>
        <w:tc>
          <w:tcPr>
            <w:tcW w:w="1376" w:type="dxa"/>
          </w:tcPr>
          <w:p w14:paraId="58B7A41B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12/13</w:t>
            </w:r>
            <w:r>
              <w:t>/14/15</w:t>
            </w:r>
          </w:p>
        </w:tc>
      </w:tr>
      <w:tr w:rsidR="00237E19" w14:paraId="6F946168" w14:textId="77777777" w:rsidTr="00237E19">
        <w:trPr>
          <w:trHeight w:val="336"/>
        </w:trPr>
        <w:tc>
          <w:tcPr>
            <w:tcW w:w="1049" w:type="dxa"/>
          </w:tcPr>
          <w:p w14:paraId="0E141E3E" w14:textId="77777777" w:rsidR="00237E19" w:rsidRDefault="00237E19" w:rsidP="00237E19">
            <w:pPr>
              <w:pStyle w:val="a6"/>
              <w:ind w:firstLineChars="0" w:firstLine="0"/>
            </w:pPr>
          </w:p>
        </w:tc>
        <w:tc>
          <w:tcPr>
            <w:tcW w:w="950" w:type="dxa"/>
          </w:tcPr>
          <w:p w14:paraId="34D8E9C5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5M</w:t>
            </w:r>
          </w:p>
        </w:tc>
        <w:tc>
          <w:tcPr>
            <w:tcW w:w="1266" w:type="dxa"/>
          </w:tcPr>
          <w:p w14:paraId="008CFBB8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1106" w:type="dxa"/>
          </w:tcPr>
          <w:p w14:paraId="3BA16A75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0/1</w:t>
            </w:r>
            <w:r>
              <w:t>/-7</w:t>
            </w:r>
          </w:p>
        </w:tc>
        <w:tc>
          <w:tcPr>
            <w:tcW w:w="1108" w:type="dxa"/>
          </w:tcPr>
          <w:p w14:paraId="3A7DCF37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8/9</w:t>
            </w:r>
            <w:r>
              <w:t>-15</w:t>
            </w:r>
          </w:p>
        </w:tc>
        <w:tc>
          <w:tcPr>
            <w:tcW w:w="1132" w:type="dxa"/>
          </w:tcPr>
          <w:p w14:paraId="07834594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16/17</w:t>
            </w:r>
            <w:r>
              <w:t>-23</w:t>
            </w:r>
          </w:p>
        </w:tc>
        <w:tc>
          <w:tcPr>
            <w:tcW w:w="1376" w:type="dxa"/>
          </w:tcPr>
          <w:p w14:paraId="5210F503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24/25</w:t>
            </w:r>
            <w:r>
              <w:t>-31</w:t>
            </w:r>
          </w:p>
        </w:tc>
      </w:tr>
      <w:tr w:rsidR="00237E19" w14:paraId="5C0AB6F5" w14:textId="77777777" w:rsidTr="00237E19">
        <w:trPr>
          <w:trHeight w:val="336"/>
        </w:trPr>
        <w:tc>
          <w:tcPr>
            <w:tcW w:w="1049" w:type="dxa"/>
          </w:tcPr>
          <w:p w14:paraId="2A69D382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5G</w:t>
            </w:r>
          </w:p>
        </w:tc>
        <w:tc>
          <w:tcPr>
            <w:tcW w:w="950" w:type="dxa"/>
          </w:tcPr>
          <w:p w14:paraId="38E3FE77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20M</w:t>
            </w:r>
          </w:p>
        </w:tc>
        <w:tc>
          <w:tcPr>
            <w:tcW w:w="1266" w:type="dxa"/>
          </w:tcPr>
          <w:p w14:paraId="1DA5E5B6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06" w:type="dxa"/>
          </w:tcPr>
          <w:p w14:paraId="006A3FBA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0/1</w:t>
            </w:r>
          </w:p>
        </w:tc>
        <w:tc>
          <w:tcPr>
            <w:tcW w:w="1108" w:type="dxa"/>
          </w:tcPr>
          <w:p w14:paraId="071B766D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2/3</w:t>
            </w:r>
          </w:p>
        </w:tc>
        <w:tc>
          <w:tcPr>
            <w:tcW w:w="1132" w:type="dxa"/>
          </w:tcPr>
          <w:p w14:paraId="439ADB63" w14:textId="77777777" w:rsidR="00237E19" w:rsidRDefault="00237E19" w:rsidP="00237E19">
            <w:pPr>
              <w:pStyle w:val="a6"/>
              <w:ind w:firstLineChars="0" w:firstLine="0"/>
            </w:pPr>
          </w:p>
        </w:tc>
        <w:tc>
          <w:tcPr>
            <w:tcW w:w="1376" w:type="dxa"/>
          </w:tcPr>
          <w:p w14:paraId="26DF3541" w14:textId="77777777" w:rsidR="00237E19" w:rsidRDefault="00237E19" w:rsidP="00237E19">
            <w:pPr>
              <w:pStyle w:val="a6"/>
              <w:ind w:firstLineChars="0" w:firstLine="0"/>
            </w:pPr>
          </w:p>
        </w:tc>
      </w:tr>
      <w:tr w:rsidR="00237E19" w14:paraId="399D85D3" w14:textId="77777777" w:rsidTr="00237E19">
        <w:trPr>
          <w:trHeight w:val="336"/>
        </w:trPr>
        <w:tc>
          <w:tcPr>
            <w:tcW w:w="1049" w:type="dxa"/>
          </w:tcPr>
          <w:p w14:paraId="2219C5A0" w14:textId="77777777" w:rsidR="00237E19" w:rsidRDefault="00237E19" w:rsidP="00237E19">
            <w:pPr>
              <w:pStyle w:val="a6"/>
              <w:ind w:firstLineChars="0" w:firstLine="0"/>
            </w:pPr>
          </w:p>
        </w:tc>
        <w:tc>
          <w:tcPr>
            <w:tcW w:w="950" w:type="dxa"/>
          </w:tcPr>
          <w:p w14:paraId="51BF3ED3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10M</w:t>
            </w:r>
          </w:p>
        </w:tc>
        <w:tc>
          <w:tcPr>
            <w:tcW w:w="1266" w:type="dxa"/>
          </w:tcPr>
          <w:p w14:paraId="30DA0B3B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106" w:type="dxa"/>
          </w:tcPr>
          <w:p w14:paraId="37EDA376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0/1</w:t>
            </w:r>
          </w:p>
        </w:tc>
        <w:tc>
          <w:tcPr>
            <w:tcW w:w="1108" w:type="dxa"/>
          </w:tcPr>
          <w:p w14:paraId="32A4B538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2/3</w:t>
            </w:r>
          </w:p>
        </w:tc>
        <w:tc>
          <w:tcPr>
            <w:tcW w:w="1132" w:type="dxa"/>
          </w:tcPr>
          <w:p w14:paraId="73C8E687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4/5</w:t>
            </w:r>
          </w:p>
        </w:tc>
        <w:tc>
          <w:tcPr>
            <w:tcW w:w="1376" w:type="dxa"/>
          </w:tcPr>
          <w:p w14:paraId="7D40CA4A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6/7</w:t>
            </w:r>
          </w:p>
        </w:tc>
      </w:tr>
      <w:tr w:rsidR="00237E19" w14:paraId="4A3D6238" w14:textId="77777777" w:rsidTr="00237E19">
        <w:trPr>
          <w:trHeight w:val="355"/>
        </w:trPr>
        <w:tc>
          <w:tcPr>
            <w:tcW w:w="1049" w:type="dxa"/>
          </w:tcPr>
          <w:p w14:paraId="6B23BCC0" w14:textId="77777777" w:rsidR="00237E19" w:rsidRDefault="00237E19" w:rsidP="00237E19">
            <w:pPr>
              <w:pStyle w:val="a6"/>
              <w:ind w:firstLineChars="0" w:firstLine="0"/>
            </w:pPr>
          </w:p>
        </w:tc>
        <w:tc>
          <w:tcPr>
            <w:tcW w:w="950" w:type="dxa"/>
          </w:tcPr>
          <w:p w14:paraId="550D0E6E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5M</w:t>
            </w:r>
          </w:p>
        </w:tc>
        <w:tc>
          <w:tcPr>
            <w:tcW w:w="1266" w:type="dxa"/>
          </w:tcPr>
          <w:p w14:paraId="70EF7563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1106" w:type="dxa"/>
          </w:tcPr>
          <w:p w14:paraId="2D775898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0/1</w:t>
            </w:r>
            <w:r>
              <w:t>-3</w:t>
            </w:r>
          </w:p>
        </w:tc>
        <w:tc>
          <w:tcPr>
            <w:tcW w:w="1108" w:type="dxa"/>
          </w:tcPr>
          <w:p w14:paraId="568E7BFC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4/5</w:t>
            </w:r>
            <w:r>
              <w:t>-7</w:t>
            </w:r>
          </w:p>
        </w:tc>
        <w:tc>
          <w:tcPr>
            <w:tcW w:w="1132" w:type="dxa"/>
          </w:tcPr>
          <w:p w14:paraId="3337584D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8/9</w:t>
            </w:r>
            <w:r>
              <w:t>-11</w:t>
            </w:r>
          </w:p>
        </w:tc>
        <w:tc>
          <w:tcPr>
            <w:tcW w:w="1376" w:type="dxa"/>
          </w:tcPr>
          <w:p w14:paraId="6D434F12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12/13</w:t>
            </w:r>
            <w:r>
              <w:t>-15</w:t>
            </w:r>
          </w:p>
        </w:tc>
      </w:tr>
      <w:tr w:rsidR="00237E19" w14:paraId="547FE07E" w14:textId="77777777" w:rsidTr="00237E19">
        <w:trPr>
          <w:trHeight w:val="336"/>
        </w:trPr>
        <w:tc>
          <w:tcPr>
            <w:tcW w:w="1049" w:type="dxa"/>
          </w:tcPr>
          <w:p w14:paraId="2FEDE1C6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2.5G</w:t>
            </w:r>
          </w:p>
        </w:tc>
        <w:tc>
          <w:tcPr>
            <w:tcW w:w="950" w:type="dxa"/>
          </w:tcPr>
          <w:p w14:paraId="53FB4431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20M</w:t>
            </w:r>
          </w:p>
        </w:tc>
        <w:tc>
          <w:tcPr>
            <w:tcW w:w="1266" w:type="dxa"/>
          </w:tcPr>
          <w:p w14:paraId="6973EEC7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06" w:type="dxa"/>
          </w:tcPr>
          <w:p w14:paraId="1F9C4679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0/1</w:t>
            </w:r>
          </w:p>
        </w:tc>
        <w:tc>
          <w:tcPr>
            <w:tcW w:w="1108" w:type="dxa"/>
          </w:tcPr>
          <w:p w14:paraId="4948654D" w14:textId="77777777" w:rsidR="00237E19" w:rsidRDefault="00237E19" w:rsidP="00237E19">
            <w:pPr>
              <w:pStyle w:val="a6"/>
              <w:ind w:firstLineChars="0" w:firstLine="0"/>
            </w:pPr>
          </w:p>
        </w:tc>
        <w:tc>
          <w:tcPr>
            <w:tcW w:w="1132" w:type="dxa"/>
          </w:tcPr>
          <w:p w14:paraId="7963108A" w14:textId="77777777" w:rsidR="00237E19" w:rsidRDefault="00237E19" w:rsidP="00237E19">
            <w:pPr>
              <w:pStyle w:val="a6"/>
              <w:ind w:firstLineChars="0" w:firstLine="0"/>
            </w:pPr>
          </w:p>
        </w:tc>
        <w:tc>
          <w:tcPr>
            <w:tcW w:w="1376" w:type="dxa"/>
          </w:tcPr>
          <w:p w14:paraId="687E689B" w14:textId="77777777" w:rsidR="00237E19" w:rsidRDefault="00237E19" w:rsidP="00237E19">
            <w:pPr>
              <w:pStyle w:val="a6"/>
              <w:ind w:firstLineChars="0" w:firstLine="0"/>
            </w:pPr>
          </w:p>
        </w:tc>
      </w:tr>
      <w:tr w:rsidR="00237E19" w14:paraId="1C765899" w14:textId="77777777" w:rsidTr="00237E19">
        <w:trPr>
          <w:trHeight w:val="336"/>
        </w:trPr>
        <w:tc>
          <w:tcPr>
            <w:tcW w:w="1049" w:type="dxa"/>
          </w:tcPr>
          <w:p w14:paraId="48D427FA" w14:textId="77777777" w:rsidR="00237E19" w:rsidRDefault="00237E19" w:rsidP="00237E19">
            <w:pPr>
              <w:pStyle w:val="a6"/>
              <w:ind w:firstLineChars="0" w:firstLine="0"/>
            </w:pPr>
          </w:p>
        </w:tc>
        <w:tc>
          <w:tcPr>
            <w:tcW w:w="950" w:type="dxa"/>
          </w:tcPr>
          <w:p w14:paraId="0E0E725F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10M</w:t>
            </w:r>
          </w:p>
        </w:tc>
        <w:tc>
          <w:tcPr>
            <w:tcW w:w="1266" w:type="dxa"/>
          </w:tcPr>
          <w:p w14:paraId="5B46641A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106" w:type="dxa"/>
          </w:tcPr>
          <w:p w14:paraId="367B1F20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0/1</w:t>
            </w:r>
          </w:p>
        </w:tc>
        <w:tc>
          <w:tcPr>
            <w:tcW w:w="1108" w:type="dxa"/>
          </w:tcPr>
          <w:p w14:paraId="2C65D4C2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2/3</w:t>
            </w:r>
          </w:p>
        </w:tc>
        <w:tc>
          <w:tcPr>
            <w:tcW w:w="1132" w:type="dxa"/>
          </w:tcPr>
          <w:p w14:paraId="599FF0EA" w14:textId="77777777" w:rsidR="00237E19" w:rsidRDefault="00237E19" w:rsidP="00237E19">
            <w:pPr>
              <w:pStyle w:val="a6"/>
              <w:ind w:firstLineChars="0" w:firstLine="0"/>
            </w:pPr>
          </w:p>
        </w:tc>
        <w:tc>
          <w:tcPr>
            <w:tcW w:w="1376" w:type="dxa"/>
          </w:tcPr>
          <w:p w14:paraId="67EA2410" w14:textId="77777777" w:rsidR="00237E19" w:rsidRDefault="00237E19" w:rsidP="00237E19">
            <w:pPr>
              <w:pStyle w:val="a6"/>
              <w:ind w:firstLineChars="0" w:firstLine="0"/>
            </w:pPr>
          </w:p>
        </w:tc>
      </w:tr>
      <w:tr w:rsidR="00237E19" w14:paraId="33EECD64" w14:textId="77777777" w:rsidTr="00237E19">
        <w:trPr>
          <w:trHeight w:val="336"/>
        </w:trPr>
        <w:tc>
          <w:tcPr>
            <w:tcW w:w="1049" w:type="dxa"/>
          </w:tcPr>
          <w:p w14:paraId="0331B6CF" w14:textId="77777777" w:rsidR="00237E19" w:rsidRDefault="00237E19" w:rsidP="00237E19">
            <w:pPr>
              <w:pStyle w:val="a6"/>
              <w:ind w:firstLineChars="0" w:firstLine="0"/>
            </w:pPr>
          </w:p>
        </w:tc>
        <w:tc>
          <w:tcPr>
            <w:tcW w:w="950" w:type="dxa"/>
          </w:tcPr>
          <w:p w14:paraId="253ED2C8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5M</w:t>
            </w:r>
          </w:p>
        </w:tc>
        <w:tc>
          <w:tcPr>
            <w:tcW w:w="1266" w:type="dxa"/>
          </w:tcPr>
          <w:p w14:paraId="7629033E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106" w:type="dxa"/>
          </w:tcPr>
          <w:p w14:paraId="1E6E6866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0/1</w:t>
            </w:r>
          </w:p>
        </w:tc>
        <w:tc>
          <w:tcPr>
            <w:tcW w:w="1108" w:type="dxa"/>
          </w:tcPr>
          <w:p w14:paraId="0CA7C2BC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2/3</w:t>
            </w:r>
          </w:p>
        </w:tc>
        <w:tc>
          <w:tcPr>
            <w:tcW w:w="1132" w:type="dxa"/>
          </w:tcPr>
          <w:p w14:paraId="1AE66A2F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4/5</w:t>
            </w:r>
          </w:p>
        </w:tc>
        <w:tc>
          <w:tcPr>
            <w:tcW w:w="1376" w:type="dxa"/>
          </w:tcPr>
          <w:p w14:paraId="14845648" w14:textId="77777777" w:rsidR="00237E19" w:rsidRDefault="00237E19" w:rsidP="00237E19">
            <w:pPr>
              <w:pStyle w:val="a6"/>
              <w:ind w:firstLineChars="0" w:firstLine="0"/>
            </w:pPr>
            <w:r>
              <w:rPr>
                <w:rFonts w:hint="eastAsia"/>
              </w:rPr>
              <w:t>6/7</w:t>
            </w:r>
          </w:p>
        </w:tc>
      </w:tr>
    </w:tbl>
    <w:p w14:paraId="15EFBE23" w14:textId="77777777" w:rsidR="00237E19" w:rsidRDefault="00237E19" w:rsidP="00237E19"/>
    <w:p w14:paraId="2CA7692B" w14:textId="78B3F0E2" w:rsidR="00021008" w:rsidRPr="00237E19" w:rsidRDefault="00C525F9" w:rsidP="00237E19">
      <w:pPr>
        <w:pStyle w:val="a6"/>
        <w:numPr>
          <w:ilvl w:val="2"/>
          <w:numId w:val="1"/>
        </w:numPr>
        <w:ind w:firstLineChars="0"/>
        <w:outlineLvl w:val="2"/>
        <w:rPr>
          <w:sz w:val="28"/>
          <w:szCs w:val="28"/>
        </w:rPr>
      </w:pPr>
      <w:r w:rsidRPr="00237E19">
        <w:rPr>
          <w:rFonts w:hint="eastAsia"/>
          <w:sz w:val="28"/>
          <w:szCs w:val="28"/>
        </w:rPr>
        <w:t>CPRI</w:t>
      </w:r>
      <w:r w:rsidRPr="00237E19">
        <w:rPr>
          <w:rFonts w:hint="eastAsia"/>
          <w:sz w:val="28"/>
          <w:szCs w:val="28"/>
        </w:rPr>
        <w:t>接口</w:t>
      </w:r>
      <w:r w:rsidR="009F5897" w:rsidRPr="00237E19">
        <w:rPr>
          <w:rFonts w:hint="eastAsia"/>
          <w:sz w:val="28"/>
          <w:szCs w:val="28"/>
        </w:rPr>
        <w:t>AXC</w:t>
      </w:r>
      <w:r w:rsidR="00E45F29" w:rsidRPr="00237E19">
        <w:rPr>
          <w:rFonts w:hint="eastAsia"/>
          <w:sz w:val="28"/>
          <w:szCs w:val="28"/>
        </w:rPr>
        <w:t>通道</w:t>
      </w:r>
      <w:r w:rsidR="00021008" w:rsidRPr="00237E19">
        <w:rPr>
          <w:rFonts w:hint="eastAsia"/>
          <w:sz w:val="28"/>
          <w:szCs w:val="28"/>
        </w:rPr>
        <w:t>配置</w:t>
      </w:r>
      <w:r w:rsidR="0015777F" w:rsidRPr="00237E19">
        <w:rPr>
          <w:rFonts w:hint="eastAsia"/>
          <w:sz w:val="28"/>
          <w:szCs w:val="28"/>
        </w:rPr>
        <w:t>响应</w:t>
      </w:r>
    </w:p>
    <w:p w14:paraId="2D7A51F7" w14:textId="1B635C93" w:rsidR="00391073" w:rsidRDefault="00391073" w:rsidP="00391073">
      <w:pPr>
        <w:pStyle w:val="a6"/>
        <w:ind w:left="720" w:firstLineChars="0" w:firstLine="0"/>
        <w:rPr>
          <w:szCs w:val="21"/>
        </w:rPr>
      </w:pPr>
      <w:r w:rsidRPr="00391073">
        <w:rPr>
          <w:szCs w:val="21"/>
        </w:rPr>
        <w:t>设定</w:t>
      </w:r>
      <w:r w:rsidR="00344D63">
        <w:rPr>
          <w:szCs w:val="21"/>
        </w:rPr>
        <w:t>CPRI</w:t>
      </w:r>
      <w:r w:rsidRPr="00391073">
        <w:rPr>
          <w:szCs w:val="21"/>
        </w:rPr>
        <w:t>接口工作模式后对</w:t>
      </w:r>
      <w:r w:rsidRPr="00391073">
        <w:rPr>
          <w:szCs w:val="21"/>
        </w:rPr>
        <w:t>OM</w:t>
      </w:r>
      <w:r w:rsidRPr="00391073">
        <w:rPr>
          <w:szCs w:val="21"/>
        </w:rPr>
        <w:t>的响应。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1041"/>
        <w:gridCol w:w="4658"/>
      </w:tblGrid>
      <w:tr w:rsidR="00391073" w14:paraId="549331DA" w14:textId="77777777" w:rsidTr="00A937F8">
        <w:trPr>
          <w:trHeight w:val="483"/>
          <w:jc w:val="center"/>
        </w:trPr>
        <w:tc>
          <w:tcPr>
            <w:tcW w:w="2212" w:type="dxa"/>
            <w:shd w:val="pct10" w:color="auto" w:fill="FFFFFF"/>
          </w:tcPr>
          <w:p w14:paraId="48A7452D" w14:textId="77777777" w:rsidR="00391073" w:rsidRDefault="00391073" w:rsidP="00A937F8">
            <w:r>
              <w:rPr>
                <w:rFonts w:hint="eastAsia"/>
              </w:rPr>
              <w:t>参数</w:t>
            </w:r>
          </w:p>
        </w:tc>
        <w:tc>
          <w:tcPr>
            <w:tcW w:w="1041" w:type="dxa"/>
            <w:shd w:val="pct10" w:color="auto" w:fill="FFFFFF"/>
          </w:tcPr>
          <w:p w14:paraId="54159E05" w14:textId="77777777" w:rsidR="00391073" w:rsidRDefault="00391073" w:rsidP="00A937F8">
            <w:r>
              <w:rPr>
                <w:rFonts w:hint="eastAsia"/>
              </w:rPr>
              <w:t>类型</w:t>
            </w:r>
          </w:p>
        </w:tc>
        <w:tc>
          <w:tcPr>
            <w:tcW w:w="4658" w:type="dxa"/>
            <w:shd w:val="pct10" w:color="auto" w:fill="FFFFFF"/>
          </w:tcPr>
          <w:p w14:paraId="5C5C1B61" w14:textId="77777777" w:rsidR="00391073" w:rsidRDefault="00391073" w:rsidP="00A937F8">
            <w:r>
              <w:rPr>
                <w:rFonts w:hint="eastAsia"/>
              </w:rPr>
              <w:t>含义</w:t>
            </w:r>
          </w:p>
        </w:tc>
      </w:tr>
      <w:tr w:rsidR="00B56746" w14:paraId="506E74A3" w14:textId="77777777" w:rsidTr="00A937F8">
        <w:trPr>
          <w:trHeight w:val="209"/>
          <w:jc w:val="center"/>
        </w:trPr>
        <w:tc>
          <w:tcPr>
            <w:tcW w:w="2212" w:type="dxa"/>
            <w:shd w:val="clear" w:color="auto" w:fill="FFFFFF"/>
            <w:vAlign w:val="center"/>
          </w:tcPr>
          <w:p w14:paraId="5E729D64" w14:textId="77777777" w:rsidR="00B56746" w:rsidRDefault="00B56746" w:rsidP="00B56746">
            <w:r>
              <w:t>Result</w:t>
            </w:r>
          </w:p>
        </w:tc>
        <w:tc>
          <w:tcPr>
            <w:tcW w:w="1041" w:type="dxa"/>
            <w:shd w:val="clear" w:color="auto" w:fill="FFFFFF"/>
            <w:vAlign w:val="center"/>
          </w:tcPr>
          <w:p w14:paraId="6E0CDB32" w14:textId="77777777" w:rsidR="00B56746" w:rsidRDefault="00B56746" w:rsidP="00B56746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UINT32</w:t>
            </w:r>
          </w:p>
        </w:tc>
        <w:tc>
          <w:tcPr>
            <w:tcW w:w="4658" w:type="dxa"/>
            <w:shd w:val="clear" w:color="auto" w:fill="FFFFFF"/>
            <w:vAlign w:val="center"/>
          </w:tcPr>
          <w:p w14:paraId="7E41ED25" w14:textId="77777777" w:rsidR="00B56746" w:rsidRDefault="00B56746" w:rsidP="00B5674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</w:p>
          <w:p w14:paraId="42339881" w14:textId="77777777" w:rsidR="00B56746" w:rsidRDefault="00B56746" w:rsidP="00B5674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失败。</w:t>
            </w:r>
          </w:p>
        </w:tc>
      </w:tr>
    </w:tbl>
    <w:p w14:paraId="387D8102" w14:textId="77777777" w:rsidR="00391073" w:rsidRPr="00391073" w:rsidRDefault="00391073" w:rsidP="00391073">
      <w:pPr>
        <w:rPr>
          <w:szCs w:val="21"/>
        </w:rPr>
      </w:pPr>
    </w:p>
    <w:p w14:paraId="2536536A" w14:textId="546006E8" w:rsidR="00555F17" w:rsidRPr="0015117B" w:rsidRDefault="00555F17" w:rsidP="00555F17">
      <w:pPr>
        <w:pStyle w:val="2"/>
      </w:pPr>
      <w:r>
        <w:t>CPRI</w:t>
      </w:r>
      <w:r>
        <w:t>接口</w:t>
      </w:r>
      <w:r w:rsidR="007F2A41">
        <w:t>&amp;</w:t>
      </w:r>
      <w:r w:rsidR="007F2A41">
        <w:t>链路</w:t>
      </w:r>
      <w:r>
        <w:rPr>
          <w:rFonts w:hint="eastAsia"/>
        </w:rPr>
        <w:t>状态查询</w:t>
      </w:r>
    </w:p>
    <w:p w14:paraId="2AD5F84D" w14:textId="77777777" w:rsidR="00B2248E" w:rsidRPr="00555F17" w:rsidRDefault="00B2248E" w:rsidP="00B2248E">
      <w:pPr>
        <w:pStyle w:val="a6"/>
        <w:ind w:left="720" w:firstLineChars="0" w:firstLine="0"/>
        <w:rPr>
          <w:b/>
        </w:rPr>
      </w:pPr>
    </w:p>
    <w:p w14:paraId="5E34322C" w14:textId="436EAA3E" w:rsidR="0015777F" w:rsidRDefault="007D740C" w:rsidP="00555F17">
      <w:pPr>
        <w:pStyle w:val="a6"/>
        <w:numPr>
          <w:ilvl w:val="2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>CPRI</w:t>
      </w:r>
      <w:r w:rsidR="00555F17">
        <w:rPr>
          <w:rFonts w:hint="eastAsia"/>
          <w:sz w:val="28"/>
          <w:szCs w:val="28"/>
        </w:rPr>
        <w:t>接口状态</w:t>
      </w:r>
      <w:r w:rsidR="00016685">
        <w:rPr>
          <w:rFonts w:hint="eastAsia"/>
          <w:sz w:val="28"/>
          <w:szCs w:val="28"/>
        </w:rPr>
        <w:t>&amp;</w:t>
      </w:r>
      <w:r w:rsidR="002F24C1">
        <w:rPr>
          <w:rFonts w:hint="eastAsia"/>
          <w:sz w:val="28"/>
          <w:szCs w:val="28"/>
        </w:rPr>
        <w:t>链路状态</w:t>
      </w:r>
      <w:r w:rsidR="0015777F" w:rsidRPr="0015777F">
        <w:rPr>
          <w:rFonts w:hint="eastAsia"/>
          <w:sz w:val="28"/>
          <w:szCs w:val="28"/>
        </w:rPr>
        <w:t>查询</w:t>
      </w:r>
      <w:r w:rsidR="00587D6C">
        <w:rPr>
          <w:rFonts w:hint="eastAsia"/>
          <w:sz w:val="28"/>
          <w:szCs w:val="28"/>
        </w:rPr>
        <w:t>请求</w:t>
      </w:r>
    </w:p>
    <w:p w14:paraId="1375AABD" w14:textId="74B1131C" w:rsidR="00391073" w:rsidRDefault="00391073" w:rsidP="00391073">
      <w:pPr>
        <w:pStyle w:val="a6"/>
        <w:ind w:left="720" w:firstLineChars="0" w:firstLine="0"/>
        <w:rPr>
          <w:szCs w:val="21"/>
        </w:rPr>
      </w:pPr>
      <w:r w:rsidRPr="009F5C1F">
        <w:rPr>
          <w:szCs w:val="21"/>
        </w:rPr>
        <w:t>OM</w:t>
      </w:r>
      <w:r w:rsidRPr="009F5C1F">
        <w:rPr>
          <w:szCs w:val="21"/>
        </w:rPr>
        <w:t>需要查询</w:t>
      </w:r>
      <w:r w:rsidRPr="009F5C1F">
        <w:rPr>
          <w:szCs w:val="21"/>
        </w:rPr>
        <w:t>BBU</w:t>
      </w:r>
      <w:r w:rsidRPr="009F5C1F">
        <w:rPr>
          <w:szCs w:val="21"/>
        </w:rPr>
        <w:t>侧</w:t>
      </w:r>
      <w:r w:rsidR="007D740C">
        <w:rPr>
          <w:szCs w:val="21"/>
        </w:rPr>
        <w:t>CPRI</w:t>
      </w:r>
      <w:r w:rsidRPr="009F5C1F">
        <w:rPr>
          <w:szCs w:val="21"/>
        </w:rPr>
        <w:t>接口的状态</w:t>
      </w:r>
      <w:r w:rsidR="002F24C1">
        <w:rPr>
          <w:rFonts w:hint="eastAsia"/>
          <w:szCs w:val="21"/>
        </w:rPr>
        <w:t>，</w:t>
      </w:r>
      <w:r w:rsidR="002F24C1">
        <w:rPr>
          <w:szCs w:val="21"/>
        </w:rPr>
        <w:t>以及光纤链路的状态</w:t>
      </w:r>
      <w:r w:rsidR="009F5C1F" w:rsidRPr="009F5C1F">
        <w:rPr>
          <w:szCs w:val="21"/>
        </w:rPr>
        <w:t>。</w:t>
      </w:r>
      <w:r w:rsidR="00891C78">
        <w:rPr>
          <w:szCs w:val="21"/>
        </w:rPr>
        <w:t>此功能为周期性查询功能</w:t>
      </w:r>
      <w:r w:rsidR="002F24C1">
        <w:rPr>
          <w:rFonts w:hint="eastAsia"/>
          <w:szCs w:val="21"/>
        </w:rPr>
        <w:t>，</w:t>
      </w:r>
      <w:r w:rsidR="002F24C1">
        <w:rPr>
          <w:szCs w:val="21"/>
        </w:rPr>
        <w:t>两个状态同时查询</w:t>
      </w:r>
      <w:r w:rsidR="00891C78">
        <w:rPr>
          <w:rFonts w:hint="eastAsia"/>
          <w:szCs w:val="21"/>
        </w:rPr>
        <w:t>。</w:t>
      </w:r>
      <w:r w:rsidR="00891C78">
        <w:rPr>
          <w:rFonts w:hint="eastAsia"/>
          <w:szCs w:val="21"/>
        </w:rPr>
        <w:t xml:space="preserve"> </w:t>
      </w:r>
      <w:r w:rsidR="00891C78">
        <w:rPr>
          <w:rFonts w:hint="eastAsia"/>
          <w:szCs w:val="21"/>
        </w:rPr>
        <w:t>发现有问题，则产生告警。</w:t>
      </w:r>
    </w:p>
    <w:p w14:paraId="3AAC8057" w14:textId="6E4BF01A" w:rsidR="000721E3" w:rsidRPr="000721E3" w:rsidRDefault="000721E3" w:rsidP="00391073">
      <w:pPr>
        <w:pStyle w:val="a6"/>
        <w:ind w:left="720" w:firstLineChars="0" w:firstLine="0"/>
        <w:rPr>
          <w:szCs w:val="21"/>
        </w:rPr>
      </w:pPr>
      <w:r>
        <w:rPr>
          <w:rFonts w:hint="eastAsia"/>
          <w:szCs w:val="21"/>
        </w:rPr>
        <w:t>【此过程的实现由</w:t>
      </w:r>
      <w:r>
        <w:rPr>
          <w:rFonts w:hint="eastAsia"/>
          <w:szCs w:val="21"/>
        </w:rPr>
        <w:t>FPGA-driver</w:t>
      </w:r>
      <w:r>
        <w:rPr>
          <w:rFonts w:hint="eastAsia"/>
          <w:szCs w:val="21"/>
        </w:rPr>
        <w:t>模块去查询，查询后直接返回给高层</w:t>
      </w:r>
      <w:r>
        <w:rPr>
          <w:rFonts w:hint="eastAsia"/>
          <w:szCs w:val="21"/>
        </w:rPr>
        <w:t>OM</w:t>
      </w:r>
      <w:r>
        <w:rPr>
          <w:rFonts w:hint="eastAsia"/>
          <w:szCs w:val="21"/>
        </w:rPr>
        <w:t>】</w:t>
      </w:r>
    </w:p>
    <w:p w14:paraId="7B7F540B" w14:textId="096B9CE9" w:rsidR="009F5C1F" w:rsidRDefault="003C641A" w:rsidP="00391073">
      <w:pPr>
        <w:pStyle w:val="a6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无消息体。</w:t>
      </w:r>
    </w:p>
    <w:p w14:paraId="006F5643" w14:textId="77777777" w:rsidR="003C641A" w:rsidRPr="009C2C53" w:rsidRDefault="003C641A" w:rsidP="00391073">
      <w:pPr>
        <w:pStyle w:val="a6"/>
        <w:ind w:left="720" w:firstLineChars="0" w:firstLine="0"/>
        <w:rPr>
          <w:szCs w:val="21"/>
        </w:rPr>
      </w:pPr>
    </w:p>
    <w:p w14:paraId="5EC8336A" w14:textId="1BB1EE4D" w:rsidR="0015777F" w:rsidRDefault="007D740C" w:rsidP="00555F17">
      <w:pPr>
        <w:pStyle w:val="a6"/>
        <w:numPr>
          <w:ilvl w:val="2"/>
          <w:numId w:val="1"/>
        </w:numPr>
        <w:ind w:firstLineChars="0"/>
        <w:outlineLvl w:val="2"/>
        <w:rPr>
          <w:sz w:val="28"/>
          <w:szCs w:val="28"/>
        </w:rPr>
      </w:pPr>
      <w:r>
        <w:rPr>
          <w:sz w:val="28"/>
          <w:szCs w:val="28"/>
        </w:rPr>
        <w:t>CPRI</w:t>
      </w:r>
      <w:r w:rsidR="00555F17">
        <w:rPr>
          <w:sz w:val="28"/>
          <w:szCs w:val="28"/>
        </w:rPr>
        <w:t>接口状态</w:t>
      </w:r>
      <w:r w:rsidR="002F24C1">
        <w:rPr>
          <w:rFonts w:hint="eastAsia"/>
          <w:sz w:val="28"/>
          <w:szCs w:val="28"/>
        </w:rPr>
        <w:t>&amp;</w:t>
      </w:r>
      <w:r w:rsidR="002F24C1">
        <w:rPr>
          <w:sz w:val="28"/>
          <w:szCs w:val="28"/>
        </w:rPr>
        <w:t>链路状态</w:t>
      </w:r>
      <w:r w:rsidR="0015777F">
        <w:rPr>
          <w:sz w:val="28"/>
          <w:szCs w:val="28"/>
        </w:rPr>
        <w:t>查询响应</w:t>
      </w:r>
    </w:p>
    <w:p w14:paraId="41694871" w14:textId="1F652099" w:rsidR="009F5C1F" w:rsidRDefault="007D740C" w:rsidP="009F5C1F">
      <w:pPr>
        <w:pStyle w:val="a6"/>
        <w:ind w:left="720" w:firstLineChars="0" w:firstLine="0"/>
        <w:rPr>
          <w:szCs w:val="21"/>
        </w:rPr>
      </w:pPr>
      <w:r>
        <w:rPr>
          <w:szCs w:val="21"/>
        </w:rPr>
        <w:lastRenderedPageBreak/>
        <w:t>CPRI</w:t>
      </w:r>
      <w:r w:rsidR="009F5C1F" w:rsidRPr="009F5C1F">
        <w:rPr>
          <w:szCs w:val="21"/>
        </w:rPr>
        <w:t>接口状态查询结果返回给</w:t>
      </w:r>
      <w:r w:rsidR="009F5C1F" w:rsidRPr="009F5C1F">
        <w:rPr>
          <w:szCs w:val="21"/>
        </w:rPr>
        <w:t>OM</w:t>
      </w:r>
      <w:r w:rsidR="009F5C1F" w:rsidRPr="009F5C1F">
        <w:rPr>
          <w:szCs w:val="21"/>
        </w:rPr>
        <w:t>。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1041"/>
        <w:gridCol w:w="4658"/>
      </w:tblGrid>
      <w:tr w:rsidR="009F5C1F" w14:paraId="13B92E53" w14:textId="77777777" w:rsidTr="00555F17">
        <w:trPr>
          <w:trHeight w:val="483"/>
          <w:jc w:val="center"/>
        </w:trPr>
        <w:tc>
          <w:tcPr>
            <w:tcW w:w="2212" w:type="dxa"/>
            <w:shd w:val="pct10" w:color="auto" w:fill="FFFFFF"/>
          </w:tcPr>
          <w:p w14:paraId="7F0CF635" w14:textId="77777777" w:rsidR="009F5C1F" w:rsidRDefault="009F5C1F" w:rsidP="00A937F8">
            <w:r>
              <w:rPr>
                <w:rFonts w:hint="eastAsia"/>
              </w:rPr>
              <w:t>参数</w:t>
            </w:r>
          </w:p>
        </w:tc>
        <w:tc>
          <w:tcPr>
            <w:tcW w:w="1041" w:type="dxa"/>
            <w:shd w:val="pct10" w:color="auto" w:fill="FFFFFF"/>
          </w:tcPr>
          <w:p w14:paraId="2F4E4352" w14:textId="77777777" w:rsidR="009F5C1F" w:rsidRDefault="009F5C1F" w:rsidP="00A937F8">
            <w:r>
              <w:rPr>
                <w:rFonts w:hint="eastAsia"/>
              </w:rPr>
              <w:t>类型</w:t>
            </w:r>
          </w:p>
        </w:tc>
        <w:tc>
          <w:tcPr>
            <w:tcW w:w="4658" w:type="dxa"/>
            <w:shd w:val="pct10" w:color="auto" w:fill="FFFFFF"/>
          </w:tcPr>
          <w:p w14:paraId="68796233" w14:textId="77777777" w:rsidR="009F5C1F" w:rsidRDefault="009F5C1F" w:rsidP="00A937F8">
            <w:r>
              <w:rPr>
                <w:rFonts w:hint="eastAsia"/>
              </w:rPr>
              <w:t>含义</w:t>
            </w:r>
          </w:p>
        </w:tc>
      </w:tr>
      <w:tr w:rsidR="009C2C53" w14:paraId="6842D1DC" w14:textId="77777777" w:rsidTr="00555F17">
        <w:trPr>
          <w:trHeight w:val="209"/>
          <w:jc w:val="center"/>
        </w:trPr>
        <w:tc>
          <w:tcPr>
            <w:tcW w:w="2212" w:type="dxa"/>
            <w:shd w:val="clear" w:color="auto" w:fill="FFFFFF"/>
            <w:vAlign w:val="center"/>
          </w:tcPr>
          <w:p w14:paraId="588B1F9D" w14:textId="77777777" w:rsidR="009C2C53" w:rsidRDefault="009C2C53" w:rsidP="009C2C53">
            <w:r>
              <w:t>State</w:t>
            </w:r>
          </w:p>
        </w:tc>
        <w:tc>
          <w:tcPr>
            <w:tcW w:w="1041" w:type="dxa"/>
            <w:shd w:val="clear" w:color="auto" w:fill="FFFFFF"/>
            <w:vAlign w:val="center"/>
          </w:tcPr>
          <w:p w14:paraId="6C48B6AE" w14:textId="422E91F1" w:rsidR="009C2C53" w:rsidRDefault="000721E3" w:rsidP="009C2C53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UINT32</w:t>
            </w:r>
          </w:p>
        </w:tc>
        <w:tc>
          <w:tcPr>
            <w:tcW w:w="4658" w:type="dxa"/>
            <w:shd w:val="clear" w:color="auto" w:fill="FFFFFF"/>
            <w:vAlign w:val="center"/>
          </w:tcPr>
          <w:p w14:paraId="37A19AA0" w14:textId="77777777" w:rsidR="000721E3" w:rsidRPr="00215A94" w:rsidRDefault="000721E3" w:rsidP="009C2C53">
            <w:p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 w:rsidRPr="00215A94">
              <w:rPr>
                <w:rFonts w:hint="eastAsia"/>
                <w:szCs w:val="21"/>
              </w:rPr>
              <w:t>低字节表示接口状态：</w:t>
            </w:r>
          </w:p>
          <w:p w14:paraId="3C951996" w14:textId="4DB5C85C" w:rsidR="009C2C53" w:rsidRPr="004833F0" w:rsidRDefault="009C2C53" w:rsidP="009C2C53">
            <w:pPr>
              <w:autoSpaceDE w:val="0"/>
              <w:autoSpaceDN w:val="0"/>
              <w:adjustRightInd w:val="0"/>
              <w:spacing w:line="360" w:lineRule="auto"/>
              <w:rPr>
                <w:sz w:val="18"/>
                <w:szCs w:val="18"/>
              </w:rPr>
            </w:pPr>
            <w:r w:rsidRPr="004833F0">
              <w:rPr>
                <w:rFonts w:hint="eastAsia"/>
                <w:sz w:val="18"/>
                <w:szCs w:val="18"/>
              </w:rPr>
              <w:t>0</w:t>
            </w:r>
            <w:r w:rsidRPr="004833F0">
              <w:rPr>
                <w:rFonts w:hint="eastAsia"/>
                <w:sz w:val="18"/>
                <w:szCs w:val="18"/>
              </w:rPr>
              <w:t>：</w:t>
            </w:r>
            <w:r w:rsidRPr="004833F0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State A</w:t>
            </w:r>
          </w:p>
          <w:p w14:paraId="3F036A61" w14:textId="77777777" w:rsidR="009C2C53" w:rsidRDefault="009C2C53" w:rsidP="009C2C53">
            <w:pPr>
              <w:autoSpaceDE w:val="0"/>
              <w:autoSpaceDN w:val="0"/>
              <w:adjustRightInd w:val="0"/>
              <w:spacing w:line="360" w:lineRule="auto"/>
              <w:rPr>
                <w:sz w:val="18"/>
                <w:szCs w:val="18"/>
              </w:rPr>
            </w:pPr>
            <w:r w:rsidRPr="004833F0">
              <w:rPr>
                <w:rFonts w:hint="eastAsia"/>
                <w:sz w:val="18"/>
                <w:szCs w:val="18"/>
              </w:rPr>
              <w:t>1</w:t>
            </w:r>
            <w:r w:rsidRPr="004833F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 xml:space="preserve"> State B</w:t>
            </w:r>
          </w:p>
          <w:p w14:paraId="0114F1BF" w14:textId="77777777" w:rsidR="009C2C53" w:rsidRDefault="009C2C53" w:rsidP="009C2C53">
            <w:pPr>
              <w:autoSpaceDE w:val="0"/>
              <w:autoSpaceDN w:val="0"/>
              <w:adjustRightInd w:val="0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 xml:space="preserve"> State C</w:t>
            </w:r>
          </w:p>
          <w:p w14:paraId="1B8ACC15" w14:textId="77777777" w:rsidR="009C2C53" w:rsidRDefault="009C2C53" w:rsidP="009C2C53">
            <w:pPr>
              <w:autoSpaceDE w:val="0"/>
              <w:autoSpaceDN w:val="0"/>
              <w:adjustRightInd w:val="0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 xml:space="preserve"> State D</w:t>
            </w:r>
          </w:p>
          <w:p w14:paraId="36C4151A" w14:textId="77777777" w:rsidR="009C2C53" w:rsidRDefault="009C2C53" w:rsidP="009C2C53">
            <w:pPr>
              <w:autoSpaceDE w:val="0"/>
              <w:autoSpaceDN w:val="0"/>
              <w:adjustRightInd w:val="0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 xml:space="preserve"> State E</w:t>
            </w:r>
          </w:p>
          <w:p w14:paraId="1B6A52C3" w14:textId="77777777" w:rsidR="009C2C53" w:rsidRDefault="009C2C53" w:rsidP="009C2C53">
            <w:pPr>
              <w:autoSpaceDE w:val="0"/>
              <w:autoSpaceDN w:val="0"/>
              <w:adjustRightInd w:val="0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 xml:space="preserve"> State F</w:t>
            </w:r>
          </w:p>
          <w:p w14:paraId="72471964" w14:textId="77777777" w:rsidR="009C2C53" w:rsidRDefault="009C2C53" w:rsidP="009C2C5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 xml:space="preserve"> State G</w:t>
            </w:r>
          </w:p>
          <w:p w14:paraId="30167F9B" w14:textId="77777777" w:rsidR="000721E3" w:rsidRDefault="000721E3" w:rsidP="009C2C53">
            <w:pPr>
              <w:rPr>
                <w:sz w:val="18"/>
                <w:szCs w:val="18"/>
              </w:rPr>
            </w:pPr>
          </w:p>
          <w:p w14:paraId="6A2A2C48" w14:textId="5428B5EF" w:rsidR="000721E3" w:rsidRPr="00215A94" w:rsidRDefault="009A4D42" w:rsidP="00215A94">
            <w:pPr>
              <w:autoSpaceDE w:val="0"/>
              <w:autoSpaceDN w:val="0"/>
              <w:adjustRightInd w:val="0"/>
              <w:spacing w:line="360" w:lineRule="auto"/>
              <w:rPr>
                <w:szCs w:val="21"/>
              </w:rPr>
            </w:pPr>
            <w:r w:rsidRPr="00215A94">
              <w:rPr>
                <w:rFonts w:hint="eastAsia"/>
                <w:szCs w:val="21"/>
              </w:rPr>
              <w:t>次</w:t>
            </w:r>
            <w:r w:rsidR="000721E3" w:rsidRPr="00215A94">
              <w:rPr>
                <w:rFonts w:hint="eastAsia"/>
                <w:szCs w:val="21"/>
              </w:rPr>
              <w:t>低字节表示链路状态：</w:t>
            </w:r>
          </w:p>
          <w:p w14:paraId="647106BF" w14:textId="77777777" w:rsidR="000721E3" w:rsidRDefault="000721E3" w:rsidP="000721E3">
            <w:r>
              <w:rPr>
                <w:rFonts w:hint="eastAsia"/>
              </w:rPr>
              <w:t>返回结果</w:t>
            </w:r>
          </w:p>
          <w:p w14:paraId="5F1CBED4" w14:textId="77777777" w:rsidR="000721E3" w:rsidRDefault="000721E3" w:rsidP="000721E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：正常</w:t>
            </w:r>
          </w:p>
          <w:p w14:paraId="6CD1A501" w14:textId="77777777" w:rsidR="000721E3" w:rsidRDefault="000721E3" w:rsidP="000721E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LOS</w:t>
            </w:r>
          </w:p>
          <w:p w14:paraId="58F5C992" w14:textId="6EF1B13A" w:rsidR="000721E3" w:rsidRDefault="000721E3" w:rsidP="009C2C53">
            <w:r>
              <w:t>2</w:t>
            </w:r>
            <w:r>
              <w:t>：</w:t>
            </w:r>
            <w:r>
              <w:t xml:space="preserve">LOF </w:t>
            </w:r>
          </w:p>
        </w:tc>
      </w:tr>
    </w:tbl>
    <w:p w14:paraId="1BFB6239" w14:textId="10D90B16" w:rsidR="00555F17" w:rsidRPr="0015117B" w:rsidRDefault="00555F17" w:rsidP="00555F17">
      <w:pPr>
        <w:pStyle w:val="2"/>
      </w:pPr>
      <w:r>
        <w:t>CPRI</w:t>
      </w:r>
      <w:r>
        <w:rPr>
          <w:rFonts w:hint="eastAsia"/>
        </w:rPr>
        <w:t>时延测量</w:t>
      </w:r>
    </w:p>
    <w:p w14:paraId="1D3BB869" w14:textId="3DB7822C" w:rsidR="0015777F" w:rsidRDefault="0015777F" w:rsidP="00555F17">
      <w:pPr>
        <w:pStyle w:val="a6"/>
        <w:numPr>
          <w:ilvl w:val="2"/>
          <w:numId w:val="1"/>
        </w:numPr>
        <w:ind w:firstLineChars="0"/>
        <w:outlineLvl w:val="2"/>
        <w:rPr>
          <w:sz w:val="28"/>
          <w:szCs w:val="28"/>
        </w:rPr>
      </w:pPr>
      <w:r>
        <w:rPr>
          <w:sz w:val="28"/>
          <w:szCs w:val="28"/>
        </w:rPr>
        <w:t>时延测量请求</w:t>
      </w:r>
    </w:p>
    <w:p w14:paraId="171E4FA4" w14:textId="3022B202" w:rsidR="009F5C1F" w:rsidRDefault="009F5C1F" w:rsidP="002F24C1">
      <w:pPr>
        <w:ind w:left="720"/>
        <w:rPr>
          <w:szCs w:val="21"/>
        </w:rPr>
      </w:pPr>
      <w:r w:rsidRPr="009F5C1F">
        <w:rPr>
          <w:szCs w:val="21"/>
        </w:rPr>
        <w:t>OM</w:t>
      </w:r>
      <w:r w:rsidRPr="009F5C1F">
        <w:rPr>
          <w:szCs w:val="21"/>
        </w:rPr>
        <w:t>发起对</w:t>
      </w:r>
      <w:r w:rsidRPr="009F5C1F">
        <w:rPr>
          <w:szCs w:val="21"/>
        </w:rPr>
        <w:t>BBU</w:t>
      </w:r>
      <w:r w:rsidRPr="009F5C1F">
        <w:rPr>
          <w:szCs w:val="21"/>
        </w:rPr>
        <w:t>侧光纤链路的时延测量请求。</w:t>
      </w:r>
      <w:r w:rsidR="00A002E2">
        <w:rPr>
          <w:rFonts w:hint="eastAsia"/>
          <w:szCs w:val="21"/>
        </w:rPr>
        <w:t>消息体暂无。</w:t>
      </w:r>
    </w:p>
    <w:p w14:paraId="5CFA0050" w14:textId="5A836FC6" w:rsidR="00337482" w:rsidRDefault="00337482" w:rsidP="002F24C1">
      <w:pPr>
        <w:ind w:left="720"/>
        <w:rPr>
          <w:szCs w:val="21"/>
        </w:rPr>
      </w:pPr>
      <w:r>
        <w:rPr>
          <w:rFonts w:hint="eastAsia"/>
          <w:szCs w:val="21"/>
        </w:rPr>
        <w:t>发起情况：</w:t>
      </w:r>
      <w:r w:rsidR="00016685">
        <w:rPr>
          <w:rFonts w:hint="eastAsia"/>
          <w:szCs w:val="21"/>
        </w:rPr>
        <w:t>在</w:t>
      </w:r>
      <w:r w:rsidR="00016685">
        <w:rPr>
          <w:rFonts w:hint="eastAsia"/>
          <w:szCs w:val="21"/>
        </w:rPr>
        <w:t>BBU</w:t>
      </w:r>
      <w:r w:rsidR="00016685">
        <w:rPr>
          <w:rFonts w:hint="eastAsia"/>
          <w:szCs w:val="21"/>
        </w:rPr>
        <w:t>启动和</w:t>
      </w:r>
      <w:r w:rsidR="00016685">
        <w:rPr>
          <w:rFonts w:hint="eastAsia"/>
          <w:szCs w:val="21"/>
        </w:rPr>
        <w:t>RRU</w:t>
      </w:r>
      <w:r w:rsidR="00016685">
        <w:rPr>
          <w:rFonts w:hint="eastAsia"/>
          <w:szCs w:val="21"/>
        </w:rPr>
        <w:t>都启动完成后，</w:t>
      </w:r>
      <w:r w:rsidR="00016685">
        <w:rPr>
          <w:rFonts w:hint="eastAsia"/>
          <w:szCs w:val="21"/>
        </w:rPr>
        <w:t xml:space="preserve"> </w:t>
      </w:r>
      <w:r w:rsidR="00016685">
        <w:rPr>
          <w:rFonts w:hint="eastAsia"/>
          <w:szCs w:val="21"/>
        </w:rPr>
        <w:t>小区建立之前需要完成时延测量。</w:t>
      </w:r>
    </w:p>
    <w:p w14:paraId="774BAEAD" w14:textId="77777777" w:rsidR="009F5C1F" w:rsidRPr="009F5C1F" w:rsidRDefault="009F5C1F" w:rsidP="009F5C1F">
      <w:pPr>
        <w:ind w:left="720"/>
        <w:rPr>
          <w:szCs w:val="21"/>
        </w:rPr>
      </w:pPr>
    </w:p>
    <w:p w14:paraId="2D7923A7" w14:textId="77777777" w:rsidR="0015777F" w:rsidRDefault="0015777F" w:rsidP="00555F17">
      <w:pPr>
        <w:pStyle w:val="a6"/>
        <w:numPr>
          <w:ilvl w:val="2"/>
          <w:numId w:val="1"/>
        </w:numPr>
        <w:ind w:firstLineChars="0"/>
        <w:outlineLvl w:val="2"/>
        <w:rPr>
          <w:sz w:val="28"/>
          <w:szCs w:val="28"/>
        </w:rPr>
      </w:pPr>
      <w:r>
        <w:rPr>
          <w:sz w:val="28"/>
          <w:szCs w:val="28"/>
        </w:rPr>
        <w:t>时延测量响应</w:t>
      </w:r>
    </w:p>
    <w:p w14:paraId="1B597A70" w14:textId="02FA9F1F" w:rsidR="009F5C1F" w:rsidRDefault="00B2248E" w:rsidP="009F5C1F">
      <w:pPr>
        <w:pStyle w:val="a6"/>
        <w:ind w:left="720" w:firstLineChars="0" w:firstLine="0"/>
        <w:rPr>
          <w:szCs w:val="21"/>
        </w:rPr>
      </w:pPr>
      <w:r>
        <w:rPr>
          <w:szCs w:val="21"/>
        </w:rPr>
        <w:t>CPRI</w:t>
      </w:r>
      <w:r w:rsidR="009F5C1F" w:rsidRPr="009F5C1F">
        <w:rPr>
          <w:szCs w:val="21"/>
        </w:rPr>
        <w:t>将</w:t>
      </w:r>
      <w:r w:rsidR="00016685">
        <w:rPr>
          <w:szCs w:val="21"/>
        </w:rPr>
        <w:t>单个光口的</w:t>
      </w:r>
      <w:r w:rsidR="009F5C1F" w:rsidRPr="009F5C1F">
        <w:rPr>
          <w:szCs w:val="21"/>
        </w:rPr>
        <w:t>测量结果上报至</w:t>
      </w:r>
      <w:r w:rsidR="00D80080">
        <w:rPr>
          <w:szCs w:val="21"/>
        </w:rPr>
        <w:t>OM</w:t>
      </w:r>
      <w:r w:rsidR="009F5C1F" w:rsidRPr="009F5C1F">
        <w:rPr>
          <w:szCs w:val="21"/>
        </w:rPr>
        <w:t>。</w:t>
      </w:r>
    </w:p>
    <w:p w14:paraId="52BADA13" w14:textId="77777777" w:rsidR="00D80080" w:rsidRPr="007D740C" w:rsidRDefault="00D80080" w:rsidP="009F5C1F">
      <w:pPr>
        <w:pStyle w:val="a6"/>
        <w:ind w:left="720" w:firstLineChars="0" w:firstLine="0"/>
        <w:rPr>
          <w:szCs w:val="21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6"/>
        <w:gridCol w:w="967"/>
        <w:gridCol w:w="4628"/>
      </w:tblGrid>
      <w:tr w:rsidR="00D80080" w14:paraId="3BEF48A8" w14:textId="77777777" w:rsidTr="00D80080">
        <w:trPr>
          <w:trHeight w:val="483"/>
          <w:jc w:val="center"/>
        </w:trPr>
        <w:tc>
          <w:tcPr>
            <w:tcW w:w="2286" w:type="dxa"/>
            <w:shd w:val="pct10" w:color="auto" w:fill="FFFFFF"/>
          </w:tcPr>
          <w:p w14:paraId="654CFE5D" w14:textId="77777777" w:rsidR="00D80080" w:rsidRDefault="00D80080" w:rsidP="00A937F8">
            <w:r>
              <w:rPr>
                <w:rFonts w:hint="eastAsia"/>
              </w:rPr>
              <w:t>参数</w:t>
            </w:r>
          </w:p>
        </w:tc>
        <w:tc>
          <w:tcPr>
            <w:tcW w:w="967" w:type="dxa"/>
            <w:shd w:val="pct10" w:color="auto" w:fill="FFFFFF"/>
          </w:tcPr>
          <w:p w14:paraId="55C73277" w14:textId="77777777" w:rsidR="00D80080" w:rsidRDefault="00D80080" w:rsidP="00A937F8">
            <w:r>
              <w:rPr>
                <w:rFonts w:hint="eastAsia"/>
              </w:rPr>
              <w:t>类型</w:t>
            </w:r>
          </w:p>
        </w:tc>
        <w:tc>
          <w:tcPr>
            <w:tcW w:w="4628" w:type="dxa"/>
            <w:shd w:val="pct10" w:color="auto" w:fill="FFFFFF"/>
          </w:tcPr>
          <w:p w14:paraId="55E7E2A9" w14:textId="77777777" w:rsidR="00D80080" w:rsidRDefault="00D80080" w:rsidP="00A937F8">
            <w:r>
              <w:rPr>
                <w:rFonts w:hint="eastAsia"/>
              </w:rPr>
              <w:t>含义</w:t>
            </w:r>
          </w:p>
        </w:tc>
      </w:tr>
      <w:tr w:rsidR="00A74A3C" w:rsidRPr="00A74A3C" w14:paraId="48A8A935" w14:textId="77777777" w:rsidTr="00D80080">
        <w:trPr>
          <w:trHeight w:val="209"/>
          <w:jc w:val="center"/>
        </w:trPr>
        <w:tc>
          <w:tcPr>
            <w:tcW w:w="2286" w:type="dxa"/>
            <w:shd w:val="clear" w:color="auto" w:fill="FFFFFF"/>
            <w:vAlign w:val="center"/>
          </w:tcPr>
          <w:p w14:paraId="188FEEC7" w14:textId="6379B683" w:rsidR="00BF3231" w:rsidRPr="00A74A3C" w:rsidRDefault="00BF3231" w:rsidP="00BF3231">
            <w:pPr>
              <w:rPr>
                <w:color w:val="FF0000"/>
              </w:rPr>
            </w:pPr>
            <w:r w:rsidRPr="00A74A3C">
              <w:rPr>
                <w:color w:val="FF0000"/>
              </w:rPr>
              <w:t>T14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64C8001D" w14:textId="4B59A518" w:rsidR="00BF3231" w:rsidRPr="00A74A3C" w:rsidRDefault="00BF3231" w:rsidP="00EE3429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color w:val="FF0000"/>
                <w:szCs w:val="24"/>
              </w:rPr>
            </w:pPr>
            <w:r w:rsidRPr="00A74A3C">
              <w:rPr>
                <w:rFonts w:ascii="Times New Roman" w:eastAsia="宋体" w:hAnsi="Times New Roman" w:hint="eastAsia"/>
                <w:color w:val="FF0000"/>
                <w:szCs w:val="24"/>
              </w:rPr>
              <w:t>UINT</w:t>
            </w:r>
            <w:r w:rsidR="00237E19" w:rsidRPr="00A74A3C">
              <w:rPr>
                <w:rFonts w:ascii="Times New Roman" w:eastAsia="宋体" w:hAnsi="Times New Roman"/>
                <w:color w:val="FF0000"/>
                <w:szCs w:val="24"/>
              </w:rPr>
              <w:t>32</w:t>
            </w:r>
          </w:p>
        </w:tc>
        <w:tc>
          <w:tcPr>
            <w:tcW w:w="4628" w:type="dxa"/>
            <w:shd w:val="clear" w:color="auto" w:fill="FFFFFF"/>
            <w:vAlign w:val="center"/>
          </w:tcPr>
          <w:p w14:paraId="67B93EBC" w14:textId="22CD951C" w:rsidR="002F24C1" w:rsidRPr="00A74A3C" w:rsidRDefault="00A74A3C" w:rsidP="00A74A3C">
            <w:pPr>
              <w:rPr>
                <w:color w:val="FF0000"/>
              </w:rPr>
            </w:pPr>
            <w:r w:rsidRPr="00A74A3C">
              <w:rPr>
                <w:rFonts w:hint="eastAsia"/>
                <w:color w:val="FF0000"/>
              </w:rPr>
              <w:t>为</w:t>
            </w:r>
            <w:r w:rsidRPr="00A74A3C">
              <w:rPr>
                <w:rFonts w:hint="eastAsia"/>
                <w:color w:val="FF0000"/>
              </w:rPr>
              <w:t>xx</w:t>
            </w:r>
            <w:r w:rsidRPr="00A74A3C">
              <w:rPr>
                <w:rFonts w:hint="eastAsia"/>
                <w:color w:val="FF0000"/>
              </w:rPr>
              <w:t>个</w:t>
            </w:r>
            <w:r w:rsidRPr="00A74A3C">
              <w:rPr>
                <w:rFonts w:hint="eastAsia"/>
                <w:color w:val="FF0000"/>
              </w:rPr>
              <w:t>cycle</w:t>
            </w:r>
            <w:r w:rsidRPr="00A74A3C">
              <w:rPr>
                <w:rFonts w:hint="eastAsia"/>
                <w:color w:val="FF0000"/>
              </w:rPr>
              <w:t>。</w:t>
            </w:r>
            <w:r w:rsidRPr="00A74A3C">
              <w:rPr>
                <w:color w:val="FF0000"/>
              </w:rPr>
              <w:t>10G</w:t>
            </w:r>
            <w:r w:rsidRPr="00A74A3C">
              <w:rPr>
                <w:rFonts w:hint="eastAsia"/>
                <w:color w:val="FF0000"/>
              </w:rPr>
              <w:t>按照</w:t>
            </w:r>
            <w:r w:rsidRPr="00A74A3C">
              <w:rPr>
                <w:rFonts w:hint="eastAsia"/>
                <w:color w:val="FF0000"/>
              </w:rPr>
              <w:t>1/</w:t>
            </w:r>
            <w:r w:rsidRPr="00A74A3C">
              <w:rPr>
                <w:color w:val="FF0000"/>
              </w:rPr>
              <w:t>245.76MHz</w:t>
            </w:r>
            <w:r w:rsidRPr="00A74A3C">
              <w:rPr>
                <w:color w:val="FF0000"/>
              </w:rPr>
              <w:t>为单位</w:t>
            </w:r>
            <w:r w:rsidRPr="00A74A3C">
              <w:rPr>
                <w:rFonts w:hint="eastAsia"/>
                <w:color w:val="FF0000"/>
              </w:rPr>
              <w:t>，</w:t>
            </w:r>
            <w:r w:rsidRPr="00A74A3C">
              <w:rPr>
                <w:color w:val="FF0000"/>
              </w:rPr>
              <w:t>5G</w:t>
            </w:r>
            <w:r w:rsidRPr="00A74A3C">
              <w:rPr>
                <w:rFonts w:hint="eastAsia"/>
                <w:color w:val="FF0000"/>
              </w:rPr>
              <w:t>按照</w:t>
            </w:r>
            <w:r w:rsidRPr="00A74A3C">
              <w:rPr>
                <w:color w:val="FF0000"/>
              </w:rPr>
              <w:t>122.88MHz</w:t>
            </w:r>
            <w:r w:rsidRPr="00A74A3C">
              <w:rPr>
                <w:rFonts w:hint="eastAsia"/>
                <w:color w:val="FF0000"/>
              </w:rPr>
              <w:t>，</w:t>
            </w:r>
            <w:r w:rsidRPr="00A74A3C">
              <w:rPr>
                <w:color w:val="FF0000"/>
              </w:rPr>
              <w:t>2.5G</w:t>
            </w:r>
            <w:r w:rsidRPr="00A74A3C">
              <w:rPr>
                <w:rFonts w:hint="eastAsia"/>
                <w:color w:val="FF0000"/>
              </w:rPr>
              <w:t>按照</w:t>
            </w:r>
            <w:r w:rsidRPr="00A74A3C">
              <w:rPr>
                <w:color w:val="FF0000"/>
              </w:rPr>
              <w:t>61.44MHz</w:t>
            </w:r>
            <w:r w:rsidRPr="00A74A3C">
              <w:rPr>
                <w:rFonts w:hint="eastAsia"/>
                <w:color w:val="FF0000"/>
              </w:rPr>
              <w:t>为单位来，都统一成时间单位然后再折算成时钟周期数。</w:t>
            </w:r>
          </w:p>
        </w:tc>
      </w:tr>
    </w:tbl>
    <w:p w14:paraId="09703A36" w14:textId="6CA91650" w:rsidR="009F5C1F" w:rsidRPr="00A74A3C" w:rsidRDefault="009F5C1F" w:rsidP="009F5C1F">
      <w:pPr>
        <w:pStyle w:val="a6"/>
        <w:ind w:left="720" w:firstLineChars="0" w:firstLine="0"/>
        <w:rPr>
          <w:color w:val="FF0000"/>
          <w:szCs w:val="21"/>
        </w:rPr>
      </w:pPr>
    </w:p>
    <w:p w14:paraId="25C25BE5" w14:textId="49E72ECE" w:rsidR="00237E19" w:rsidRPr="0015117B" w:rsidRDefault="00237E19" w:rsidP="00237E19">
      <w:pPr>
        <w:pStyle w:val="2"/>
      </w:pPr>
      <w:r>
        <w:t>CPRI</w:t>
      </w:r>
      <w:r>
        <w:rPr>
          <w:rFonts w:hint="eastAsia"/>
        </w:rPr>
        <w:t>时延配置</w:t>
      </w:r>
      <w:r>
        <w:rPr>
          <w:rFonts w:hint="eastAsia"/>
        </w:rPr>
        <w:t>(</w:t>
      </w:r>
      <w:r>
        <w:rPr>
          <w:rFonts w:hint="eastAsia"/>
        </w:rPr>
        <w:t>小区建立后</w:t>
      </w:r>
      <w:r>
        <w:rPr>
          <w:rFonts w:hint="eastAsia"/>
        </w:rPr>
        <w:t>)</w:t>
      </w:r>
    </w:p>
    <w:p w14:paraId="4AD53669" w14:textId="3992C86C" w:rsidR="00237E19" w:rsidRDefault="00237E19" w:rsidP="00237E19">
      <w:pPr>
        <w:pStyle w:val="a6"/>
        <w:numPr>
          <w:ilvl w:val="2"/>
          <w:numId w:val="1"/>
        </w:numPr>
        <w:ind w:firstLineChars="0"/>
        <w:outlineLvl w:val="2"/>
        <w:rPr>
          <w:sz w:val="28"/>
          <w:szCs w:val="28"/>
        </w:rPr>
      </w:pPr>
      <w:r>
        <w:rPr>
          <w:sz w:val="28"/>
          <w:szCs w:val="28"/>
        </w:rPr>
        <w:t>时延配置命令</w:t>
      </w:r>
    </w:p>
    <w:p w14:paraId="57180649" w14:textId="162B8DA7" w:rsidR="00CA463D" w:rsidRDefault="00CA463D" w:rsidP="00CA463D">
      <w:pPr>
        <w:ind w:firstLine="420"/>
      </w:pPr>
      <w:r>
        <w:rPr>
          <w:rFonts w:hint="eastAsia"/>
        </w:rPr>
        <w:t>配置第一级</w:t>
      </w:r>
      <w:r>
        <w:rPr>
          <w:rFonts w:hint="eastAsia"/>
        </w:rPr>
        <w:t>RRU</w:t>
      </w:r>
      <w:r>
        <w:rPr>
          <w:rFonts w:hint="eastAsia"/>
        </w:rPr>
        <w:t>的时延补偿值到</w:t>
      </w:r>
      <w:r>
        <w:rPr>
          <w:rFonts w:hint="eastAsia"/>
        </w:rPr>
        <w:t>CPRI</w:t>
      </w:r>
      <w:r>
        <w:rPr>
          <w:rFonts w:hint="eastAsia"/>
        </w:rPr>
        <w:t>接口，此后帧头的同步由</w:t>
      </w:r>
      <w:r>
        <w:rPr>
          <w:rFonts w:hint="eastAsia"/>
        </w:rPr>
        <w:t>CPRI</w:t>
      </w:r>
      <w:r>
        <w:rPr>
          <w:rFonts w:hint="eastAsia"/>
        </w:rPr>
        <w:t>完成。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6"/>
        <w:gridCol w:w="967"/>
        <w:gridCol w:w="4628"/>
      </w:tblGrid>
      <w:tr w:rsidR="00237E19" w14:paraId="5CAD55DA" w14:textId="77777777" w:rsidTr="00237E19">
        <w:trPr>
          <w:trHeight w:val="483"/>
          <w:jc w:val="center"/>
        </w:trPr>
        <w:tc>
          <w:tcPr>
            <w:tcW w:w="2286" w:type="dxa"/>
            <w:shd w:val="pct10" w:color="auto" w:fill="FFFFFF"/>
          </w:tcPr>
          <w:p w14:paraId="2C540241" w14:textId="77777777" w:rsidR="00237E19" w:rsidRDefault="00237E19" w:rsidP="00237E19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967" w:type="dxa"/>
            <w:shd w:val="pct10" w:color="auto" w:fill="FFFFFF"/>
          </w:tcPr>
          <w:p w14:paraId="2DE7489D" w14:textId="77777777" w:rsidR="00237E19" w:rsidRDefault="00237E19" w:rsidP="00237E19">
            <w:r>
              <w:rPr>
                <w:rFonts w:hint="eastAsia"/>
              </w:rPr>
              <w:t>类型</w:t>
            </w:r>
          </w:p>
        </w:tc>
        <w:tc>
          <w:tcPr>
            <w:tcW w:w="4628" w:type="dxa"/>
            <w:shd w:val="pct10" w:color="auto" w:fill="FFFFFF"/>
          </w:tcPr>
          <w:p w14:paraId="1CD97013" w14:textId="77777777" w:rsidR="00237E19" w:rsidRDefault="00237E19" w:rsidP="00237E19">
            <w:r>
              <w:rPr>
                <w:rFonts w:hint="eastAsia"/>
              </w:rPr>
              <w:t>含义</w:t>
            </w:r>
          </w:p>
        </w:tc>
      </w:tr>
      <w:tr w:rsidR="00237E19" w14:paraId="1F4BB5D0" w14:textId="77777777" w:rsidTr="00237E19">
        <w:trPr>
          <w:trHeight w:val="209"/>
          <w:jc w:val="center"/>
        </w:trPr>
        <w:tc>
          <w:tcPr>
            <w:tcW w:w="2286" w:type="dxa"/>
            <w:shd w:val="clear" w:color="auto" w:fill="FFFFFF"/>
            <w:vAlign w:val="center"/>
          </w:tcPr>
          <w:p w14:paraId="71BEFD06" w14:textId="77777777" w:rsidR="00237E19" w:rsidRDefault="00237E19" w:rsidP="00237E19">
            <w:r>
              <w:t>TimeDelay</w:t>
            </w:r>
            <w:r w:rsidR="00012E39">
              <w:t>UL</w:t>
            </w:r>
          </w:p>
          <w:p w14:paraId="00C37AF2" w14:textId="0E9CFBDF" w:rsidR="00012E39" w:rsidRDefault="00012E39" w:rsidP="00237E19">
            <w:r>
              <w:t>(T12 + T2a)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665034DC" w14:textId="77777777" w:rsidR="00237E19" w:rsidRDefault="00237E19" w:rsidP="00237E19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 w:hint="eastAsia"/>
                <w:szCs w:val="24"/>
              </w:rPr>
              <w:t>UINT</w:t>
            </w:r>
            <w:r>
              <w:rPr>
                <w:rFonts w:ascii="Times New Roman" w:eastAsia="宋体" w:hAnsi="Times New Roman"/>
                <w:szCs w:val="24"/>
              </w:rPr>
              <w:t>32</w:t>
            </w:r>
          </w:p>
        </w:tc>
        <w:tc>
          <w:tcPr>
            <w:tcW w:w="4628" w:type="dxa"/>
            <w:shd w:val="clear" w:color="auto" w:fill="FFFFFF"/>
            <w:vAlign w:val="center"/>
          </w:tcPr>
          <w:p w14:paraId="2E08B670" w14:textId="10F71D2D" w:rsidR="00237E19" w:rsidRDefault="00237E19" w:rsidP="00012E39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cycle</w:t>
            </w:r>
            <w:r>
              <w:rPr>
                <w:rFonts w:hint="eastAsia"/>
              </w:rPr>
              <w:t>。</w:t>
            </w:r>
            <w:r w:rsidR="00012E39" w:rsidRPr="00012E39">
              <w:t>10G</w:t>
            </w:r>
            <w:r w:rsidR="00012E39">
              <w:rPr>
                <w:rFonts w:hint="eastAsia"/>
              </w:rPr>
              <w:t>按照</w:t>
            </w:r>
            <w:r w:rsidR="00012E39">
              <w:rPr>
                <w:rFonts w:hint="eastAsia"/>
              </w:rPr>
              <w:t>1/</w:t>
            </w:r>
            <w:r w:rsidR="00012E39">
              <w:t>245.76MHz</w:t>
            </w:r>
            <w:r w:rsidR="00012E39">
              <w:t>为单位</w:t>
            </w:r>
            <w:r w:rsidR="00012E39" w:rsidRPr="00012E39">
              <w:rPr>
                <w:rFonts w:hint="eastAsia"/>
              </w:rPr>
              <w:t>，</w:t>
            </w:r>
            <w:r w:rsidR="00012E39" w:rsidRPr="00012E39">
              <w:t>5G</w:t>
            </w:r>
            <w:r w:rsidR="00012E39" w:rsidRPr="00012E39">
              <w:rPr>
                <w:rFonts w:hint="eastAsia"/>
              </w:rPr>
              <w:t>按照</w:t>
            </w:r>
            <w:r w:rsidR="00012E39" w:rsidRPr="00012E39">
              <w:t>122.88MHz</w:t>
            </w:r>
            <w:r w:rsidR="00012E39" w:rsidRPr="00012E39">
              <w:rPr>
                <w:rFonts w:hint="eastAsia"/>
              </w:rPr>
              <w:t>，</w:t>
            </w:r>
            <w:r w:rsidR="00012E39" w:rsidRPr="00012E39">
              <w:t>2.5G</w:t>
            </w:r>
            <w:r w:rsidR="00012E39" w:rsidRPr="00012E39">
              <w:rPr>
                <w:rFonts w:hint="eastAsia"/>
              </w:rPr>
              <w:t>按照</w:t>
            </w:r>
            <w:r w:rsidR="00012E39" w:rsidRPr="00012E39">
              <w:t>61.44MHz</w:t>
            </w:r>
            <w:r w:rsidR="00012E39" w:rsidRPr="00012E39">
              <w:rPr>
                <w:rFonts w:hint="eastAsia"/>
              </w:rPr>
              <w:t>为单</w:t>
            </w:r>
            <w:r w:rsidR="00012E39">
              <w:rPr>
                <w:rFonts w:hint="eastAsia"/>
              </w:rPr>
              <w:t>位来，</w:t>
            </w:r>
            <w:r w:rsidR="00012E39" w:rsidRPr="00012E39">
              <w:rPr>
                <w:rFonts w:hint="eastAsia"/>
              </w:rPr>
              <w:t>都统一成时间单位然后再折算成时钟周期数。</w:t>
            </w:r>
          </w:p>
        </w:tc>
      </w:tr>
      <w:tr w:rsidR="00012E39" w14:paraId="73FD34ED" w14:textId="77777777" w:rsidTr="00237E19">
        <w:trPr>
          <w:trHeight w:val="209"/>
          <w:jc w:val="center"/>
        </w:trPr>
        <w:tc>
          <w:tcPr>
            <w:tcW w:w="2286" w:type="dxa"/>
            <w:shd w:val="clear" w:color="auto" w:fill="FFFFFF"/>
            <w:vAlign w:val="center"/>
          </w:tcPr>
          <w:p w14:paraId="377751E9" w14:textId="77777777" w:rsidR="00012E39" w:rsidRDefault="00012E39" w:rsidP="00012E39">
            <w:r>
              <w:t>TimeDelayDL</w:t>
            </w:r>
          </w:p>
          <w:p w14:paraId="07DFF62D" w14:textId="22331492" w:rsidR="00012E39" w:rsidRDefault="00012E39" w:rsidP="00012E39">
            <w:r>
              <w:t>(T12 + Ta3)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35F3C8B5" w14:textId="59532B0C" w:rsidR="00012E39" w:rsidRDefault="00012E39" w:rsidP="00012E39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 w:hint="eastAsia"/>
                <w:szCs w:val="24"/>
              </w:rPr>
              <w:t>UINT</w:t>
            </w:r>
            <w:r>
              <w:rPr>
                <w:rFonts w:ascii="Times New Roman" w:eastAsia="宋体" w:hAnsi="Times New Roman"/>
                <w:szCs w:val="24"/>
              </w:rPr>
              <w:t>32</w:t>
            </w:r>
          </w:p>
        </w:tc>
        <w:tc>
          <w:tcPr>
            <w:tcW w:w="4628" w:type="dxa"/>
            <w:shd w:val="clear" w:color="auto" w:fill="FFFFFF"/>
            <w:vAlign w:val="center"/>
          </w:tcPr>
          <w:p w14:paraId="64678F9C" w14:textId="66A750CF" w:rsidR="00012E39" w:rsidRDefault="00012E39" w:rsidP="00012E39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cycle</w:t>
            </w:r>
            <w:r>
              <w:rPr>
                <w:rFonts w:hint="eastAsia"/>
              </w:rPr>
              <w:t>。</w:t>
            </w:r>
            <w:r w:rsidRPr="00012E39">
              <w:t>10G</w:t>
            </w:r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1/</w:t>
            </w:r>
            <w:r>
              <w:t>245.76MHz</w:t>
            </w:r>
            <w:r>
              <w:t>为单位</w:t>
            </w:r>
            <w:r w:rsidRPr="00012E39">
              <w:rPr>
                <w:rFonts w:hint="eastAsia"/>
              </w:rPr>
              <w:t>，</w:t>
            </w:r>
            <w:r w:rsidRPr="00012E39">
              <w:t>5G</w:t>
            </w:r>
            <w:r w:rsidRPr="00012E39">
              <w:rPr>
                <w:rFonts w:hint="eastAsia"/>
              </w:rPr>
              <w:t>按照</w:t>
            </w:r>
            <w:r w:rsidRPr="00012E39">
              <w:t>122.88MHz</w:t>
            </w:r>
            <w:r w:rsidRPr="00012E39">
              <w:rPr>
                <w:rFonts w:hint="eastAsia"/>
              </w:rPr>
              <w:t>，</w:t>
            </w:r>
            <w:r w:rsidRPr="00012E39">
              <w:t>2.5G</w:t>
            </w:r>
            <w:r w:rsidRPr="00012E39">
              <w:rPr>
                <w:rFonts w:hint="eastAsia"/>
              </w:rPr>
              <w:t>按照</w:t>
            </w:r>
            <w:r w:rsidRPr="00012E39">
              <w:t>61.44MHz</w:t>
            </w:r>
            <w:r w:rsidRPr="00012E39">
              <w:rPr>
                <w:rFonts w:hint="eastAsia"/>
              </w:rPr>
              <w:t>为单</w:t>
            </w:r>
            <w:r>
              <w:rPr>
                <w:rFonts w:hint="eastAsia"/>
              </w:rPr>
              <w:t>位来，</w:t>
            </w:r>
            <w:r w:rsidRPr="00012E39">
              <w:rPr>
                <w:rFonts w:hint="eastAsia"/>
              </w:rPr>
              <w:t>都统一成时间单位然后再折算成时钟周期数。</w:t>
            </w:r>
          </w:p>
        </w:tc>
      </w:tr>
      <w:tr w:rsidR="00012E39" w14:paraId="702A8025" w14:textId="77777777" w:rsidTr="00237E19">
        <w:trPr>
          <w:trHeight w:val="209"/>
          <w:jc w:val="center"/>
        </w:trPr>
        <w:tc>
          <w:tcPr>
            <w:tcW w:w="2286" w:type="dxa"/>
            <w:shd w:val="clear" w:color="auto" w:fill="FFFFFF"/>
            <w:vAlign w:val="center"/>
          </w:tcPr>
          <w:p w14:paraId="368ABF36" w14:textId="77777777" w:rsidR="00012E39" w:rsidRPr="0096664E" w:rsidRDefault="00012E39" w:rsidP="00012E39">
            <w:commentRangeStart w:id="20"/>
            <w:r>
              <w:t>AxCInd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03D63B82" w14:textId="77777777" w:rsidR="00012E39" w:rsidRDefault="00012E39" w:rsidP="00012E39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 w:hint="eastAsia"/>
                <w:szCs w:val="24"/>
              </w:rPr>
              <w:t>UINT</w:t>
            </w:r>
            <w:r>
              <w:rPr>
                <w:rFonts w:ascii="Times New Roman" w:eastAsia="宋体" w:hAnsi="Times New Roman"/>
                <w:szCs w:val="24"/>
              </w:rPr>
              <w:t>32</w:t>
            </w:r>
          </w:p>
        </w:tc>
        <w:tc>
          <w:tcPr>
            <w:tcW w:w="4628" w:type="dxa"/>
            <w:shd w:val="clear" w:color="auto" w:fill="FFFFFF"/>
            <w:vAlign w:val="center"/>
          </w:tcPr>
          <w:p w14:paraId="4CB5A93E" w14:textId="77777777" w:rsidR="00012E39" w:rsidRDefault="00012E39" w:rsidP="00012E39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有效，</w:t>
            </w:r>
            <w:r>
              <w:t>与</w:t>
            </w:r>
            <w:r>
              <w:t>AxC</w:t>
            </w:r>
            <w:r>
              <w:t>通道配置相同</w:t>
            </w:r>
            <w:r>
              <w:rPr>
                <w:rFonts w:hint="eastAsia"/>
              </w:rPr>
              <w:t>。</w:t>
            </w:r>
            <w:commentRangeEnd w:id="20"/>
            <w:r w:rsidR="00057BC7">
              <w:rPr>
                <w:rStyle w:val="a9"/>
              </w:rPr>
              <w:commentReference w:id="20"/>
            </w:r>
          </w:p>
        </w:tc>
      </w:tr>
    </w:tbl>
    <w:p w14:paraId="5FB031F5" w14:textId="77777777" w:rsidR="00237E19" w:rsidRPr="00237E19" w:rsidRDefault="00237E19" w:rsidP="00237E19">
      <w:pPr>
        <w:ind w:left="720"/>
        <w:rPr>
          <w:szCs w:val="21"/>
        </w:rPr>
      </w:pPr>
    </w:p>
    <w:p w14:paraId="05795A7A" w14:textId="25FD96D1" w:rsidR="00237E19" w:rsidRDefault="00237E19" w:rsidP="00237E19">
      <w:pPr>
        <w:pStyle w:val="a6"/>
        <w:numPr>
          <w:ilvl w:val="2"/>
          <w:numId w:val="1"/>
        </w:numPr>
        <w:ind w:firstLineChars="0"/>
        <w:outlineLvl w:val="2"/>
        <w:rPr>
          <w:sz w:val="28"/>
          <w:szCs w:val="28"/>
        </w:rPr>
      </w:pPr>
      <w:r>
        <w:rPr>
          <w:sz w:val="28"/>
          <w:szCs w:val="28"/>
        </w:rPr>
        <w:t>时延配置响应</w:t>
      </w:r>
    </w:p>
    <w:p w14:paraId="162F1664" w14:textId="77777777" w:rsidR="00237E19" w:rsidRPr="007D740C" w:rsidRDefault="00237E19" w:rsidP="00237E19">
      <w:pPr>
        <w:pStyle w:val="a6"/>
        <w:ind w:left="720" w:firstLineChars="0" w:firstLine="0"/>
        <w:rPr>
          <w:szCs w:val="21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6"/>
        <w:gridCol w:w="967"/>
        <w:gridCol w:w="4628"/>
      </w:tblGrid>
      <w:tr w:rsidR="00237E19" w14:paraId="0F7EEB64" w14:textId="77777777" w:rsidTr="00237E19">
        <w:trPr>
          <w:trHeight w:val="483"/>
          <w:jc w:val="center"/>
        </w:trPr>
        <w:tc>
          <w:tcPr>
            <w:tcW w:w="2286" w:type="dxa"/>
            <w:shd w:val="pct10" w:color="auto" w:fill="FFFFFF"/>
          </w:tcPr>
          <w:p w14:paraId="277AB7B2" w14:textId="77777777" w:rsidR="00237E19" w:rsidRDefault="00237E19" w:rsidP="00237E19">
            <w:r>
              <w:rPr>
                <w:rFonts w:hint="eastAsia"/>
              </w:rPr>
              <w:t>参数</w:t>
            </w:r>
          </w:p>
        </w:tc>
        <w:tc>
          <w:tcPr>
            <w:tcW w:w="967" w:type="dxa"/>
            <w:shd w:val="pct10" w:color="auto" w:fill="FFFFFF"/>
          </w:tcPr>
          <w:p w14:paraId="29E5F870" w14:textId="77777777" w:rsidR="00237E19" w:rsidRDefault="00237E19" w:rsidP="00237E19">
            <w:r>
              <w:rPr>
                <w:rFonts w:hint="eastAsia"/>
              </w:rPr>
              <w:t>类型</w:t>
            </w:r>
          </w:p>
        </w:tc>
        <w:tc>
          <w:tcPr>
            <w:tcW w:w="4628" w:type="dxa"/>
            <w:shd w:val="pct10" w:color="auto" w:fill="FFFFFF"/>
          </w:tcPr>
          <w:p w14:paraId="7678B32E" w14:textId="77777777" w:rsidR="00237E19" w:rsidRDefault="00237E19" w:rsidP="00237E19">
            <w:r>
              <w:rPr>
                <w:rFonts w:hint="eastAsia"/>
              </w:rPr>
              <w:t>含义</w:t>
            </w:r>
          </w:p>
        </w:tc>
      </w:tr>
      <w:tr w:rsidR="00237E19" w14:paraId="0BB82B28" w14:textId="77777777" w:rsidTr="00237E19">
        <w:trPr>
          <w:trHeight w:val="209"/>
          <w:jc w:val="center"/>
        </w:trPr>
        <w:tc>
          <w:tcPr>
            <w:tcW w:w="2286" w:type="dxa"/>
            <w:shd w:val="clear" w:color="auto" w:fill="FFFFFF"/>
            <w:vAlign w:val="center"/>
          </w:tcPr>
          <w:p w14:paraId="13192297" w14:textId="66A60D9B" w:rsidR="00237E19" w:rsidRDefault="00237E19" w:rsidP="00237E19">
            <w:r>
              <w:t>Result</w:t>
            </w:r>
          </w:p>
        </w:tc>
        <w:tc>
          <w:tcPr>
            <w:tcW w:w="967" w:type="dxa"/>
            <w:shd w:val="clear" w:color="auto" w:fill="FFFFFF"/>
            <w:vAlign w:val="center"/>
          </w:tcPr>
          <w:p w14:paraId="4650A45E" w14:textId="77777777" w:rsidR="00237E19" w:rsidRDefault="00237E19" w:rsidP="00237E19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 w:hint="eastAsia"/>
                <w:szCs w:val="24"/>
              </w:rPr>
              <w:t>UINT</w:t>
            </w:r>
            <w:r>
              <w:rPr>
                <w:rFonts w:ascii="Times New Roman" w:eastAsia="宋体" w:hAnsi="Times New Roman"/>
                <w:szCs w:val="24"/>
              </w:rPr>
              <w:t>32</w:t>
            </w:r>
          </w:p>
        </w:tc>
        <w:tc>
          <w:tcPr>
            <w:tcW w:w="4628" w:type="dxa"/>
            <w:shd w:val="clear" w:color="auto" w:fill="FFFFFF"/>
            <w:vAlign w:val="center"/>
          </w:tcPr>
          <w:p w14:paraId="4CBF8B0A" w14:textId="77777777" w:rsidR="00643993" w:rsidRDefault="00643993" w:rsidP="0064399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成功，</w:t>
            </w:r>
          </w:p>
          <w:p w14:paraId="1EBE75C1" w14:textId="6B45EE46" w:rsidR="00237E19" w:rsidRDefault="00643993" w:rsidP="006439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失败。</w:t>
            </w:r>
          </w:p>
        </w:tc>
      </w:tr>
    </w:tbl>
    <w:p w14:paraId="62B06FEA" w14:textId="77777777" w:rsidR="00237E19" w:rsidRPr="00237E19" w:rsidRDefault="00237E19" w:rsidP="009F5C1F">
      <w:pPr>
        <w:pStyle w:val="a6"/>
        <w:ind w:left="720" w:firstLineChars="0" w:firstLine="0"/>
        <w:rPr>
          <w:szCs w:val="21"/>
        </w:rPr>
      </w:pPr>
    </w:p>
    <w:p w14:paraId="6BE5AF5D" w14:textId="00CEDD29" w:rsidR="00A937F8" w:rsidRPr="00E23CFA" w:rsidRDefault="00555F17" w:rsidP="00E23CFA">
      <w:pPr>
        <w:pStyle w:val="2"/>
      </w:pPr>
      <w:r>
        <w:t>CPRI</w:t>
      </w:r>
      <w:r>
        <w:rPr>
          <w:rFonts w:hint="eastAsia"/>
        </w:rPr>
        <w:t>链路环回测试</w:t>
      </w:r>
    </w:p>
    <w:p w14:paraId="53F148BC" w14:textId="3886B1B2" w:rsidR="000B00F1" w:rsidRDefault="00B2248E" w:rsidP="00555F17">
      <w:pPr>
        <w:pStyle w:val="a6"/>
        <w:numPr>
          <w:ilvl w:val="2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C01B06">
        <w:rPr>
          <w:rFonts w:hint="eastAsia"/>
          <w:sz w:val="28"/>
          <w:szCs w:val="28"/>
        </w:rPr>
        <w:t>环回</w:t>
      </w:r>
      <w:r w:rsidRPr="00B2248E">
        <w:rPr>
          <w:rFonts w:hint="eastAsia"/>
          <w:sz w:val="28"/>
          <w:szCs w:val="28"/>
        </w:rPr>
        <w:t>测试</w:t>
      </w:r>
      <w:r w:rsidR="00C01B06">
        <w:rPr>
          <w:rFonts w:hint="eastAsia"/>
          <w:sz w:val="28"/>
          <w:szCs w:val="28"/>
        </w:rPr>
        <w:t>请求</w:t>
      </w:r>
    </w:p>
    <w:p w14:paraId="750B7325" w14:textId="51F73373" w:rsidR="00C01B06" w:rsidRDefault="00A937F8" w:rsidP="00C01B06">
      <w:pPr>
        <w:pStyle w:val="a6"/>
        <w:ind w:left="720" w:firstLineChars="0" w:firstLine="0"/>
        <w:rPr>
          <w:szCs w:val="21"/>
        </w:rPr>
      </w:pPr>
      <w:r w:rsidRPr="00BD7B61">
        <w:rPr>
          <w:rFonts w:hint="eastAsia"/>
          <w:szCs w:val="21"/>
        </w:rPr>
        <w:t>OM</w:t>
      </w:r>
      <w:r w:rsidR="00BD7B61" w:rsidRPr="00BD7B61">
        <w:rPr>
          <w:rFonts w:hint="eastAsia"/>
          <w:szCs w:val="21"/>
        </w:rPr>
        <w:t>向</w:t>
      </w:r>
      <w:r w:rsidR="00BD7B61" w:rsidRPr="00BD7B61">
        <w:rPr>
          <w:rFonts w:hint="eastAsia"/>
          <w:szCs w:val="21"/>
        </w:rPr>
        <w:t>CPRI</w:t>
      </w:r>
      <w:r w:rsidR="00BD7B61" w:rsidRPr="00BD7B61">
        <w:rPr>
          <w:rFonts w:hint="eastAsia"/>
          <w:szCs w:val="21"/>
        </w:rPr>
        <w:t>发出链路环回测试请求，要求</w:t>
      </w:r>
      <w:r w:rsidR="00BD7B61" w:rsidRPr="00BD7B61">
        <w:rPr>
          <w:rFonts w:hint="eastAsia"/>
          <w:szCs w:val="21"/>
        </w:rPr>
        <w:t>CPRI</w:t>
      </w:r>
      <w:r w:rsidR="00BD7B61" w:rsidRPr="00BD7B61">
        <w:rPr>
          <w:rFonts w:hint="eastAsia"/>
          <w:szCs w:val="21"/>
        </w:rPr>
        <w:t>进行链路环回测试</w:t>
      </w:r>
      <w:r w:rsidR="00BD7B61">
        <w:rPr>
          <w:rFonts w:hint="eastAsia"/>
          <w:szCs w:val="21"/>
        </w:rPr>
        <w:t>。</w:t>
      </w:r>
    </w:p>
    <w:p w14:paraId="0E73AE45" w14:textId="5F22CBBF" w:rsidR="00A002E2" w:rsidRDefault="00A002E2" w:rsidP="00C01B06">
      <w:pPr>
        <w:pStyle w:val="a6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消息体暂无。</w:t>
      </w:r>
    </w:p>
    <w:p w14:paraId="0DF5F661" w14:textId="77777777" w:rsidR="00BD7B61" w:rsidRPr="00BD7B61" w:rsidRDefault="00BD7B61" w:rsidP="00C01B06">
      <w:pPr>
        <w:pStyle w:val="a6"/>
        <w:ind w:left="720" w:firstLineChars="0" w:firstLine="0"/>
        <w:rPr>
          <w:b/>
          <w:szCs w:val="21"/>
        </w:rPr>
      </w:pPr>
    </w:p>
    <w:p w14:paraId="6B67E0B3" w14:textId="3ED14FFB" w:rsidR="00C01B06" w:rsidRDefault="00C01B06" w:rsidP="00555F17">
      <w:pPr>
        <w:pStyle w:val="a6"/>
        <w:numPr>
          <w:ilvl w:val="2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环回测试响应</w:t>
      </w:r>
    </w:p>
    <w:p w14:paraId="6AA5817D" w14:textId="59754E43" w:rsidR="00C01B06" w:rsidRDefault="00E864A1" w:rsidP="00E864A1">
      <w:pPr>
        <w:pStyle w:val="a6"/>
        <w:ind w:left="720" w:firstLineChars="0" w:firstLine="0"/>
        <w:rPr>
          <w:szCs w:val="21"/>
        </w:rPr>
      </w:pPr>
      <w:r>
        <w:rPr>
          <w:rFonts w:hint="eastAsia"/>
          <w:szCs w:val="21"/>
        </w:rPr>
        <w:t>CPRI</w:t>
      </w:r>
      <w:r>
        <w:rPr>
          <w:rFonts w:hint="eastAsia"/>
          <w:szCs w:val="21"/>
        </w:rPr>
        <w:t>收到链路环回测试请求后，进行</w:t>
      </w:r>
      <w:r>
        <w:rPr>
          <w:rFonts w:hint="eastAsia"/>
          <w:szCs w:val="21"/>
        </w:rPr>
        <w:t>CPRI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RRU</w:t>
      </w:r>
      <w:r w:rsidRPr="00E864A1">
        <w:rPr>
          <w:rFonts w:hint="eastAsia"/>
          <w:szCs w:val="21"/>
        </w:rPr>
        <w:t>之间链路环回测试，并将测试结构通过该消息响应给</w:t>
      </w:r>
      <w:r w:rsidRPr="00E864A1">
        <w:rPr>
          <w:rFonts w:hint="eastAsia"/>
          <w:szCs w:val="21"/>
        </w:rPr>
        <w:t>BBU</w:t>
      </w:r>
      <w:r w:rsidRPr="00E864A1">
        <w:rPr>
          <w:rFonts w:hint="eastAsia"/>
          <w:szCs w:val="21"/>
        </w:rPr>
        <w:t>。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1041"/>
        <w:gridCol w:w="4628"/>
      </w:tblGrid>
      <w:tr w:rsidR="00E864A1" w14:paraId="36755551" w14:textId="77777777" w:rsidTr="00555F17">
        <w:trPr>
          <w:trHeight w:val="483"/>
          <w:jc w:val="center"/>
        </w:trPr>
        <w:tc>
          <w:tcPr>
            <w:tcW w:w="2212" w:type="dxa"/>
            <w:shd w:val="pct10" w:color="auto" w:fill="FFFFFF"/>
          </w:tcPr>
          <w:p w14:paraId="136FD0A4" w14:textId="77777777" w:rsidR="00E864A1" w:rsidRDefault="00E864A1" w:rsidP="006745AC">
            <w:r>
              <w:rPr>
                <w:rFonts w:hint="eastAsia"/>
              </w:rPr>
              <w:t>参数</w:t>
            </w:r>
          </w:p>
        </w:tc>
        <w:tc>
          <w:tcPr>
            <w:tcW w:w="1041" w:type="dxa"/>
            <w:shd w:val="pct10" w:color="auto" w:fill="FFFFFF"/>
          </w:tcPr>
          <w:p w14:paraId="43A3D2A2" w14:textId="77777777" w:rsidR="00E864A1" w:rsidRDefault="00E864A1" w:rsidP="006745AC">
            <w:r>
              <w:rPr>
                <w:rFonts w:hint="eastAsia"/>
              </w:rPr>
              <w:t>类型</w:t>
            </w:r>
          </w:p>
        </w:tc>
        <w:tc>
          <w:tcPr>
            <w:tcW w:w="4628" w:type="dxa"/>
            <w:shd w:val="pct10" w:color="auto" w:fill="FFFFFF"/>
          </w:tcPr>
          <w:p w14:paraId="7ED46D62" w14:textId="77777777" w:rsidR="00E864A1" w:rsidRDefault="00E864A1" w:rsidP="006745AC">
            <w:r>
              <w:rPr>
                <w:rFonts w:hint="eastAsia"/>
              </w:rPr>
              <w:t>含义</w:t>
            </w:r>
          </w:p>
        </w:tc>
      </w:tr>
      <w:tr w:rsidR="00E864A1" w14:paraId="606DD098" w14:textId="77777777" w:rsidTr="00555F17">
        <w:trPr>
          <w:trHeight w:val="209"/>
          <w:jc w:val="center"/>
        </w:trPr>
        <w:tc>
          <w:tcPr>
            <w:tcW w:w="2212" w:type="dxa"/>
            <w:shd w:val="clear" w:color="auto" w:fill="FFFFFF"/>
            <w:vAlign w:val="center"/>
          </w:tcPr>
          <w:p w14:paraId="12DE4D52" w14:textId="77777777" w:rsidR="00E864A1" w:rsidRDefault="00E864A1" w:rsidP="006745AC">
            <w:r>
              <w:rPr>
                <w:rFonts w:hint="eastAsia"/>
              </w:rPr>
              <w:t>Result</w:t>
            </w:r>
          </w:p>
        </w:tc>
        <w:tc>
          <w:tcPr>
            <w:tcW w:w="1041" w:type="dxa"/>
            <w:shd w:val="clear" w:color="auto" w:fill="FFFFFF"/>
            <w:vAlign w:val="center"/>
          </w:tcPr>
          <w:p w14:paraId="7548F1B1" w14:textId="5A3FA334" w:rsidR="00E864A1" w:rsidRDefault="00E864A1" w:rsidP="006745AC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 w:hint="eastAsia"/>
                <w:szCs w:val="24"/>
              </w:rPr>
              <w:t>UINT32</w:t>
            </w:r>
          </w:p>
        </w:tc>
        <w:tc>
          <w:tcPr>
            <w:tcW w:w="4628" w:type="dxa"/>
            <w:shd w:val="clear" w:color="auto" w:fill="FFFFFF"/>
            <w:vAlign w:val="center"/>
          </w:tcPr>
          <w:p w14:paraId="0A6D0844" w14:textId="77777777" w:rsidR="00E864A1" w:rsidRDefault="00E864A1" w:rsidP="006745AC">
            <w:r>
              <w:rPr>
                <w:rFonts w:hint="eastAsia"/>
              </w:rPr>
              <w:t>返回结果</w:t>
            </w:r>
          </w:p>
          <w:p w14:paraId="13E2E103" w14:textId="77777777" w:rsidR="00E864A1" w:rsidRDefault="00E864A1" w:rsidP="006745A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14:paraId="01DEEE6F" w14:textId="77777777" w:rsidR="00E864A1" w:rsidRDefault="00E864A1" w:rsidP="006745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</w:tbl>
    <w:p w14:paraId="634C34CE" w14:textId="03154291" w:rsidR="00555F17" w:rsidRPr="0015117B" w:rsidRDefault="00555F17" w:rsidP="00555F17">
      <w:pPr>
        <w:pStyle w:val="2"/>
      </w:pPr>
      <w:r>
        <w:t>CPRI</w:t>
      </w:r>
      <w:r>
        <w:rPr>
          <w:rFonts w:hint="eastAsia"/>
        </w:rPr>
        <w:t>链路误码率测试</w:t>
      </w:r>
    </w:p>
    <w:p w14:paraId="716B26C4" w14:textId="77777777" w:rsidR="00E864A1" w:rsidRPr="00E864A1" w:rsidRDefault="00E864A1" w:rsidP="00E864A1">
      <w:pPr>
        <w:pStyle w:val="a6"/>
        <w:ind w:left="720" w:firstLineChars="0" w:firstLine="0"/>
        <w:rPr>
          <w:szCs w:val="21"/>
        </w:rPr>
      </w:pPr>
    </w:p>
    <w:p w14:paraId="16AFA04E" w14:textId="6930D29F" w:rsidR="00C01B06" w:rsidRDefault="00C01B06" w:rsidP="00555F17">
      <w:pPr>
        <w:pStyle w:val="a6"/>
        <w:numPr>
          <w:ilvl w:val="2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误码率测试请求</w:t>
      </w:r>
    </w:p>
    <w:p w14:paraId="4E87BB5B" w14:textId="77777777" w:rsidR="00CF24C8" w:rsidRDefault="00E864A1" w:rsidP="00E864A1">
      <w:pPr>
        <w:pStyle w:val="a6"/>
        <w:ind w:left="720" w:firstLineChars="0" w:firstLine="0"/>
        <w:rPr>
          <w:szCs w:val="21"/>
        </w:rPr>
      </w:pPr>
      <w:r w:rsidRPr="00E864A1">
        <w:rPr>
          <w:rFonts w:hint="eastAsia"/>
          <w:szCs w:val="21"/>
        </w:rPr>
        <w:t>OM</w:t>
      </w:r>
      <w:r w:rsidRPr="00E864A1">
        <w:rPr>
          <w:rFonts w:hint="eastAsia"/>
          <w:szCs w:val="21"/>
        </w:rPr>
        <w:t>发起（或手动）对</w:t>
      </w:r>
      <w:r w:rsidRPr="00E864A1">
        <w:rPr>
          <w:rFonts w:hint="eastAsia"/>
          <w:szCs w:val="21"/>
        </w:rPr>
        <w:t>CPRI</w:t>
      </w:r>
      <w:r w:rsidRPr="00E864A1">
        <w:rPr>
          <w:rFonts w:hint="eastAsia"/>
          <w:szCs w:val="21"/>
        </w:rPr>
        <w:t>链路的误码率测试请求，</w:t>
      </w:r>
      <w:r w:rsidRPr="00E864A1">
        <w:rPr>
          <w:rFonts w:hint="eastAsia"/>
          <w:szCs w:val="21"/>
        </w:rPr>
        <w:t>CPRI</w:t>
      </w:r>
      <w:r w:rsidRPr="00E864A1">
        <w:rPr>
          <w:rFonts w:hint="eastAsia"/>
          <w:szCs w:val="21"/>
        </w:rPr>
        <w:t>进行光纤链路的误码率测试流程。</w:t>
      </w:r>
    </w:p>
    <w:p w14:paraId="7FDF7BF9" w14:textId="482B6887" w:rsidR="00C01B06" w:rsidRDefault="008849D5" w:rsidP="00E864A1">
      <w:pPr>
        <w:pStyle w:val="a6"/>
        <w:ind w:left="720" w:firstLineChars="0" w:firstLine="0"/>
        <w:rPr>
          <w:szCs w:val="21"/>
        </w:rPr>
      </w:pPr>
      <w:r>
        <w:rPr>
          <w:rFonts w:hint="eastAsia"/>
          <w:szCs w:val="21"/>
        </w:rPr>
        <w:t>【该功能在业务正常过程中不需要启动，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为设备的性能指标。保留该测试功能。】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1041"/>
        <w:gridCol w:w="4628"/>
      </w:tblGrid>
      <w:tr w:rsidR="00643993" w14:paraId="75840B63" w14:textId="77777777" w:rsidTr="00F51EF5">
        <w:trPr>
          <w:trHeight w:val="483"/>
          <w:jc w:val="center"/>
        </w:trPr>
        <w:tc>
          <w:tcPr>
            <w:tcW w:w="2212" w:type="dxa"/>
            <w:shd w:val="pct10" w:color="auto" w:fill="FFFFFF"/>
          </w:tcPr>
          <w:p w14:paraId="28BEECAB" w14:textId="77777777" w:rsidR="00643993" w:rsidRDefault="00643993" w:rsidP="00F51EF5">
            <w:r>
              <w:rPr>
                <w:rFonts w:hint="eastAsia"/>
              </w:rPr>
              <w:t>参数</w:t>
            </w:r>
          </w:p>
        </w:tc>
        <w:tc>
          <w:tcPr>
            <w:tcW w:w="1041" w:type="dxa"/>
            <w:shd w:val="pct10" w:color="auto" w:fill="FFFFFF"/>
          </w:tcPr>
          <w:p w14:paraId="3F8A295F" w14:textId="77777777" w:rsidR="00643993" w:rsidRDefault="00643993" w:rsidP="00F51EF5">
            <w:r>
              <w:rPr>
                <w:rFonts w:hint="eastAsia"/>
              </w:rPr>
              <w:t>类型</w:t>
            </w:r>
          </w:p>
        </w:tc>
        <w:tc>
          <w:tcPr>
            <w:tcW w:w="4628" w:type="dxa"/>
            <w:shd w:val="pct10" w:color="auto" w:fill="FFFFFF"/>
          </w:tcPr>
          <w:p w14:paraId="326205C4" w14:textId="77777777" w:rsidR="00643993" w:rsidRDefault="00643993" w:rsidP="00F51EF5">
            <w:r>
              <w:rPr>
                <w:rFonts w:hint="eastAsia"/>
              </w:rPr>
              <w:t>含义</w:t>
            </w:r>
          </w:p>
        </w:tc>
      </w:tr>
      <w:tr w:rsidR="00643993" w14:paraId="7A781C75" w14:textId="77777777" w:rsidTr="00F51EF5">
        <w:trPr>
          <w:trHeight w:val="209"/>
          <w:jc w:val="center"/>
        </w:trPr>
        <w:tc>
          <w:tcPr>
            <w:tcW w:w="2212" w:type="dxa"/>
            <w:shd w:val="clear" w:color="auto" w:fill="FFFFFF"/>
            <w:vAlign w:val="center"/>
          </w:tcPr>
          <w:p w14:paraId="65B5D757" w14:textId="77777777" w:rsidR="00643993" w:rsidRDefault="00643993" w:rsidP="00F51EF5">
            <w:r>
              <w:lastRenderedPageBreak/>
              <w:t>CtlWord</w:t>
            </w:r>
          </w:p>
        </w:tc>
        <w:tc>
          <w:tcPr>
            <w:tcW w:w="1041" w:type="dxa"/>
            <w:shd w:val="clear" w:color="auto" w:fill="FFFFFF"/>
            <w:vAlign w:val="center"/>
          </w:tcPr>
          <w:p w14:paraId="0C13008C" w14:textId="77777777" w:rsidR="00643993" w:rsidRDefault="00643993" w:rsidP="00F51EF5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UINT8</w:t>
            </w:r>
          </w:p>
        </w:tc>
        <w:tc>
          <w:tcPr>
            <w:tcW w:w="4628" w:type="dxa"/>
            <w:shd w:val="clear" w:color="auto" w:fill="FFFFFF"/>
            <w:vAlign w:val="center"/>
          </w:tcPr>
          <w:p w14:paraId="5008A977" w14:textId="77777777" w:rsidR="00643993" w:rsidRDefault="00643993" w:rsidP="00F51EF5">
            <w:r>
              <w:t>人为控制</w:t>
            </w:r>
            <w:r>
              <w:rPr>
                <w:rFonts w:hint="eastAsia"/>
              </w:rPr>
              <w:t>，</w:t>
            </w:r>
            <w:r>
              <w:t>手动命令</w:t>
            </w:r>
            <w:r>
              <w:rPr>
                <w:rFonts w:hint="eastAsia"/>
              </w:rPr>
              <w:t>。</w:t>
            </w:r>
          </w:p>
          <w:p w14:paraId="775A1351" w14:textId="77777777" w:rsidR="00643993" w:rsidRDefault="00643993" w:rsidP="00F51EF5"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：</w:t>
            </w:r>
            <w:r>
              <w:t>BBU</w:t>
            </w:r>
            <w:r>
              <w:t>测试开始</w:t>
            </w:r>
            <w:r>
              <w:rPr>
                <w:rFonts w:hint="eastAsia"/>
              </w:rPr>
              <w:t>，</w:t>
            </w:r>
            <w:r>
              <w:t>RRU</w:t>
            </w:r>
            <w:r>
              <w:rPr>
                <w:rFonts w:hint="eastAsia"/>
              </w:rPr>
              <w:t>发。</w:t>
            </w:r>
          </w:p>
          <w:p w14:paraId="55A40981" w14:textId="77777777" w:rsidR="00643993" w:rsidRDefault="00643993" w:rsidP="00F51EF5">
            <w:r>
              <w:rPr>
                <w:rFonts w:hint="eastAsia"/>
              </w:rPr>
              <w:t>0x 02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BBU</w:t>
            </w:r>
            <w:r>
              <w:rPr>
                <w:rFonts w:hint="eastAsia"/>
              </w:rPr>
              <w:t>停止测试，</w:t>
            </w:r>
            <w:r>
              <w:t>BBU</w:t>
            </w:r>
            <w:r>
              <w:rPr>
                <w:rFonts w:hint="eastAsia"/>
              </w:rPr>
              <w:t>保存结果</w:t>
            </w:r>
          </w:p>
          <w:p w14:paraId="110D761A" w14:textId="77777777" w:rsidR="00643993" w:rsidRDefault="00643993" w:rsidP="00F51EF5">
            <w:r>
              <w:rPr>
                <w:rFonts w:hint="eastAsia"/>
              </w:rPr>
              <w:t>0x 03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BBU</w:t>
            </w:r>
            <w:r>
              <w:rPr>
                <w:rFonts w:hint="eastAsia"/>
              </w:rPr>
              <w:t>上报测试结果</w:t>
            </w:r>
          </w:p>
          <w:p w14:paraId="4C788DEC" w14:textId="77777777" w:rsidR="00643993" w:rsidRDefault="00643993" w:rsidP="00F51EF5">
            <w:r>
              <w:rPr>
                <w:rFonts w:hint="eastAsia"/>
              </w:rPr>
              <w:t>0x 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RR</w:t>
            </w:r>
            <w:r>
              <w:t>U</w:t>
            </w:r>
            <w:r>
              <w:t>测试开始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BBU</w:t>
            </w:r>
            <w:r>
              <w:rPr>
                <w:rFonts w:hint="eastAsia"/>
              </w:rPr>
              <w:t>发</w:t>
            </w:r>
          </w:p>
          <w:p w14:paraId="47E985B4" w14:textId="77777777" w:rsidR="00643993" w:rsidRDefault="00643993" w:rsidP="00F51EF5">
            <w:r>
              <w:rPr>
                <w:rFonts w:hint="eastAsia"/>
              </w:rPr>
              <w:t>0x 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RRU</w:t>
            </w:r>
            <w:r>
              <w:rPr>
                <w:rFonts w:hint="eastAsia"/>
              </w:rPr>
              <w:t>停止测试，</w:t>
            </w:r>
            <w:r>
              <w:t>RRU</w:t>
            </w:r>
            <w:r>
              <w:rPr>
                <w:rFonts w:hint="eastAsia"/>
              </w:rPr>
              <w:t>保存结果</w:t>
            </w:r>
          </w:p>
          <w:p w14:paraId="64BB249A" w14:textId="77777777" w:rsidR="00643993" w:rsidRDefault="00643993" w:rsidP="00F51EF5">
            <w:r>
              <w:rPr>
                <w:rFonts w:hint="eastAsia"/>
              </w:rPr>
              <w:t>0x 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RRU</w:t>
            </w:r>
            <w:r>
              <w:rPr>
                <w:rFonts w:hint="eastAsia"/>
              </w:rPr>
              <w:t>上报测试结果到</w:t>
            </w:r>
            <w:r>
              <w:t>BBU</w:t>
            </w:r>
            <w:r>
              <w:t>，</w:t>
            </w:r>
            <w:r>
              <w:t>BBU</w:t>
            </w:r>
            <w:r>
              <w:t>再上报</w:t>
            </w:r>
            <w:r>
              <w:t>OM</w:t>
            </w:r>
          </w:p>
        </w:tc>
      </w:tr>
      <w:tr w:rsidR="00643993" w14:paraId="6EE0D5CF" w14:textId="77777777" w:rsidTr="00F51EF5">
        <w:trPr>
          <w:trHeight w:val="209"/>
          <w:jc w:val="center"/>
        </w:trPr>
        <w:tc>
          <w:tcPr>
            <w:tcW w:w="2212" w:type="dxa"/>
            <w:shd w:val="clear" w:color="auto" w:fill="FFFFFF"/>
            <w:vAlign w:val="center"/>
          </w:tcPr>
          <w:p w14:paraId="6CE89FA6" w14:textId="77777777" w:rsidR="00643993" w:rsidRDefault="00643993" w:rsidP="00F51EF5">
            <w:r>
              <w:t>Padding1</w:t>
            </w:r>
          </w:p>
        </w:tc>
        <w:tc>
          <w:tcPr>
            <w:tcW w:w="1041" w:type="dxa"/>
            <w:shd w:val="clear" w:color="auto" w:fill="FFFFFF"/>
            <w:vAlign w:val="center"/>
          </w:tcPr>
          <w:p w14:paraId="334199EB" w14:textId="77777777" w:rsidR="00643993" w:rsidRDefault="00643993" w:rsidP="00F51EF5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UINT8</w:t>
            </w:r>
          </w:p>
        </w:tc>
        <w:tc>
          <w:tcPr>
            <w:tcW w:w="4628" w:type="dxa"/>
            <w:shd w:val="clear" w:color="auto" w:fill="FFFFFF"/>
            <w:vAlign w:val="center"/>
          </w:tcPr>
          <w:p w14:paraId="76BA9486" w14:textId="77777777" w:rsidR="00643993" w:rsidRDefault="00643993" w:rsidP="00F51EF5">
            <w:r>
              <w:t>填充字节</w:t>
            </w:r>
          </w:p>
        </w:tc>
      </w:tr>
      <w:tr w:rsidR="00643993" w14:paraId="3F84D986" w14:textId="77777777" w:rsidTr="00F51EF5">
        <w:trPr>
          <w:trHeight w:val="209"/>
          <w:jc w:val="center"/>
        </w:trPr>
        <w:tc>
          <w:tcPr>
            <w:tcW w:w="2212" w:type="dxa"/>
            <w:shd w:val="clear" w:color="auto" w:fill="FFFFFF"/>
            <w:vAlign w:val="center"/>
          </w:tcPr>
          <w:p w14:paraId="42774D3A" w14:textId="77777777" w:rsidR="00643993" w:rsidRDefault="00643993" w:rsidP="00F51EF5">
            <w:r>
              <w:t>Padding2</w:t>
            </w:r>
          </w:p>
        </w:tc>
        <w:tc>
          <w:tcPr>
            <w:tcW w:w="1041" w:type="dxa"/>
            <w:shd w:val="clear" w:color="auto" w:fill="FFFFFF"/>
            <w:vAlign w:val="center"/>
          </w:tcPr>
          <w:p w14:paraId="75DA7A9E" w14:textId="77777777" w:rsidR="00643993" w:rsidRPr="00587D6C" w:rsidRDefault="00643993" w:rsidP="00F51EF5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UINT8</w:t>
            </w:r>
          </w:p>
        </w:tc>
        <w:tc>
          <w:tcPr>
            <w:tcW w:w="4628" w:type="dxa"/>
            <w:shd w:val="clear" w:color="auto" w:fill="FFFFFF"/>
            <w:vAlign w:val="center"/>
          </w:tcPr>
          <w:p w14:paraId="599EE35A" w14:textId="77777777" w:rsidR="00643993" w:rsidRDefault="00643993" w:rsidP="00F51EF5">
            <w:r>
              <w:t>填充字节</w:t>
            </w:r>
          </w:p>
        </w:tc>
      </w:tr>
      <w:tr w:rsidR="00643993" w14:paraId="5C98D595" w14:textId="77777777" w:rsidTr="00F51EF5">
        <w:trPr>
          <w:trHeight w:val="209"/>
          <w:jc w:val="center"/>
        </w:trPr>
        <w:tc>
          <w:tcPr>
            <w:tcW w:w="2212" w:type="dxa"/>
            <w:shd w:val="clear" w:color="auto" w:fill="FFFFFF"/>
            <w:vAlign w:val="center"/>
          </w:tcPr>
          <w:p w14:paraId="6699BDBF" w14:textId="77777777" w:rsidR="00643993" w:rsidRDefault="00643993" w:rsidP="00F51EF5">
            <w:r>
              <w:t>Padding3</w:t>
            </w:r>
          </w:p>
        </w:tc>
        <w:tc>
          <w:tcPr>
            <w:tcW w:w="1041" w:type="dxa"/>
            <w:shd w:val="clear" w:color="auto" w:fill="FFFFFF"/>
            <w:vAlign w:val="center"/>
          </w:tcPr>
          <w:p w14:paraId="331140F3" w14:textId="77777777" w:rsidR="00643993" w:rsidRDefault="00643993" w:rsidP="00F51EF5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UINT8</w:t>
            </w:r>
          </w:p>
        </w:tc>
        <w:tc>
          <w:tcPr>
            <w:tcW w:w="4628" w:type="dxa"/>
            <w:shd w:val="clear" w:color="auto" w:fill="FFFFFF"/>
            <w:vAlign w:val="center"/>
          </w:tcPr>
          <w:p w14:paraId="37F567B8" w14:textId="77777777" w:rsidR="00643993" w:rsidRDefault="00643993" w:rsidP="00F51EF5">
            <w:r>
              <w:t>填充字节</w:t>
            </w:r>
          </w:p>
        </w:tc>
      </w:tr>
    </w:tbl>
    <w:p w14:paraId="75CAE89A" w14:textId="77777777" w:rsidR="00E864A1" w:rsidRPr="00E864A1" w:rsidRDefault="00E864A1" w:rsidP="00E864A1">
      <w:pPr>
        <w:pStyle w:val="a6"/>
        <w:ind w:left="720" w:firstLineChars="0" w:firstLine="0"/>
        <w:rPr>
          <w:szCs w:val="21"/>
        </w:rPr>
      </w:pPr>
    </w:p>
    <w:p w14:paraId="35CFCC5A" w14:textId="110D00E5" w:rsidR="00C01B06" w:rsidRDefault="00C01B06" w:rsidP="00555F17">
      <w:pPr>
        <w:pStyle w:val="a6"/>
        <w:numPr>
          <w:ilvl w:val="2"/>
          <w:numId w:val="1"/>
        </w:numPr>
        <w:ind w:firstLineChars="0"/>
        <w:outlineLvl w:val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误码率测试响应</w:t>
      </w:r>
    </w:p>
    <w:p w14:paraId="4709F57C" w14:textId="5654818B" w:rsidR="00E864A1" w:rsidRPr="00587D6C" w:rsidRDefault="00E864A1" w:rsidP="00E864A1">
      <w:pPr>
        <w:pStyle w:val="a6"/>
        <w:ind w:left="720" w:firstLineChars="0" w:firstLine="0"/>
        <w:rPr>
          <w:szCs w:val="21"/>
        </w:rPr>
      </w:pPr>
      <w:r w:rsidRPr="00587D6C">
        <w:rPr>
          <w:szCs w:val="21"/>
        </w:rPr>
        <w:t>光纤链路误码率测试结束后，</w:t>
      </w:r>
      <w:r w:rsidRPr="00587D6C">
        <w:rPr>
          <w:szCs w:val="21"/>
        </w:rPr>
        <w:t>CPRI</w:t>
      </w:r>
      <w:r w:rsidRPr="00587D6C">
        <w:rPr>
          <w:szCs w:val="21"/>
        </w:rPr>
        <w:t>上报误码率测试结果。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1041"/>
        <w:gridCol w:w="4628"/>
      </w:tblGrid>
      <w:tr w:rsidR="00643993" w14:paraId="1A2FC479" w14:textId="77777777" w:rsidTr="00F51EF5">
        <w:trPr>
          <w:trHeight w:val="483"/>
          <w:jc w:val="center"/>
        </w:trPr>
        <w:tc>
          <w:tcPr>
            <w:tcW w:w="2212" w:type="dxa"/>
            <w:shd w:val="pct10" w:color="auto" w:fill="FFFFFF"/>
          </w:tcPr>
          <w:p w14:paraId="7FDE12D4" w14:textId="77777777" w:rsidR="00643993" w:rsidRDefault="00643993" w:rsidP="00F51EF5">
            <w:r>
              <w:rPr>
                <w:rFonts w:hint="eastAsia"/>
              </w:rPr>
              <w:t>参数</w:t>
            </w:r>
          </w:p>
        </w:tc>
        <w:tc>
          <w:tcPr>
            <w:tcW w:w="1041" w:type="dxa"/>
            <w:shd w:val="pct10" w:color="auto" w:fill="FFFFFF"/>
          </w:tcPr>
          <w:p w14:paraId="05855C69" w14:textId="77777777" w:rsidR="00643993" w:rsidRDefault="00643993" w:rsidP="00F51EF5">
            <w:r>
              <w:rPr>
                <w:rFonts w:hint="eastAsia"/>
              </w:rPr>
              <w:t>类型</w:t>
            </w:r>
          </w:p>
        </w:tc>
        <w:tc>
          <w:tcPr>
            <w:tcW w:w="4628" w:type="dxa"/>
            <w:shd w:val="pct10" w:color="auto" w:fill="FFFFFF"/>
          </w:tcPr>
          <w:p w14:paraId="6836D254" w14:textId="77777777" w:rsidR="00643993" w:rsidRDefault="00643993" w:rsidP="00F51EF5">
            <w:r>
              <w:rPr>
                <w:rFonts w:hint="eastAsia"/>
              </w:rPr>
              <w:t>含义</w:t>
            </w:r>
          </w:p>
        </w:tc>
      </w:tr>
      <w:tr w:rsidR="00643993" w14:paraId="34F7A2CE" w14:textId="77777777" w:rsidTr="00F51EF5">
        <w:trPr>
          <w:trHeight w:val="209"/>
          <w:jc w:val="center"/>
        </w:trPr>
        <w:tc>
          <w:tcPr>
            <w:tcW w:w="2212" w:type="dxa"/>
            <w:shd w:val="clear" w:color="auto" w:fill="FFFFFF"/>
            <w:vAlign w:val="center"/>
          </w:tcPr>
          <w:p w14:paraId="35911546" w14:textId="77777777" w:rsidR="00643993" w:rsidRDefault="00643993" w:rsidP="00F51EF5">
            <w:r>
              <w:rPr>
                <w:rFonts w:hint="eastAsia"/>
              </w:rPr>
              <w:t>Total</w:t>
            </w:r>
            <w:r>
              <w:t>1</w:t>
            </w:r>
          </w:p>
        </w:tc>
        <w:tc>
          <w:tcPr>
            <w:tcW w:w="1041" w:type="dxa"/>
            <w:shd w:val="clear" w:color="auto" w:fill="FFFFFF"/>
            <w:vAlign w:val="center"/>
          </w:tcPr>
          <w:p w14:paraId="19E9E491" w14:textId="77777777" w:rsidR="00643993" w:rsidRDefault="00643993" w:rsidP="00F51EF5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 w:hint="eastAsia"/>
                <w:szCs w:val="24"/>
              </w:rPr>
              <w:t>UINT32</w:t>
            </w:r>
          </w:p>
        </w:tc>
        <w:tc>
          <w:tcPr>
            <w:tcW w:w="4628" w:type="dxa"/>
            <w:shd w:val="clear" w:color="auto" w:fill="FFFFFF"/>
            <w:vAlign w:val="center"/>
          </w:tcPr>
          <w:p w14:paraId="3CF242C0" w14:textId="7CB970C9" w:rsidR="00643993" w:rsidRDefault="00643993" w:rsidP="00F51EF5">
            <w:r>
              <w:rPr>
                <w:rFonts w:hint="eastAsia"/>
              </w:rPr>
              <w:t>测量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字的总数，高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</w:tr>
      <w:tr w:rsidR="00643993" w14:paraId="52EBEE5C" w14:textId="77777777" w:rsidTr="00F51EF5">
        <w:trPr>
          <w:trHeight w:val="209"/>
          <w:jc w:val="center"/>
        </w:trPr>
        <w:tc>
          <w:tcPr>
            <w:tcW w:w="2212" w:type="dxa"/>
            <w:shd w:val="clear" w:color="auto" w:fill="FFFFFF"/>
            <w:vAlign w:val="center"/>
          </w:tcPr>
          <w:p w14:paraId="1B2D979F" w14:textId="77777777" w:rsidR="00643993" w:rsidRDefault="00643993" w:rsidP="00F51EF5">
            <w:r>
              <w:rPr>
                <w:rFonts w:hint="eastAsia"/>
              </w:rPr>
              <w:t>Total</w:t>
            </w:r>
            <w:r>
              <w:t>2</w:t>
            </w:r>
          </w:p>
        </w:tc>
        <w:tc>
          <w:tcPr>
            <w:tcW w:w="1041" w:type="dxa"/>
            <w:shd w:val="clear" w:color="auto" w:fill="FFFFFF"/>
            <w:vAlign w:val="center"/>
          </w:tcPr>
          <w:p w14:paraId="3F1E7FFC" w14:textId="77777777" w:rsidR="00643993" w:rsidRDefault="00643993" w:rsidP="00F51EF5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 w:hint="eastAsia"/>
                <w:szCs w:val="24"/>
              </w:rPr>
              <w:t>UINT</w:t>
            </w:r>
            <w:r>
              <w:rPr>
                <w:rFonts w:ascii="Times New Roman" w:eastAsia="宋体" w:hAnsi="Times New Roman"/>
                <w:szCs w:val="24"/>
              </w:rPr>
              <w:t>32</w:t>
            </w:r>
          </w:p>
        </w:tc>
        <w:tc>
          <w:tcPr>
            <w:tcW w:w="4628" w:type="dxa"/>
            <w:shd w:val="clear" w:color="auto" w:fill="FFFFFF"/>
            <w:vAlign w:val="center"/>
          </w:tcPr>
          <w:p w14:paraId="1020BC7E" w14:textId="13E69F68" w:rsidR="00643993" w:rsidRDefault="00643993" w:rsidP="00F51EF5">
            <w:r>
              <w:rPr>
                <w:rFonts w:hint="eastAsia"/>
              </w:rPr>
              <w:t>测量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字的总数，低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</w:tr>
      <w:tr w:rsidR="00643993" w14:paraId="0A7B2D87" w14:textId="77777777" w:rsidTr="00F51EF5">
        <w:trPr>
          <w:trHeight w:val="209"/>
          <w:jc w:val="center"/>
        </w:trPr>
        <w:tc>
          <w:tcPr>
            <w:tcW w:w="2212" w:type="dxa"/>
            <w:shd w:val="clear" w:color="auto" w:fill="FFFFFF"/>
            <w:vAlign w:val="center"/>
          </w:tcPr>
          <w:p w14:paraId="40242F4A" w14:textId="77777777" w:rsidR="00643993" w:rsidRDefault="00643993" w:rsidP="00F51EF5">
            <w:r>
              <w:rPr>
                <w:rFonts w:hint="eastAsia"/>
              </w:rPr>
              <w:t>Error</w:t>
            </w:r>
            <w:r>
              <w:t>1</w:t>
            </w:r>
          </w:p>
        </w:tc>
        <w:tc>
          <w:tcPr>
            <w:tcW w:w="1041" w:type="dxa"/>
            <w:shd w:val="clear" w:color="auto" w:fill="FFFFFF"/>
            <w:vAlign w:val="center"/>
          </w:tcPr>
          <w:p w14:paraId="47370AFD" w14:textId="77777777" w:rsidR="00643993" w:rsidRDefault="00643993" w:rsidP="00F51EF5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UINT32</w:t>
            </w:r>
          </w:p>
        </w:tc>
        <w:tc>
          <w:tcPr>
            <w:tcW w:w="4628" w:type="dxa"/>
            <w:shd w:val="clear" w:color="auto" w:fill="FFFFFF"/>
            <w:vAlign w:val="center"/>
          </w:tcPr>
          <w:p w14:paraId="25AD7556" w14:textId="5764EBE2" w:rsidR="00643993" w:rsidRDefault="00643993" w:rsidP="00F51EF5">
            <w:r>
              <w:rPr>
                <w:rFonts w:hint="eastAsia"/>
              </w:rPr>
              <w:t>测量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字的错误数，高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</w:tr>
      <w:tr w:rsidR="00643993" w14:paraId="5132844B" w14:textId="77777777" w:rsidTr="00F51EF5">
        <w:trPr>
          <w:trHeight w:val="209"/>
          <w:jc w:val="center"/>
        </w:trPr>
        <w:tc>
          <w:tcPr>
            <w:tcW w:w="2212" w:type="dxa"/>
            <w:shd w:val="clear" w:color="auto" w:fill="FFFFFF"/>
            <w:vAlign w:val="center"/>
          </w:tcPr>
          <w:p w14:paraId="328E39E2" w14:textId="77777777" w:rsidR="00643993" w:rsidRDefault="00643993" w:rsidP="00F51EF5">
            <w:r>
              <w:rPr>
                <w:rFonts w:hint="eastAsia"/>
              </w:rPr>
              <w:t>Error</w:t>
            </w:r>
            <w:r>
              <w:t>2</w:t>
            </w:r>
          </w:p>
        </w:tc>
        <w:tc>
          <w:tcPr>
            <w:tcW w:w="1041" w:type="dxa"/>
            <w:shd w:val="clear" w:color="auto" w:fill="FFFFFF"/>
            <w:vAlign w:val="center"/>
          </w:tcPr>
          <w:p w14:paraId="154F6287" w14:textId="77777777" w:rsidR="00643993" w:rsidRDefault="00643993" w:rsidP="00F51EF5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 w:hint="eastAsia"/>
                <w:szCs w:val="24"/>
              </w:rPr>
              <w:t>UINT</w:t>
            </w:r>
            <w:r>
              <w:rPr>
                <w:rFonts w:ascii="Times New Roman" w:eastAsia="宋体" w:hAnsi="Times New Roman"/>
                <w:szCs w:val="24"/>
              </w:rPr>
              <w:t>32</w:t>
            </w:r>
          </w:p>
        </w:tc>
        <w:tc>
          <w:tcPr>
            <w:tcW w:w="4628" w:type="dxa"/>
            <w:shd w:val="clear" w:color="auto" w:fill="FFFFFF"/>
            <w:vAlign w:val="center"/>
          </w:tcPr>
          <w:p w14:paraId="21839D33" w14:textId="33C92252" w:rsidR="00643993" w:rsidRDefault="00643993" w:rsidP="00F51EF5">
            <w:r>
              <w:t>测量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位字的错误数，低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</w:tr>
    </w:tbl>
    <w:p w14:paraId="50F38394" w14:textId="77777777" w:rsidR="00E950E6" w:rsidRPr="00337482" w:rsidRDefault="00E950E6" w:rsidP="00337482">
      <w:pPr>
        <w:rPr>
          <w:sz w:val="28"/>
          <w:szCs w:val="28"/>
        </w:rPr>
      </w:pPr>
    </w:p>
    <w:p w14:paraId="25ABAA56" w14:textId="0B6C8516" w:rsidR="004E1424" w:rsidRDefault="00CA463D" w:rsidP="006068CA">
      <w:pPr>
        <w:pStyle w:val="1"/>
      </w:pPr>
      <w:r>
        <w:rPr>
          <w:rFonts w:hint="eastAsia"/>
        </w:rPr>
        <w:t>OM_FPGA</w:t>
      </w:r>
      <w:r w:rsidR="0086695B">
        <w:rPr>
          <w:rFonts w:hint="eastAsia"/>
        </w:rPr>
        <w:t>-</w:t>
      </w:r>
      <w:r w:rsidR="006068CA">
        <w:rPr>
          <w:rFonts w:hint="eastAsia"/>
        </w:rPr>
        <w:t>PHY</w:t>
      </w:r>
      <w:r w:rsidR="006068CA">
        <w:rPr>
          <w:rFonts w:hint="eastAsia"/>
        </w:rPr>
        <w:t>详细接口定义</w:t>
      </w:r>
    </w:p>
    <w:p w14:paraId="7E6FD5F8" w14:textId="66D7E872" w:rsidR="006068CA" w:rsidRDefault="006068CA" w:rsidP="006068CA">
      <w:pPr>
        <w:pStyle w:val="2"/>
      </w:pPr>
      <w:r>
        <w:rPr>
          <w:rFonts w:hint="eastAsia"/>
        </w:rPr>
        <w:t>FPGA</w:t>
      </w:r>
      <w:r>
        <w:t>_PHY</w:t>
      </w:r>
      <w:r>
        <w:t>初始化配置</w:t>
      </w:r>
    </w:p>
    <w:p w14:paraId="0A438011" w14:textId="4E27C5B1" w:rsidR="006068CA" w:rsidRPr="006068CA" w:rsidRDefault="006068CA" w:rsidP="006068CA">
      <w:pPr>
        <w:pStyle w:val="a6"/>
        <w:numPr>
          <w:ilvl w:val="2"/>
          <w:numId w:val="1"/>
        </w:numPr>
        <w:ind w:firstLineChars="0"/>
        <w:outlineLvl w:val="2"/>
        <w:rPr>
          <w:sz w:val="28"/>
          <w:szCs w:val="28"/>
        </w:rPr>
      </w:pPr>
      <w:r w:rsidRPr="006068CA">
        <w:rPr>
          <w:rFonts w:hint="eastAsia"/>
          <w:sz w:val="28"/>
          <w:szCs w:val="28"/>
        </w:rPr>
        <w:t>FPGA_PHY</w:t>
      </w:r>
      <w:r w:rsidRPr="006068CA">
        <w:rPr>
          <w:rFonts w:hint="eastAsia"/>
          <w:sz w:val="28"/>
          <w:szCs w:val="28"/>
        </w:rPr>
        <w:t>工作模式配置</w:t>
      </w:r>
    </w:p>
    <w:p w14:paraId="599E213B" w14:textId="6008D6DD" w:rsidR="006068CA" w:rsidRDefault="006068CA" w:rsidP="006068CA">
      <w:pPr>
        <w:pStyle w:val="a6"/>
        <w:ind w:left="720" w:firstLineChars="0" w:firstLine="0"/>
      </w:pPr>
      <w:r>
        <w:rPr>
          <w:rFonts w:hint="eastAsia"/>
        </w:rPr>
        <w:t>此为配置</w:t>
      </w:r>
      <w:r>
        <w:rPr>
          <w:rFonts w:hint="eastAsia"/>
        </w:rPr>
        <w:t>FPGA</w:t>
      </w:r>
      <w:r>
        <w:t>_PHY</w:t>
      </w:r>
      <w:r>
        <w:t>工作模式的配置信息。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1041"/>
        <w:gridCol w:w="4628"/>
      </w:tblGrid>
      <w:tr w:rsidR="006068CA" w14:paraId="1CD587F9" w14:textId="77777777" w:rsidTr="00237E19">
        <w:trPr>
          <w:trHeight w:val="483"/>
          <w:jc w:val="center"/>
        </w:trPr>
        <w:tc>
          <w:tcPr>
            <w:tcW w:w="2212" w:type="dxa"/>
            <w:shd w:val="pct10" w:color="auto" w:fill="FFFFFF"/>
          </w:tcPr>
          <w:p w14:paraId="3575098B" w14:textId="77777777" w:rsidR="006068CA" w:rsidRDefault="006068CA" w:rsidP="00237E19">
            <w:r>
              <w:rPr>
                <w:rFonts w:hint="eastAsia"/>
              </w:rPr>
              <w:t>参数</w:t>
            </w:r>
          </w:p>
        </w:tc>
        <w:tc>
          <w:tcPr>
            <w:tcW w:w="1041" w:type="dxa"/>
            <w:shd w:val="pct10" w:color="auto" w:fill="FFFFFF"/>
          </w:tcPr>
          <w:p w14:paraId="65FBEAB7" w14:textId="77777777" w:rsidR="006068CA" w:rsidRDefault="006068CA" w:rsidP="00237E19">
            <w:r>
              <w:rPr>
                <w:rFonts w:hint="eastAsia"/>
              </w:rPr>
              <w:t>类型</w:t>
            </w:r>
          </w:p>
        </w:tc>
        <w:tc>
          <w:tcPr>
            <w:tcW w:w="4628" w:type="dxa"/>
            <w:shd w:val="pct10" w:color="auto" w:fill="FFFFFF"/>
          </w:tcPr>
          <w:p w14:paraId="0C686ACA" w14:textId="77777777" w:rsidR="006068CA" w:rsidRDefault="006068CA" w:rsidP="00237E19">
            <w:r>
              <w:rPr>
                <w:rFonts w:hint="eastAsia"/>
              </w:rPr>
              <w:t>含义</w:t>
            </w:r>
          </w:p>
        </w:tc>
      </w:tr>
      <w:tr w:rsidR="006068CA" w14:paraId="007F59F6" w14:textId="77777777" w:rsidTr="00237E19">
        <w:trPr>
          <w:trHeight w:val="209"/>
          <w:jc w:val="center"/>
        </w:trPr>
        <w:tc>
          <w:tcPr>
            <w:tcW w:w="2212" w:type="dxa"/>
            <w:shd w:val="clear" w:color="auto" w:fill="FFFFFF"/>
            <w:vAlign w:val="center"/>
          </w:tcPr>
          <w:p w14:paraId="46CE24F6" w14:textId="20A8FE97" w:rsidR="006068CA" w:rsidRDefault="008614DF" w:rsidP="00237E19">
            <w:r>
              <w:rPr>
                <w:rFonts w:hint="eastAsia"/>
              </w:rPr>
              <w:t>FpgaPhyMode</w:t>
            </w:r>
          </w:p>
        </w:tc>
        <w:tc>
          <w:tcPr>
            <w:tcW w:w="1041" w:type="dxa"/>
            <w:shd w:val="clear" w:color="auto" w:fill="FFFFFF"/>
            <w:vAlign w:val="center"/>
          </w:tcPr>
          <w:p w14:paraId="6D6CD279" w14:textId="77777777" w:rsidR="006068CA" w:rsidRDefault="006068CA" w:rsidP="00237E19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 w:hint="eastAsia"/>
                <w:szCs w:val="24"/>
              </w:rPr>
              <w:t>UINT32</w:t>
            </w:r>
          </w:p>
        </w:tc>
        <w:tc>
          <w:tcPr>
            <w:tcW w:w="4628" w:type="dxa"/>
            <w:shd w:val="clear" w:color="auto" w:fill="FFFFFF"/>
            <w:vAlign w:val="center"/>
          </w:tcPr>
          <w:p w14:paraId="68721CB4" w14:textId="3DFC2E9D" w:rsidR="006068CA" w:rsidRDefault="006068CA" w:rsidP="006068CA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LTE-NORMAL</w:t>
            </w:r>
            <w:r>
              <w:rPr>
                <w:rFonts w:hint="eastAsia"/>
              </w:rPr>
              <w:t>；</w:t>
            </w:r>
          </w:p>
          <w:p w14:paraId="405A4A9D" w14:textId="57811652" w:rsidR="006068CA" w:rsidRDefault="006068CA" w:rsidP="00B768FF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t>CPRI-BYPASS</w:t>
            </w:r>
            <w:r>
              <w:t>；</w:t>
            </w:r>
          </w:p>
          <w:p w14:paraId="02D35563" w14:textId="6482C755" w:rsidR="006068CA" w:rsidRDefault="006068CA" w:rsidP="00237E19">
            <w:r>
              <w:t>2</w:t>
            </w:r>
            <w:r>
              <w:t>，</w:t>
            </w:r>
            <w:r>
              <w:t>LTE-SINGLE</w:t>
            </w:r>
          </w:p>
        </w:tc>
      </w:tr>
      <w:tr w:rsidR="008614DF" w14:paraId="590F3CC6" w14:textId="77777777" w:rsidTr="00F51EF5">
        <w:trPr>
          <w:trHeight w:val="209"/>
          <w:jc w:val="center"/>
        </w:trPr>
        <w:tc>
          <w:tcPr>
            <w:tcW w:w="2212" w:type="dxa"/>
            <w:shd w:val="clear" w:color="auto" w:fill="FFFFFF"/>
            <w:vAlign w:val="center"/>
          </w:tcPr>
          <w:p w14:paraId="4A6CD0DB" w14:textId="7847214E" w:rsidR="008614DF" w:rsidRDefault="008614DF" w:rsidP="008614DF">
            <w:r>
              <w:rPr>
                <w:rFonts w:hint="eastAsia"/>
              </w:rPr>
              <w:t>AxCInd</w:t>
            </w:r>
          </w:p>
        </w:tc>
        <w:tc>
          <w:tcPr>
            <w:tcW w:w="1041" w:type="dxa"/>
            <w:shd w:val="clear" w:color="auto" w:fill="FFFFFF"/>
            <w:vAlign w:val="center"/>
          </w:tcPr>
          <w:p w14:paraId="4B9541B1" w14:textId="41BA87FC" w:rsidR="008614DF" w:rsidRDefault="008614DF" w:rsidP="008614DF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/>
                <w:szCs w:val="24"/>
              </w:rPr>
              <w:t>UINT32</w:t>
            </w:r>
          </w:p>
        </w:tc>
        <w:tc>
          <w:tcPr>
            <w:tcW w:w="4628" w:type="dxa"/>
            <w:shd w:val="clear" w:color="auto" w:fill="FFFFFF"/>
          </w:tcPr>
          <w:p w14:paraId="2BFFB2F4" w14:textId="6130072D" w:rsidR="008614DF" w:rsidRPr="00891C78" w:rsidRDefault="008614DF" w:rsidP="008614DF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18"/>
              </w:rPr>
            </w:pPr>
            <w:r w:rsidRPr="00891C78">
              <w:rPr>
                <w:rFonts w:hint="eastAsia"/>
                <w:sz w:val="20"/>
                <w:szCs w:val="18"/>
              </w:rPr>
              <w:t>每个字节用于指示</w:t>
            </w:r>
            <w:r w:rsidRPr="00891C78">
              <w:rPr>
                <w:rFonts w:hint="eastAsia"/>
                <w:sz w:val="20"/>
                <w:szCs w:val="18"/>
              </w:rPr>
              <w:t>AXC</w:t>
            </w:r>
            <w:r w:rsidRPr="00891C78">
              <w:rPr>
                <w:rFonts w:hint="eastAsia"/>
                <w:sz w:val="20"/>
                <w:szCs w:val="18"/>
              </w:rPr>
              <w:t>接口是否</w:t>
            </w:r>
            <w:r>
              <w:rPr>
                <w:rFonts w:hint="eastAsia"/>
                <w:sz w:val="20"/>
                <w:szCs w:val="18"/>
              </w:rPr>
              <w:t>为单音模式工作</w:t>
            </w:r>
            <w:r w:rsidRPr="00891C78">
              <w:rPr>
                <w:rFonts w:hint="eastAsia"/>
                <w:sz w:val="20"/>
                <w:szCs w:val="18"/>
              </w:rPr>
              <w:t>，取值为</w:t>
            </w:r>
            <w:r w:rsidRPr="00891C78">
              <w:rPr>
                <w:rFonts w:hint="eastAsia"/>
                <w:sz w:val="20"/>
                <w:szCs w:val="18"/>
              </w:rPr>
              <w:t>0</w:t>
            </w:r>
            <w:r w:rsidRPr="00891C78">
              <w:rPr>
                <w:rFonts w:hint="eastAsia"/>
                <w:sz w:val="20"/>
                <w:szCs w:val="18"/>
              </w:rPr>
              <w:t>或</w:t>
            </w:r>
            <w:r w:rsidRPr="00891C78">
              <w:rPr>
                <w:rFonts w:hint="eastAsia"/>
                <w:sz w:val="20"/>
                <w:szCs w:val="18"/>
              </w:rPr>
              <w:t>1</w:t>
            </w:r>
            <w:r w:rsidRPr="00891C78">
              <w:rPr>
                <w:rFonts w:hint="eastAsia"/>
                <w:sz w:val="20"/>
                <w:szCs w:val="18"/>
              </w:rPr>
              <w:t>。</w:t>
            </w:r>
            <w:r>
              <w:rPr>
                <w:rFonts w:hint="eastAsia"/>
                <w:sz w:val="20"/>
                <w:szCs w:val="18"/>
              </w:rPr>
              <w:t>0</w:t>
            </w:r>
            <w:r>
              <w:rPr>
                <w:rFonts w:hint="eastAsia"/>
                <w:sz w:val="20"/>
                <w:szCs w:val="18"/>
              </w:rPr>
              <w:t>无效，</w:t>
            </w:r>
            <w:r>
              <w:rPr>
                <w:rFonts w:hint="eastAsia"/>
                <w:sz w:val="20"/>
                <w:szCs w:val="18"/>
              </w:rPr>
              <w:t>1</w:t>
            </w:r>
            <w:r>
              <w:rPr>
                <w:rFonts w:hint="eastAsia"/>
                <w:sz w:val="20"/>
                <w:szCs w:val="18"/>
              </w:rPr>
              <w:t>有效</w:t>
            </w:r>
          </w:p>
          <w:p w14:paraId="3805FEDD" w14:textId="1E1660BA" w:rsidR="008614DF" w:rsidRDefault="008614DF" w:rsidP="008614DF">
            <w:r w:rsidRPr="008614DF">
              <w:rPr>
                <w:rFonts w:hint="eastAsia"/>
                <w:sz w:val="20"/>
                <w:szCs w:val="18"/>
              </w:rPr>
              <w:t>从低</w:t>
            </w:r>
            <w:r w:rsidRPr="008614DF">
              <w:rPr>
                <w:sz w:val="20"/>
                <w:szCs w:val="18"/>
              </w:rPr>
              <w:t>到高</w:t>
            </w:r>
            <w:r w:rsidRPr="008614DF">
              <w:rPr>
                <w:sz w:val="20"/>
                <w:szCs w:val="18"/>
              </w:rPr>
              <w:t>bit</w:t>
            </w:r>
            <w:r w:rsidRPr="008614DF">
              <w:rPr>
                <w:sz w:val="20"/>
                <w:szCs w:val="18"/>
              </w:rPr>
              <w:t>有效</w:t>
            </w:r>
            <w:r w:rsidRPr="008614DF">
              <w:rPr>
                <w:rFonts w:hint="eastAsia"/>
                <w:sz w:val="20"/>
                <w:szCs w:val="18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单音信号时此配置有效。</w:t>
            </w:r>
          </w:p>
        </w:tc>
      </w:tr>
      <w:tr w:rsidR="008614DF" w14:paraId="3388674F" w14:textId="77777777" w:rsidTr="00237E19">
        <w:trPr>
          <w:trHeight w:val="209"/>
          <w:jc w:val="center"/>
        </w:trPr>
        <w:tc>
          <w:tcPr>
            <w:tcW w:w="2212" w:type="dxa"/>
            <w:shd w:val="clear" w:color="auto" w:fill="FFFFFF"/>
            <w:vAlign w:val="center"/>
          </w:tcPr>
          <w:p w14:paraId="5475C22E" w14:textId="541167C0" w:rsidR="008614DF" w:rsidRDefault="008614DF" w:rsidP="008614DF">
            <w:r>
              <w:rPr>
                <w:rFonts w:hint="eastAsia"/>
              </w:rPr>
              <w:t>OnOrOff</w:t>
            </w:r>
          </w:p>
        </w:tc>
        <w:tc>
          <w:tcPr>
            <w:tcW w:w="1041" w:type="dxa"/>
            <w:shd w:val="clear" w:color="auto" w:fill="FFFFFF"/>
            <w:vAlign w:val="center"/>
          </w:tcPr>
          <w:p w14:paraId="44A74463" w14:textId="31EF2FAC" w:rsidR="008614DF" w:rsidRDefault="008614DF" w:rsidP="008614DF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 w:hint="eastAsia"/>
                <w:szCs w:val="24"/>
              </w:rPr>
              <w:t>UINT32</w:t>
            </w:r>
          </w:p>
        </w:tc>
        <w:tc>
          <w:tcPr>
            <w:tcW w:w="4628" w:type="dxa"/>
            <w:shd w:val="clear" w:color="auto" w:fill="FFFFFF"/>
            <w:vAlign w:val="center"/>
          </w:tcPr>
          <w:p w14:paraId="70C8207F" w14:textId="77777777" w:rsidR="008614DF" w:rsidRDefault="008614DF" w:rsidP="008614D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为开</w:t>
            </w:r>
          </w:p>
          <w:p w14:paraId="5FF77676" w14:textId="07B70207" w:rsidR="008614DF" w:rsidRDefault="008614DF" w:rsidP="008614D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为关，单音信号时此配置有效。</w:t>
            </w:r>
          </w:p>
        </w:tc>
      </w:tr>
      <w:tr w:rsidR="00B768FF" w14:paraId="75F51DB1" w14:textId="77777777" w:rsidTr="00237E19">
        <w:trPr>
          <w:trHeight w:val="209"/>
          <w:jc w:val="center"/>
        </w:trPr>
        <w:tc>
          <w:tcPr>
            <w:tcW w:w="2212" w:type="dxa"/>
            <w:shd w:val="clear" w:color="auto" w:fill="FFFFFF"/>
            <w:vAlign w:val="center"/>
          </w:tcPr>
          <w:p w14:paraId="2A64B680" w14:textId="77777777" w:rsidR="00B768FF" w:rsidRPr="00B768FF" w:rsidRDefault="00B768FF" w:rsidP="008614DF">
            <w:pPr>
              <w:rPr>
                <w:color w:val="FF0000"/>
              </w:rPr>
            </w:pPr>
          </w:p>
        </w:tc>
        <w:tc>
          <w:tcPr>
            <w:tcW w:w="1041" w:type="dxa"/>
            <w:shd w:val="clear" w:color="auto" w:fill="FFFFFF"/>
            <w:vAlign w:val="center"/>
          </w:tcPr>
          <w:p w14:paraId="74BA09F0" w14:textId="77777777" w:rsidR="00B768FF" w:rsidRPr="00B768FF" w:rsidRDefault="00B768FF" w:rsidP="008614DF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color w:val="FF0000"/>
                <w:szCs w:val="24"/>
              </w:rPr>
            </w:pPr>
          </w:p>
        </w:tc>
        <w:tc>
          <w:tcPr>
            <w:tcW w:w="4628" w:type="dxa"/>
            <w:shd w:val="clear" w:color="auto" w:fill="FFFFFF"/>
            <w:vAlign w:val="center"/>
          </w:tcPr>
          <w:p w14:paraId="201C3A4B" w14:textId="0E46D9DF" w:rsidR="00B768FF" w:rsidRPr="00B768FF" w:rsidRDefault="00B768FF" w:rsidP="008614DF">
            <w:pPr>
              <w:rPr>
                <w:color w:val="FF0000"/>
              </w:rPr>
            </w:pPr>
            <w:r w:rsidRPr="00B768FF">
              <w:rPr>
                <w:rFonts w:hint="eastAsia"/>
                <w:color w:val="FF0000"/>
              </w:rPr>
              <w:t>单音信号时，</w:t>
            </w:r>
            <w:r w:rsidRPr="00B768FF">
              <w:rPr>
                <w:rFonts w:hint="eastAsia"/>
                <w:color w:val="FF0000"/>
              </w:rPr>
              <w:t>FPGA</w:t>
            </w:r>
            <w:r w:rsidRPr="00B768FF">
              <w:rPr>
                <w:rFonts w:hint="eastAsia"/>
                <w:color w:val="FF0000"/>
              </w:rPr>
              <w:t>将</w:t>
            </w:r>
            <w:r w:rsidRPr="00B768FF">
              <w:rPr>
                <w:rFonts w:hint="eastAsia"/>
                <w:color w:val="FF0000"/>
              </w:rPr>
              <w:t>IQ</w:t>
            </w:r>
            <w:r w:rsidRPr="00B768FF">
              <w:rPr>
                <w:rFonts w:hint="eastAsia"/>
                <w:color w:val="FF0000"/>
              </w:rPr>
              <w:t>数据发送到的目的</w:t>
            </w:r>
            <w:r w:rsidRPr="00B768FF">
              <w:rPr>
                <w:rFonts w:hint="eastAsia"/>
                <w:color w:val="FF0000"/>
              </w:rPr>
              <w:t>MAC</w:t>
            </w:r>
            <w:r w:rsidRPr="00B768FF">
              <w:rPr>
                <w:rFonts w:hint="eastAsia"/>
                <w:color w:val="FF0000"/>
              </w:rPr>
              <w:t>地址。单音信号时此配置有效。</w:t>
            </w:r>
          </w:p>
        </w:tc>
      </w:tr>
    </w:tbl>
    <w:p w14:paraId="3898FA62" w14:textId="0EE144CC" w:rsidR="006068CA" w:rsidRDefault="006068CA" w:rsidP="006068CA">
      <w:pPr>
        <w:pStyle w:val="a6"/>
        <w:ind w:left="720" w:firstLineChars="0" w:firstLine="0"/>
      </w:pPr>
    </w:p>
    <w:p w14:paraId="42A849B0" w14:textId="0A9DCCBD" w:rsidR="006068CA" w:rsidRDefault="006068CA" w:rsidP="006068CA">
      <w:pPr>
        <w:pStyle w:val="a6"/>
        <w:numPr>
          <w:ilvl w:val="2"/>
          <w:numId w:val="1"/>
        </w:numPr>
        <w:ind w:firstLineChars="0"/>
        <w:outlineLvl w:val="2"/>
        <w:rPr>
          <w:sz w:val="28"/>
          <w:szCs w:val="28"/>
        </w:rPr>
      </w:pPr>
      <w:r w:rsidRPr="006068CA">
        <w:rPr>
          <w:rFonts w:hint="eastAsia"/>
          <w:sz w:val="28"/>
          <w:szCs w:val="28"/>
        </w:rPr>
        <w:lastRenderedPageBreak/>
        <w:t>FPGA</w:t>
      </w:r>
      <w:r w:rsidRPr="006068CA">
        <w:rPr>
          <w:sz w:val="28"/>
          <w:szCs w:val="28"/>
        </w:rPr>
        <w:t>_PHY</w:t>
      </w:r>
      <w:r w:rsidRPr="006068CA">
        <w:rPr>
          <w:sz w:val="28"/>
          <w:szCs w:val="28"/>
        </w:rPr>
        <w:t>工作模式配置响应</w:t>
      </w:r>
    </w:p>
    <w:p w14:paraId="3F184C8C" w14:textId="4E150F50" w:rsidR="007F2702" w:rsidRPr="007F2702" w:rsidRDefault="007F2702" w:rsidP="007F2702">
      <w:pPr>
        <w:ind w:left="300" w:firstLine="420"/>
      </w:pPr>
      <w:r w:rsidRPr="007F2702">
        <w:t>此为配置</w:t>
      </w:r>
      <w:r w:rsidRPr="007F2702">
        <w:t>FPGA_PHY</w:t>
      </w:r>
      <w:r w:rsidRPr="007F2702">
        <w:t>工作模式的配置信息的响应</w:t>
      </w:r>
      <w:r>
        <w:t>。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2"/>
        <w:gridCol w:w="1041"/>
        <w:gridCol w:w="4628"/>
      </w:tblGrid>
      <w:tr w:rsidR="007F2702" w14:paraId="66B4414C" w14:textId="77777777" w:rsidTr="00237E19">
        <w:trPr>
          <w:trHeight w:val="483"/>
          <w:jc w:val="center"/>
        </w:trPr>
        <w:tc>
          <w:tcPr>
            <w:tcW w:w="2212" w:type="dxa"/>
            <w:shd w:val="pct10" w:color="auto" w:fill="FFFFFF"/>
          </w:tcPr>
          <w:p w14:paraId="00CB8D9D" w14:textId="77777777" w:rsidR="007F2702" w:rsidRDefault="007F2702" w:rsidP="00237E19">
            <w:r>
              <w:rPr>
                <w:rFonts w:hint="eastAsia"/>
              </w:rPr>
              <w:t>参数</w:t>
            </w:r>
          </w:p>
        </w:tc>
        <w:tc>
          <w:tcPr>
            <w:tcW w:w="1041" w:type="dxa"/>
            <w:shd w:val="pct10" w:color="auto" w:fill="FFFFFF"/>
          </w:tcPr>
          <w:p w14:paraId="1C045EE8" w14:textId="77777777" w:rsidR="007F2702" w:rsidRDefault="007F2702" w:rsidP="00237E19">
            <w:r>
              <w:rPr>
                <w:rFonts w:hint="eastAsia"/>
              </w:rPr>
              <w:t>类型</w:t>
            </w:r>
          </w:p>
        </w:tc>
        <w:tc>
          <w:tcPr>
            <w:tcW w:w="4628" w:type="dxa"/>
            <w:shd w:val="pct10" w:color="auto" w:fill="FFFFFF"/>
          </w:tcPr>
          <w:p w14:paraId="6EB9BDD3" w14:textId="77777777" w:rsidR="007F2702" w:rsidRDefault="007F2702" w:rsidP="00237E19">
            <w:r>
              <w:rPr>
                <w:rFonts w:hint="eastAsia"/>
              </w:rPr>
              <w:t>含义</w:t>
            </w:r>
          </w:p>
        </w:tc>
      </w:tr>
      <w:tr w:rsidR="007F2702" w14:paraId="193270A6" w14:textId="77777777" w:rsidTr="00237E19">
        <w:trPr>
          <w:trHeight w:val="209"/>
          <w:jc w:val="center"/>
        </w:trPr>
        <w:tc>
          <w:tcPr>
            <w:tcW w:w="2212" w:type="dxa"/>
            <w:shd w:val="clear" w:color="auto" w:fill="FFFFFF"/>
            <w:vAlign w:val="center"/>
          </w:tcPr>
          <w:p w14:paraId="2C39E996" w14:textId="2CD488C4" w:rsidR="007F2702" w:rsidRDefault="007F2702" w:rsidP="00237E19">
            <w:r>
              <w:rPr>
                <w:rFonts w:hint="eastAsia"/>
              </w:rPr>
              <w:t>Result</w:t>
            </w:r>
          </w:p>
        </w:tc>
        <w:tc>
          <w:tcPr>
            <w:tcW w:w="1041" w:type="dxa"/>
            <w:shd w:val="clear" w:color="auto" w:fill="FFFFFF"/>
            <w:vAlign w:val="center"/>
          </w:tcPr>
          <w:p w14:paraId="44C2E553" w14:textId="77777777" w:rsidR="007F2702" w:rsidRDefault="007F2702" w:rsidP="00237E19">
            <w:pPr>
              <w:pStyle w:val="6"/>
              <w:spacing w:before="0" w:after="0" w:line="240" w:lineRule="auto"/>
              <w:rPr>
                <w:rFonts w:ascii="Times New Roman" w:eastAsia="宋体" w:hAnsi="Times New Roman"/>
                <w:szCs w:val="24"/>
              </w:rPr>
            </w:pPr>
            <w:r>
              <w:rPr>
                <w:rFonts w:ascii="Times New Roman" w:eastAsia="宋体" w:hAnsi="Times New Roman" w:hint="eastAsia"/>
                <w:szCs w:val="24"/>
              </w:rPr>
              <w:t>UINT32</w:t>
            </w:r>
          </w:p>
        </w:tc>
        <w:tc>
          <w:tcPr>
            <w:tcW w:w="4628" w:type="dxa"/>
            <w:shd w:val="clear" w:color="auto" w:fill="FFFFFF"/>
            <w:vAlign w:val="center"/>
          </w:tcPr>
          <w:p w14:paraId="4B518C9B" w14:textId="128BE5A9" w:rsidR="007F2702" w:rsidRDefault="007F2702" w:rsidP="007F270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成功；</w:t>
            </w:r>
          </w:p>
          <w:p w14:paraId="0D3DDC20" w14:textId="33B81A55" w:rsidR="007F2702" w:rsidRDefault="007F2702" w:rsidP="007F2702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失败</w:t>
            </w:r>
          </w:p>
        </w:tc>
      </w:tr>
    </w:tbl>
    <w:p w14:paraId="35A76AF5" w14:textId="77777777" w:rsidR="0023354E" w:rsidRDefault="0023354E" w:rsidP="001471EF"/>
    <w:p w14:paraId="31FB7ABA" w14:textId="2D150666" w:rsidR="0023354E" w:rsidRDefault="0023354E" w:rsidP="0023354E">
      <w:pPr>
        <w:pStyle w:val="1"/>
      </w:pPr>
      <w:r w:rsidRPr="0023354E">
        <w:rPr>
          <w:rFonts w:hint="eastAsia"/>
        </w:rPr>
        <w:t>OM</w:t>
      </w:r>
      <w:r w:rsidRPr="0023354E">
        <w:t>_FPGA</w:t>
      </w:r>
      <w:r w:rsidRPr="0023354E">
        <w:t>接口详细定义</w:t>
      </w:r>
    </w:p>
    <w:p w14:paraId="2FEB0E56" w14:textId="7E6C23F3" w:rsidR="00D14029" w:rsidRDefault="00D14029" w:rsidP="00D14029">
      <w:pPr>
        <w:pStyle w:val="1"/>
      </w:pPr>
      <w:r>
        <w:rPr>
          <w:rFonts w:hint="eastAsia"/>
        </w:rPr>
        <w:t>备注</w:t>
      </w:r>
    </w:p>
    <w:p w14:paraId="15AC2F32" w14:textId="51E1154F" w:rsidR="00D14029" w:rsidRPr="00D14029" w:rsidRDefault="00B52C69" w:rsidP="00D14029">
      <w:pPr>
        <w:rPr>
          <w:rFonts w:hint="eastAsia"/>
        </w:rPr>
      </w:pPr>
      <w:r>
        <w:rPr>
          <w:rFonts w:hint="eastAsia"/>
        </w:rPr>
        <w:t>CPRI</w:t>
      </w:r>
      <w:r>
        <w:t>相关过程的</w:t>
      </w:r>
      <w:r>
        <w:rPr>
          <w:rFonts w:hint="eastAsia"/>
        </w:rPr>
        <w:t>执行过程</w:t>
      </w:r>
      <w:r>
        <w:t>：</w:t>
      </w:r>
    </w:p>
    <w:p w14:paraId="654947CB" w14:textId="61A46022" w:rsidR="00FC79D4" w:rsidRDefault="00FC79D4" w:rsidP="00FC79D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FPGA</w:t>
      </w:r>
      <w:r>
        <w:rPr>
          <w:rFonts w:hint="eastAsia"/>
        </w:rPr>
        <w:t>工作模式配置：</w:t>
      </w:r>
      <w:r>
        <w:rPr>
          <w:rFonts w:hint="eastAsia"/>
        </w:rPr>
        <w:t>NOMAL</w:t>
      </w:r>
      <w:r>
        <w:t>/BYPASS</w:t>
      </w:r>
      <w:r>
        <w:rPr>
          <w:rFonts w:hint="eastAsia"/>
        </w:rPr>
        <w:t>工作模式以</w:t>
      </w:r>
      <w:r>
        <w:rPr>
          <w:rFonts w:hint="eastAsia"/>
        </w:rPr>
        <w:t>FPGA</w:t>
      </w:r>
      <w:r>
        <w:rPr>
          <w:rFonts w:hint="eastAsia"/>
        </w:rPr>
        <w:t>为单位进行，</w:t>
      </w:r>
      <w:r>
        <w:rPr>
          <w:rFonts w:hint="eastAsia"/>
        </w:rPr>
        <w:t>FPGA</w:t>
      </w:r>
      <w:r>
        <w:rPr>
          <w:rFonts w:hint="eastAsia"/>
        </w:rPr>
        <w:t>启动完成之后就可以配置上，默认</w:t>
      </w:r>
      <w:r>
        <w:t>为</w:t>
      </w:r>
      <w:r>
        <w:t>BYPASS</w:t>
      </w:r>
      <w:r>
        <w:t>工作模式；</w:t>
      </w:r>
    </w:p>
    <w:p w14:paraId="7A08E405" w14:textId="72F884A1" w:rsidR="00FC79D4" w:rsidRDefault="00FC79D4" w:rsidP="00FC79D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单音</w:t>
      </w:r>
      <w:r>
        <w:t>工作模式配置以</w:t>
      </w:r>
      <w:commentRangeStart w:id="21"/>
      <w:r>
        <w:t>AxC</w:t>
      </w:r>
      <w:r>
        <w:t>为单位进行</w:t>
      </w:r>
      <w:commentRangeEnd w:id="21"/>
      <w:r>
        <w:rPr>
          <w:rStyle w:val="a9"/>
        </w:rPr>
        <w:commentReference w:id="21"/>
      </w:r>
      <w:r>
        <w:rPr>
          <w:rFonts w:hint="eastAsia"/>
        </w:rPr>
        <w:t>，</w:t>
      </w:r>
      <w:r>
        <w:t>OM</w:t>
      </w:r>
      <w:r>
        <w:t>触发</w:t>
      </w:r>
      <w:r>
        <w:t>FPGA</w:t>
      </w:r>
      <w:r>
        <w:t>执行，</w:t>
      </w:r>
      <w:r>
        <w:rPr>
          <w:rFonts w:hint="eastAsia"/>
        </w:rPr>
        <w:t>配置</w:t>
      </w:r>
      <w:r>
        <w:t>单音模式开关</w:t>
      </w:r>
      <w:r>
        <w:t>+</w:t>
      </w:r>
      <w:r>
        <w:t>类型</w:t>
      </w:r>
      <w:r>
        <w:t>+</w:t>
      </w:r>
      <w:r>
        <w:rPr>
          <w:rFonts w:hint="eastAsia"/>
        </w:rPr>
        <w:t>发送</w:t>
      </w:r>
      <w:r>
        <w:t>IQ</w:t>
      </w:r>
      <w:r>
        <w:t>数据的</w:t>
      </w:r>
      <w:r>
        <w:t>CPU</w:t>
      </w:r>
      <w:r>
        <w:t>侧的</w:t>
      </w:r>
      <w:r>
        <w:t>MAC</w:t>
      </w:r>
      <w:r>
        <w:t>地址。</w:t>
      </w:r>
    </w:p>
    <w:p w14:paraId="43051B36" w14:textId="4EC8C65C" w:rsidR="00FC79D4" w:rsidRDefault="00FC79D4" w:rsidP="00FC79D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CPRI</w:t>
      </w:r>
      <w:r>
        <w:rPr>
          <w:rFonts w:hint="eastAsia"/>
        </w:rPr>
        <w:t>链路误码率测试，单独做测试过程。测试过程是破坏性的，业务中断，但其他模块功能都不受影响；</w:t>
      </w:r>
    </w:p>
    <w:p w14:paraId="568F3460" w14:textId="0B988C54" w:rsidR="00FC79D4" w:rsidRDefault="00FC79D4" w:rsidP="00FC79D4">
      <w:pPr>
        <w:pStyle w:val="a6"/>
        <w:ind w:left="360" w:firstLineChars="0" w:firstLine="0"/>
      </w:pPr>
      <w:r>
        <w:rPr>
          <w:rFonts w:hint="eastAsia"/>
        </w:rPr>
        <w:t>界面上</w:t>
      </w:r>
      <w:r>
        <w:t>加启动控制按钮</w:t>
      </w:r>
      <w:r>
        <w:rPr>
          <w:rFonts w:hint="eastAsia"/>
        </w:rPr>
        <w:t>（输入</w:t>
      </w:r>
      <w:r>
        <w:t>测试时间，及触发开始）</w:t>
      </w:r>
      <w:r>
        <w:rPr>
          <w:rFonts w:hint="eastAsia"/>
        </w:rPr>
        <w:t>，</w:t>
      </w:r>
      <w:r>
        <w:t>内部执行</w:t>
      </w:r>
      <w:r>
        <w:rPr>
          <w:rFonts w:hint="eastAsia"/>
        </w:rPr>
        <w:t>先发测试</w:t>
      </w:r>
      <w:r>
        <w:t>请求</w:t>
      </w:r>
      <w:r>
        <w:rPr>
          <w:rFonts w:hint="eastAsia"/>
        </w:rPr>
        <w:t>，</w:t>
      </w:r>
      <w:r>
        <w:t>并启动定时器</w:t>
      </w:r>
      <w:r>
        <w:rPr>
          <w:rFonts w:hint="eastAsia"/>
        </w:rPr>
        <w:t>；</w:t>
      </w:r>
      <w:r>
        <w:t>定时器到时，发</w:t>
      </w:r>
      <w:r>
        <w:rPr>
          <w:rFonts w:hint="eastAsia"/>
        </w:rPr>
        <w:t>停止</w:t>
      </w:r>
      <w:r>
        <w:t>测试；</w:t>
      </w:r>
      <w:r w:rsidR="00734D02">
        <w:rPr>
          <w:rFonts w:hint="eastAsia"/>
        </w:rPr>
        <w:t>停止</w:t>
      </w:r>
      <w:r w:rsidR="00734D02">
        <w:t>结束后</w:t>
      </w:r>
      <w:r w:rsidR="00734D02">
        <w:rPr>
          <w:rFonts w:hint="eastAsia"/>
        </w:rPr>
        <w:t>100</w:t>
      </w:r>
      <w:r w:rsidR="00734D02">
        <w:t>ms</w:t>
      </w:r>
      <w:r w:rsidR="00734D02">
        <w:t>，发送</w:t>
      </w:r>
      <w:r w:rsidR="00734D02">
        <w:rPr>
          <w:rFonts w:hint="eastAsia"/>
        </w:rPr>
        <w:t>一个</w:t>
      </w:r>
      <w:r w:rsidR="00734D02">
        <w:t>启动上报的过程，</w:t>
      </w:r>
      <w:r w:rsidR="00734D02">
        <w:rPr>
          <w:rFonts w:hint="eastAsia"/>
        </w:rPr>
        <w:t>收到</w:t>
      </w:r>
      <w:r w:rsidR="00734D02">
        <w:t>结果显示，则该过程结束。</w:t>
      </w:r>
    </w:p>
    <w:p w14:paraId="08FE4DD4" w14:textId="55F8E03B" w:rsidR="0049278A" w:rsidRDefault="0049278A" w:rsidP="00FC79D4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同时界面</w:t>
      </w:r>
      <w:r>
        <w:t>添加一个过程强制停止的</w:t>
      </w:r>
      <w:r>
        <w:rPr>
          <w:rFonts w:hint="eastAsia"/>
        </w:rPr>
        <w:t>按钮</w:t>
      </w:r>
      <w:r>
        <w:t>。</w:t>
      </w:r>
    </w:p>
    <w:p w14:paraId="076E9D8E" w14:textId="78F47DE8" w:rsidR="00FC79D4" w:rsidRDefault="00FC79D4" w:rsidP="00FC79D4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CPRI</w:t>
      </w:r>
      <w:r>
        <w:t>链路</w:t>
      </w:r>
      <w:r>
        <w:rPr>
          <w:rFonts w:hint="eastAsia"/>
        </w:rPr>
        <w:t>环回</w:t>
      </w:r>
      <w:r>
        <w:t>测试</w:t>
      </w:r>
      <w:r>
        <w:rPr>
          <w:rFonts w:hint="eastAsia"/>
        </w:rPr>
        <w:t>，</w:t>
      </w:r>
      <w:r>
        <w:t>单独做测试过程</w:t>
      </w:r>
      <w:r>
        <w:rPr>
          <w:rFonts w:hint="eastAsia"/>
        </w:rPr>
        <w:t>。</w:t>
      </w:r>
      <w:r>
        <w:t>界面</w:t>
      </w:r>
      <w:r>
        <w:rPr>
          <w:rFonts w:hint="eastAsia"/>
        </w:rPr>
        <w:t>触发</w:t>
      </w:r>
      <w:r>
        <w:t>环回测试并获得结果即可。</w:t>
      </w:r>
    </w:p>
    <w:p w14:paraId="42FB695E" w14:textId="77777777" w:rsidR="00B52C69" w:rsidRDefault="00B52C69" w:rsidP="00B52C69">
      <w:pPr>
        <w:pStyle w:val="a6"/>
        <w:ind w:left="360" w:firstLineChars="0" w:firstLine="0"/>
        <w:rPr>
          <w:ins w:id="22" w:author="dell" w:date="2018-07-09T19:35:00Z"/>
        </w:rPr>
      </w:pPr>
    </w:p>
    <w:p w14:paraId="530172E2" w14:textId="77777777" w:rsidR="00E664B5" w:rsidRDefault="00E664B5" w:rsidP="00B52C69">
      <w:pPr>
        <w:pStyle w:val="a6"/>
        <w:ind w:left="360" w:firstLineChars="0" w:firstLine="0"/>
        <w:rPr>
          <w:ins w:id="23" w:author="dell" w:date="2018-07-09T19:35:00Z"/>
        </w:rPr>
      </w:pPr>
    </w:p>
    <w:p w14:paraId="79A12FA6" w14:textId="3F1B7F9B" w:rsidR="00E664B5" w:rsidRDefault="00E664B5" w:rsidP="00B52C69">
      <w:pPr>
        <w:pStyle w:val="a6"/>
        <w:ind w:left="360" w:firstLineChars="0" w:firstLine="0"/>
      </w:pPr>
      <w:r>
        <w:object w:dxaOrig="10371" w:dyaOrig="10516" w14:anchorId="0FBC35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420.85pt" o:ole="">
            <v:imagedata r:id="rId10" o:title=""/>
          </v:shape>
          <o:OLEObject Type="Embed" ProgID="Visio.Drawing.11" ShapeID="_x0000_i1025" DrawAspect="Content" ObjectID="_1592670792" r:id="rId11"/>
        </w:object>
      </w:r>
    </w:p>
    <w:p w14:paraId="1CFB3BB9" w14:textId="59913084" w:rsidR="00E664B5" w:rsidRPr="00D14029" w:rsidRDefault="00E664B5" w:rsidP="00E664B5">
      <w:pPr>
        <w:pStyle w:val="a6"/>
        <w:ind w:left="360" w:firstLineChars="0" w:firstLine="0"/>
        <w:jc w:val="center"/>
        <w:rPr>
          <w:rFonts w:hint="eastAsia"/>
        </w:rPr>
      </w:pPr>
      <w:r>
        <w:t>CPRI</w:t>
      </w:r>
      <w:r>
        <w:t>接口</w:t>
      </w:r>
      <w:r>
        <w:rPr>
          <w:rFonts w:hint="eastAsia"/>
        </w:rPr>
        <w:t>操作</w:t>
      </w:r>
      <w:bookmarkStart w:id="24" w:name="_GoBack"/>
      <w:bookmarkEnd w:id="24"/>
      <w:r>
        <w:t>流程</w:t>
      </w:r>
    </w:p>
    <w:sectPr w:rsidR="00E664B5" w:rsidRPr="00D14029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dell" w:date="2018-07-09T19:22:00Z" w:initials="d">
    <w:p w14:paraId="54C0A5C0" w14:textId="7FC4069B" w:rsidR="00057BC7" w:rsidRDefault="00057BC7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单一</w:t>
      </w:r>
      <w:r>
        <w:t>AxC</w:t>
      </w:r>
      <w:r>
        <w:t>通道，</w:t>
      </w:r>
      <w:r>
        <w:rPr>
          <w:rFonts w:hint="eastAsia"/>
        </w:rPr>
        <w:t>还是</w:t>
      </w:r>
      <w:r>
        <w:t>成对配置？</w:t>
      </w:r>
    </w:p>
  </w:comment>
  <w:comment w:id="21" w:author="dell" w:date="2018-07-09T15:33:00Z" w:initials="d">
    <w:p w14:paraId="6CD397F8" w14:textId="7A2FC88E" w:rsidR="00B52C69" w:rsidRDefault="00B52C69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AxC</w:t>
      </w:r>
      <w:r>
        <w:t>为单位，还是一组天</w:t>
      </w:r>
      <w:r>
        <w:rPr>
          <w:rFonts w:hint="eastAsia"/>
        </w:rPr>
        <w:t>线</w:t>
      </w:r>
      <w:r>
        <w:t>为单位（</w:t>
      </w:r>
      <w:r>
        <w:rPr>
          <w:rFonts w:hint="eastAsia"/>
        </w:rPr>
        <w:t>两个</w:t>
      </w:r>
      <w:r>
        <w:t>AxC</w:t>
      </w:r>
      <w:r>
        <w:t>通路为一个基本组？）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C0A5C0" w15:done="0"/>
  <w15:commentEx w15:paraId="6CD397F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92553" w14:textId="77777777" w:rsidR="00D91152" w:rsidRDefault="00D91152" w:rsidP="00132156">
      <w:r>
        <w:separator/>
      </w:r>
    </w:p>
  </w:endnote>
  <w:endnote w:type="continuationSeparator" w:id="0">
    <w:p w14:paraId="69249E7A" w14:textId="77777777" w:rsidR="00D91152" w:rsidRDefault="00D91152" w:rsidP="00132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77ACA" w14:textId="77777777" w:rsidR="00D91152" w:rsidRDefault="00D91152" w:rsidP="00132156">
      <w:r>
        <w:separator/>
      </w:r>
    </w:p>
  </w:footnote>
  <w:footnote w:type="continuationSeparator" w:id="0">
    <w:p w14:paraId="6078739C" w14:textId="77777777" w:rsidR="00D91152" w:rsidRDefault="00D91152" w:rsidP="001321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21415" w14:textId="400BC8A7" w:rsidR="00B52C69" w:rsidRDefault="00B52C69">
    <w:pPr>
      <w:pStyle w:val="a3"/>
    </w:pPr>
    <w:r>
      <w:rPr>
        <w:noProof/>
      </w:rPr>
      <w:drawing>
        <wp:inline distT="0" distB="0" distL="0" distR="0" wp14:anchorId="2381D701" wp14:editId="4721F7FC">
          <wp:extent cx="1630680" cy="163830"/>
          <wp:effectExtent l="0" t="0" r="7620" b="7620"/>
          <wp:docPr id="1" name="图片 1" descr="F:\ppt模板&amp;素材库\公司已有的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0" descr="F:\ppt模板&amp;素材库\公司已有的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16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</w:t>
    </w:r>
    <w:r>
      <w:rPr>
        <w:rFonts w:hint="eastAsia"/>
      </w:rPr>
      <w:t>实训平台</w:t>
    </w:r>
    <w:r>
      <w:rPr>
        <w:szCs w:val="22"/>
      </w:rPr>
      <w:t>OM-CPRI</w:t>
    </w:r>
    <w:r>
      <w:rPr>
        <w:szCs w:val="22"/>
      </w:rPr>
      <w:t>接口定义</w:t>
    </w:r>
    <w:r>
      <w:rPr>
        <w:rFonts w:hint="eastAsia"/>
        <w:szCs w:val="22"/>
      </w:rPr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40631"/>
    <w:multiLevelType w:val="hybridMultilevel"/>
    <w:tmpl w:val="7DD4A81E"/>
    <w:lvl w:ilvl="0" w:tplc="7E54F116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F651D7"/>
    <w:multiLevelType w:val="hybridMultilevel"/>
    <w:tmpl w:val="3274E4C0"/>
    <w:lvl w:ilvl="0" w:tplc="2A58D606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9104E9"/>
    <w:multiLevelType w:val="multilevel"/>
    <w:tmpl w:val="2F9104E9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eastAsia="宋体" w:hAnsi="Times New Roman" w:cs="Times New Roman" w:hint="default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BF154A4"/>
    <w:multiLevelType w:val="hybridMultilevel"/>
    <w:tmpl w:val="4AB42E24"/>
    <w:lvl w:ilvl="0" w:tplc="861E8CF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2B44A7"/>
    <w:multiLevelType w:val="hybridMultilevel"/>
    <w:tmpl w:val="78D29084"/>
    <w:lvl w:ilvl="0" w:tplc="5A888A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F118E7"/>
    <w:multiLevelType w:val="hybridMultilevel"/>
    <w:tmpl w:val="FB4C407E"/>
    <w:lvl w:ilvl="0" w:tplc="FABE12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1984FA3"/>
    <w:multiLevelType w:val="hybridMultilevel"/>
    <w:tmpl w:val="1C9297D6"/>
    <w:lvl w:ilvl="0" w:tplc="5F7C74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0737DC"/>
    <w:multiLevelType w:val="hybridMultilevel"/>
    <w:tmpl w:val="FA9490F2"/>
    <w:lvl w:ilvl="0" w:tplc="F216F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  <w:num w:numId="10">
    <w:abstractNumId w:val="2"/>
  </w:num>
  <w:num w:numId="11">
    <w:abstractNumId w:val="2"/>
  </w:num>
  <w:num w:numId="12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程">
    <w15:presenceInfo w15:providerId="None" w15:userId="王程"/>
  </w15:person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E0"/>
    <w:rsid w:val="00004821"/>
    <w:rsid w:val="000049AB"/>
    <w:rsid w:val="000063BF"/>
    <w:rsid w:val="00012E39"/>
    <w:rsid w:val="000133FA"/>
    <w:rsid w:val="0001562E"/>
    <w:rsid w:val="00016685"/>
    <w:rsid w:val="00021008"/>
    <w:rsid w:val="0004742C"/>
    <w:rsid w:val="0005159F"/>
    <w:rsid w:val="00057BC7"/>
    <w:rsid w:val="000721E3"/>
    <w:rsid w:val="000B00F1"/>
    <w:rsid w:val="000C6CEE"/>
    <w:rsid w:val="000E6E18"/>
    <w:rsid w:val="001201F3"/>
    <w:rsid w:val="00132156"/>
    <w:rsid w:val="001471EF"/>
    <w:rsid w:val="0015117B"/>
    <w:rsid w:val="0015267C"/>
    <w:rsid w:val="0015777F"/>
    <w:rsid w:val="0019467B"/>
    <w:rsid w:val="0019683F"/>
    <w:rsid w:val="001C01F7"/>
    <w:rsid w:val="001C4A20"/>
    <w:rsid w:val="001F58C0"/>
    <w:rsid w:val="0020066F"/>
    <w:rsid w:val="002020DF"/>
    <w:rsid w:val="00215A94"/>
    <w:rsid w:val="00231DDA"/>
    <w:rsid w:val="0023354E"/>
    <w:rsid w:val="0023529D"/>
    <w:rsid w:val="00237E19"/>
    <w:rsid w:val="00240A65"/>
    <w:rsid w:val="00242AD2"/>
    <w:rsid w:val="0025287A"/>
    <w:rsid w:val="00273C78"/>
    <w:rsid w:val="00275882"/>
    <w:rsid w:val="00292960"/>
    <w:rsid w:val="002966E4"/>
    <w:rsid w:val="002A046B"/>
    <w:rsid w:val="002B5988"/>
    <w:rsid w:val="002B78EF"/>
    <w:rsid w:val="002D25E9"/>
    <w:rsid w:val="002F24C1"/>
    <w:rsid w:val="003020A8"/>
    <w:rsid w:val="0030658F"/>
    <w:rsid w:val="00322E66"/>
    <w:rsid w:val="00337482"/>
    <w:rsid w:val="00344D63"/>
    <w:rsid w:val="00357FB7"/>
    <w:rsid w:val="00390216"/>
    <w:rsid w:val="00391073"/>
    <w:rsid w:val="00396B64"/>
    <w:rsid w:val="003A0F6D"/>
    <w:rsid w:val="003B0331"/>
    <w:rsid w:val="003B4A05"/>
    <w:rsid w:val="003C641A"/>
    <w:rsid w:val="003D6D8D"/>
    <w:rsid w:val="003E76E7"/>
    <w:rsid w:val="004172AF"/>
    <w:rsid w:val="00435E33"/>
    <w:rsid w:val="004441E7"/>
    <w:rsid w:val="00447F79"/>
    <w:rsid w:val="00483AD1"/>
    <w:rsid w:val="0049278A"/>
    <w:rsid w:val="004B35DE"/>
    <w:rsid w:val="004D3E5A"/>
    <w:rsid w:val="004D53D6"/>
    <w:rsid w:val="004E1424"/>
    <w:rsid w:val="004E22F7"/>
    <w:rsid w:val="004F209F"/>
    <w:rsid w:val="00506420"/>
    <w:rsid w:val="005204EA"/>
    <w:rsid w:val="005417FC"/>
    <w:rsid w:val="00555F17"/>
    <w:rsid w:val="00556C56"/>
    <w:rsid w:val="00557236"/>
    <w:rsid w:val="0056307D"/>
    <w:rsid w:val="005756B3"/>
    <w:rsid w:val="00586A76"/>
    <w:rsid w:val="00587D6C"/>
    <w:rsid w:val="005A7AB1"/>
    <w:rsid w:val="005B0A72"/>
    <w:rsid w:val="005C3C53"/>
    <w:rsid w:val="005D4B14"/>
    <w:rsid w:val="005E1AC6"/>
    <w:rsid w:val="005E656D"/>
    <w:rsid w:val="005F2331"/>
    <w:rsid w:val="006064D7"/>
    <w:rsid w:val="006068CA"/>
    <w:rsid w:val="006068FF"/>
    <w:rsid w:val="00612D28"/>
    <w:rsid w:val="00643993"/>
    <w:rsid w:val="00646E74"/>
    <w:rsid w:val="006523A1"/>
    <w:rsid w:val="00654847"/>
    <w:rsid w:val="00655D07"/>
    <w:rsid w:val="006745AC"/>
    <w:rsid w:val="00682923"/>
    <w:rsid w:val="006B581C"/>
    <w:rsid w:val="006B61BC"/>
    <w:rsid w:val="006C3C08"/>
    <w:rsid w:val="006C6698"/>
    <w:rsid w:val="006C674A"/>
    <w:rsid w:val="006D67AC"/>
    <w:rsid w:val="006F0DCF"/>
    <w:rsid w:val="00734D02"/>
    <w:rsid w:val="00741ED2"/>
    <w:rsid w:val="00751D31"/>
    <w:rsid w:val="00752831"/>
    <w:rsid w:val="0075555E"/>
    <w:rsid w:val="00780EE0"/>
    <w:rsid w:val="00785B93"/>
    <w:rsid w:val="007A5BF4"/>
    <w:rsid w:val="007C5AFA"/>
    <w:rsid w:val="007D740C"/>
    <w:rsid w:val="007F041E"/>
    <w:rsid w:val="007F2702"/>
    <w:rsid w:val="007F2A41"/>
    <w:rsid w:val="0082333B"/>
    <w:rsid w:val="00842024"/>
    <w:rsid w:val="008606E7"/>
    <w:rsid w:val="008614DF"/>
    <w:rsid w:val="0086695B"/>
    <w:rsid w:val="008849D5"/>
    <w:rsid w:val="00886297"/>
    <w:rsid w:val="00891C78"/>
    <w:rsid w:val="008A2EE8"/>
    <w:rsid w:val="008D6CF5"/>
    <w:rsid w:val="008F24A6"/>
    <w:rsid w:val="00917564"/>
    <w:rsid w:val="009208BF"/>
    <w:rsid w:val="00921936"/>
    <w:rsid w:val="00972B53"/>
    <w:rsid w:val="00972CF8"/>
    <w:rsid w:val="0097506A"/>
    <w:rsid w:val="00983FFB"/>
    <w:rsid w:val="00990BD8"/>
    <w:rsid w:val="009A4D42"/>
    <w:rsid w:val="009C2C53"/>
    <w:rsid w:val="009C61B9"/>
    <w:rsid w:val="009D29A6"/>
    <w:rsid w:val="009D3020"/>
    <w:rsid w:val="009D3D43"/>
    <w:rsid w:val="009D42C7"/>
    <w:rsid w:val="009F5897"/>
    <w:rsid w:val="009F5C1F"/>
    <w:rsid w:val="009F7B10"/>
    <w:rsid w:val="00A002E2"/>
    <w:rsid w:val="00A2269B"/>
    <w:rsid w:val="00A50B47"/>
    <w:rsid w:val="00A51076"/>
    <w:rsid w:val="00A56641"/>
    <w:rsid w:val="00A677A5"/>
    <w:rsid w:val="00A737C0"/>
    <w:rsid w:val="00A74A3C"/>
    <w:rsid w:val="00A76E96"/>
    <w:rsid w:val="00A84429"/>
    <w:rsid w:val="00A85806"/>
    <w:rsid w:val="00A937F8"/>
    <w:rsid w:val="00AA0C0F"/>
    <w:rsid w:val="00AC7540"/>
    <w:rsid w:val="00AE4BB7"/>
    <w:rsid w:val="00AF5BAD"/>
    <w:rsid w:val="00B17392"/>
    <w:rsid w:val="00B179A4"/>
    <w:rsid w:val="00B2248E"/>
    <w:rsid w:val="00B323F9"/>
    <w:rsid w:val="00B52C69"/>
    <w:rsid w:val="00B55D2B"/>
    <w:rsid w:val="00B56746"/>
    <w:rsid w:val="00B75210"/>
    <w:rsid w:val="00B768FF"/>
    <w:rsid w:val="00B81001"/>
    <w:rsid w:val="00BA75BF"/>
    <w:rsid w:val="00BB3B8F"/>
    <w:rsid w:val="00BD7B61"/>
    <w:rsid w:val="00BE4486"/>
    <w:rsid w:val="00BE61B4"/>
    <w:rsid w:val="00BF0D01"/>
    <w:rsid w:val="00BF3231"/>
    <w:rsid w:val="00C01B06"/>
    <w:rsid w:val="00C01EB8"/>
    <w:rsid w:val="00C21C00"/>
    <w:rsid w:val="00C525F9"/>
    <w:rsid w:val="00C53162"/>
    <w:rsid w:val="00C61BD8"/>
    <w:rsid w:val="00C80016"/>
    <w:rsid w:val="00C830A4"/>
    <w:rsid w:val="00CA463D"/>
    <w:rsid w:val="00CB45BB"/>
    <w:rsid w:val="00CB6ED5"/>
    <w:rsid w:val="00CC239E"/>
    <w:rsid w:val="00CD75B5"/>
    <w:rsid w:val="00CF24C8"/>
    <w:rsid w:val="00D14029"/>
    <w:rsid w:val="00D45B8D"/>
    <w:rsid w:val="00D554CA"/>
    <w:rsid w:val="00D7458E"/>
    <w:rsid w:val="00D80080"/>
    <w:rsid w:val="00D91152"/>
    <w:rsid w:val="00D931D3"/>
    <w:rsid w:val="00DA0F8B"/>
    <w:rsid w:val="00DA24D6"/>
    <w:rsid w:val="00DD4425"/>
    <w:rsid w:val="00DD7ACF"/>
    <w:rsid w:val="00DF1478"/>
    <w:rsid w:val="00E049F9"/>
    <w:rsid w:val="00E23CFA"/>
    <w:rsid w:val="00E354EC"/>
    <w:rsid w:val="00E45F29"/>
    <w:rsid w:val="00E60AD1"/>
    <w:rsid w:val="00E664B5"/>
    <w:rsid w:val="00E753C8"/>
    <w:rsid w:val="00E864A1"/>
    <w:rsid w:val="00E950E6"/>
    <w:rsid w:val="00EA4F95"/>
    <w:rsid w:val="00EE3429"/>
    <w:rsid w:val="00EE6EAC"/>
    <w:rsid w:val="00EF5BF5"/>
    <w:rsid w:val="00F170D5"/>
    <w:rsid w:val="00F2717F"/>
    <w:rsid w:val="00F37555"/>
    <w:rsid w:val="00F47408"/>
    <w:rsid w:val="00F51EF5"/>
    <w:rsid w:val="00F5262D"/>
    <w:rsid w:val="00F55676"/>
    <w:rsid w:val="00F61CC5"/>
    <w:rsid w:val="00F96457"/>
    <w:rsid w:val="00FA405D"/>
    <w:rsid w:val="00FA5733"/>
    <w:rsid w:val="00FB22E2"/>
    <w:rsid w:val="00FC79D4"/>
    <w:rsid w:val="00FD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6E417"/>
  <w15:chartTrackingRefBased/>
  <w15:docId w15:val="{9DCA7875-3E21-4F22-B2A8-31EE0CF1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1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132156"/>
    <w:pPr>
      <w:keepNext/>
      <w:keepLines/>
      <w:numPr>
        <w:numId w:val="1"/>
      </w:numPr>
      <w:adjustRightInd w:val="0"/>
      <w:spacing w:before="120" w:line="360" w:lineRule="auto"/>
      <w:textAlignment w:val="baseline"/>
      <w:outlineLvl w:val="0"/>
    </w:pPr>
    <w:rPr>
      <w:b/>
      <w:kern w:val="44"/>
      <w:sz w:val="24"/>
    </w:rPr>
  </w:style>
  <w:style w:type="paragraph" w:styleId="2">
    <w:name w:val="heading 2"/>
    <w:basedOn w:val="1"/>
    <w:next w:val="a"/>
    <w:link w:val="2Char"/>
    <w:qFormat/>
    <w:rsid w:val="00132156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56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1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156"/>
    <w:rPr>
      <w:sz w:val="18"/>
      <w:szCs w:val="18"/>
    </w:rPr>
  </w:style>
  <w:style w:type="character" w:customStyle="1" w:styleId="1Char">
    <w:name w:val="标题 1 Char"/>
    <w:basedOn w:val="a0"/>
    <w:link w:val="1"/>
    <w:rsid w:val="00132156"/>
    <w:rPr>
      <w:rFonts w:ascii="Times New Roman" w:eastAsia="宋体" w:hAnsi="Times New Roman" w:cs="Times New Roman"/>
      <w:b/>
      <w:kern w:val="44"/>
      <w:sz w:val="24"/>
      <w:szCs w:val="20"/>
    </w:rPr>
  </w:style>
  <w:style w:type="character" w:customStyle="1" w:styleId="2Char">
    <w:name w:val="标题 2 Char"/>
    <w:basedOn w:val="a0"/>
    <w:link w:val="2"/>
    <w:rsid w:val="00132156"/>
    <w:rPr>
      <w:rFonts w:ascii="Times New Roman" w:eastAsia="宋体" w:hAnsi="Times New Roman" w:cs="Times New Roman"/>
      <w:b/>
      <w:kern w:val="44"/>
      <w:sz w:val="24"/>
      <w:szCs w:val="20"/>
    </w:rPr>
  </w:style>
  <w:style w:type="character" w:customStyle="1" w:styleId="Char1">
    <w:name w:val="正文缩进 Char"/>
    <w:link w:val="a5"/>
    <w:rsid w:val="00132156"/>
    <w:rPr>
      <w:rFonts w:eastAsia="宋体"/>
      <w:sz w:val="24"/>
    </w:rPr>
  </w:style>
  <w:style w:type="paragraph" w:styleId="a5">
    <w:name w:val="Normal Indent"/>
    <w:basedOn w:val="a"/>
    <w:link w:val="Char1"/>
    <w:rsid w:val="00132156"/>
    <w:pPr>
      <w:spacing w:line="360" w:lineRule="auto"/>
      <w:ind w:left="567" w:firstLine="420"/>
    </w:pPr>
    <w:rPr>
      <w:rFonts w:asciiTheme="minorHAnsi" w:hAnsiTheme="minorHAnsi" w:cstheme="minorBidi"/>
      <w:sz w:val="24"/>
      <w:szCs w:val="22"/>
    </w:rPr>
  </w:style>
  <w:style w:type="paragraph" w:styleId="a6">
    <w:name w:val="List Paragraph"/>
    <w:basedOn w:val="a"/>
    <w:uiPriority w:val="34"/>
    <w:qFormat/>
    <w:rsid w:val="000B00F1"/>
    <w:pPr>
      <w:ind w:firstLineChars="200" w:firstLine="420"/>
    </w:pPr>
  </w:style>
  <w:style w:type="paragraph" w:customStyle="1" w:styleId="6">
    <w:name w:val="标题6"/>
    <w:basedOn w:val="a"/>
    <w:next w:val="a"/>
    <w:rsid w:val="00391073"/>
    <w:pPr>
      <w:spacing w:before="100" w:after="50" w:line="300" w:lineRule="auto"/>
    </w:pPr>
    <w:rPr>
      <w:rFonts w:ascii="Times" w:eastAsia="黑体" w:hAnsi="Times"/>
    </w:rPr>
  </w:style>
  <w:style w:type="paragraph" w:customStyle="1" w:styleId="a7">
    <w:name w:val="Í¼ºÅ"/>
    <w:basedOn w:val="a"/>
    <w:rsid w:val="00391073"/>
    <w:pPr>
      <w:widowControl/>
      <w:overflowPunct w:val="0"/>
      <w:autoSpaceDE w:val="0"/>
      <w:autoSpaceDN w:val="0"/>
      <w:adjustRightInd w:val="0"/>
      <w:spacing w:after="210"/>
      <w:jc w:val="center"/>
    </w:pPr>
    <w:rPr>
      <w:rFonts w:ascii="宋体" w:hint="eastAsia"/>
      <w:kern w:val="0"/>
    </w:rPr>
  </w:style>
  <w:style w:type="paragraph" w:styleId="a8">
    <w:name w:val="Balloon Text"/>
    <w:basedOn w:val="a"/>
    <w:link w:val="Char2"/>
    <w:uiPriority w:val="99"/>
    <w:semiHidden/>
    <w:unhideWhenUsed/>
    <w:rsid w:val="007D740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D740C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4D3E5A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4D3E5A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4D3E5A"/>
    <w:rPr>
      <w:rFonts w:ascii="Times New Roman" w:eastAsia="宋体" w:hAnsi="Times New Roman" w:cs="Times New Roman"/>
      <w:szCs w:val="20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4D3E5A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4D3E5A"/>
    <w:rPr>
      <w:rFonts w:ascii="Times New Roman" w:eastAsia="宋体" w:hAnsi="Times New Roman" w:cs="Times New Roman"/>
      <w:b/>
      <w:bCs/>
      <w:szCs w:val="20"/>
    </w:rPr>
  </w:style>
  <w:style w:type="character" w:customStyle="1" w:styleId="3Char">
    <w:name w:val="标题 3 Char"/>
    <w:basedOn w:val="a0"/>
    <w:link w:val="3"/>
    <w:uiPriority w:val="9"/>
    <w:rsid w:val="00F55676"/>
    <w:rPr>
      <w:rFonts w:ascii="Times New Roman" w:eastAsia="宋体" w:hAnsi="Times New Roman" w:cs="Times New Roman"/>
      <w:b/>
      <w:bCs/>
      <w:sz w:val="32"/>
      <w:szCs w:val="32"/>
    </w:rPr>
  </w:style>
  <w:style w:type="table" w:styleId="ac">
    <w:name w:val="Table Grid"/>
    <w:basedOn w:val="a1"/>
    <w:uiPriority w:val="39"/>
    <w:rsid w:val="00237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61437-80E1-43A2-91D7-14B409805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13</Pages>
  <Words>941</Words>
  <Characters>5370</Characters>
  <Application>Microsoft Office Word</Application>
  <DocSecurity>0</DocSecurity>
  <Lines>44</Lines>
  <Paragraphs>12</Paragraphs>
  <ScaleCrop>false</ScaleCrop>
  <Company>Home</Company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dell</cp:lastModifiedBy>
  <cp:revision>18</cp:revision>
  <dcterms:created xsi:type="dcterms:W3CDTF">2018-07-04T07:35:00Z</dcterms:created>
  <dcterms:modified xsi:type="dcterms:W3CDTF">2018-07-09T11:36:00Z</dcterms:modified>
</cp:coreProperties>
</file>