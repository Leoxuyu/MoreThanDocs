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hint="eastAsia"/>
          <w:b/>
          <w:bCs/>
        </w:rPr>
        <w:id w:val="6091673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:rsidR="008D46F8" w:rsidRDefault="008D46F8">
          <w:pPr>
            <w:rPr>
              <w:b/>
              <w:bCs/>
            </w:rPr>
          </w:pPr>
          <w:r>
            <w:rPr>
              <w:rFonts w:hint="eastAsia"/>
              <w:b/>
              <w:bCs/>
            </w:rPr>
            <w:t>文件编号：</w:t>
          </w:r>
          <w:r>
            <w:rPr>
              <w:rFonts w:hint="eastAsia"/>
              <w:b/>
              <w:bCs/>
            </w:rPr>
            <w:t>LTE_HeNB_MAC_RA_XXSJ_V1.0</w:t>
          </w: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rPr>
              <w:b/>
              <w:bCs/>
            </w:rPr>
          </w:pPr>
        </w:p>
        <w:p w:rsidR="008D46F8" w:rsidRDefault="008D46F8">
          <w:pPr>
            <w:jc w:val="center"/>
            <w:outlineLvl w:val="0"/>
            <w:rPr>
              <w:b/>
              <w:bCs/>
              <w:sz w:val="44"/>
            </w:rPr>
          </w:pPr>
          <w:bookmarkStart w:id="0" w:name="_Toc2238"/>
          <w:bookmarkStart w:id="1" w:name="_Toc11608"/>
          <w:bookmarkStart w:id="2" w:name="_Toc6034"/>
          <w:bookmarkStart w:id="3" w:name="_Toc8735"/>
          <w:r>
            <w:rPr>
              <w:rFonts w:hint="eastAsia"/>
              <w:b/>
              <w:bCs/>
              <w:sz w:val="44"/>
            </w:rPr>
            <w:t>TD-LTE HeNB</w:t>
          </w:r>
          <w:r>
            <w:rPr>
              <w:rFonts w:hint="eastAsia"/>
              <w:b/>
              <w:bCs/>
              <w:sz w:val="44"/>
            </w:rPr>
            <w:t>协议栈软件系统</w:t>
          </w:r>
          <w:bookmarkEnd w:id="0"/>
          <w:bookmarkEnd w:id="1"/>
          <w:bookmarkEnd w:id="2"/>
          <w:bookmarkEnd w:id="3"/>
        </w:p>
        <w:p w:rsidR="008D46F8" w:rsidRDefault="008D46F8">
          <w:pPr>
            <w:jc w:val="center"/>
            <w:rPr>
              <w:b/>
              <w:bCs/>
            </w:rPr>
          </w:pPr>
        </w:p>
        <w:p w:rsidR="008D46F8" w:rsidRDefault="008D46F8">
          <w:pPr>
            <w:jc w:val="center"/>
            <w:rPr>
              <w:b/>
              <w:bCs/>
            </w:rPr>
          </w:pPr>
        </w:p>
        <w:p w:rsidR="008D46F8" w:rsidRDefault="008D46F8">
          <w:pPr>
            <w:rPr>
              <w:b/>
              <w:bCs/>
              <w:sz w:val="28"/>
            </w:rPr>
          </w:pPr>
        </w:p>
        <w:p w:rsidR="008D46F8" w:rsidRDefault="008D46F8">
          <w:pPr>
            <w:jc w:val="center"/>
            <w:rPr>
              <w:b/>
              <w:bCs/>
              <w:sz w:val="28"/>
            </w:rPr>
          </w:pPr>
        </w:p>
        <w:p w:rsidR="008D46F8" w:rsidRDefault="008D46F8" w:rsidP="008D46F8">
          <w:pPr>
            <w:jc w:val="center"/>
            <w:rPr>
              <w:b/>
              <w:bCs/>
              <w:sz w:val="52"/>
              <w:szCs w:val="52"/>
            </w:rPr>
          </w:pPr>
          <w:r>
            <w:rPr>
              <w:rFonts w:hint="eastAsia"/>
              <w:b/>
              <w:bCs/>
              <w:sz w:val="52"/>
              <w:szCs w:val="52"/>
            </w:rPr>
            <w:t>MAC</w:t>
          </w:r>
          <w:r>
            <w:rPr>
              <w:rFonts w:hint="eastAsia"/>
              <w:b/>
              <w:bCs/>
              <w:sz w:val="52"/>
              <w:szCs w:val="52"/>
            </w:rPr>
            <w:t>随机接入模块</w:t>
          </w:r>
        </w:p>
        <w:p w:rsidR="008D46F8" w:rsidRDefault="008D46F8" w:rsidP="008D46F8">
          <w:pPr>
            <w:jc w:val="center"/>
            <w:rPr>
              <w:b/>
              <w:bCs/>
              <w:sz w:val="72"/>
            </w:rPr>
          </w:pPr>
          <w:r>
            <w:rPr>
              <w:rFonts w:hAnsi="宋体" w:hint="eastAsia"/>
              <w:b/>
              <w:bCs/>
              <w:sz w:val="72"/>
            </w:rPr>
            <w:t>详细设计说明书</w:t>
          </w:r>
        </w:p>
        <w:p w:rsidR="008D46F8" w:rsidRPr="008D46F8" w:rsidRDefault="008D46F8">
          <w:pPr>
            <w:jc w:val="center"/>
            <w:rPr>
              <w:rFonts w:hAnsi="宋体"/>
              <w:b/>
              <w:bCs/>
              <w:sz w:val="72"/>
            </w:rPr>
          </w:pPr>
        </w:p>
        <w:p w:rsidR="008D46F8" w:rsidRDefault="008D46F8">
          <w:pPr>
            <w:jc w:val="center"/>
            <w:rPr>
              <w:rFonts w:hAnsi="宋体"/>
              <w:b/>
              <w:bCs/>
              <w:sz w:val="72"/>
            </w:rPr>
          </w:pPr>
        </w:p>
        <w:p w:rsidR="008D46F8" w:rsidRPr="00824C24" w:rsidRDefault="008D46F8" w:rsidP="008D46F8">
          <w:pPr>
            <w:jc w:val="center"/>
            <w:rPr>
              <w:sz w:val="28"/>
            </w:rPr>
          </w:pPr>
          <w:r w:rsidRPr="00824C24">
            <w:rPr>
              <w:rFonts w:hint="eastAsia"/>
              <w:sz w:val="28"/>
            </w:rPr>
            <w:t>拟制：</w:t>
          </w:r>
          <w:r>
            <w:rPr>
              <w:rFonts w:hint="eastAsia"/>
              <w:sz w:val="28"/>
            </w:rPr>
            <w:t>李亚楠</w:t>
          </w:r>
        </w:p>
        <w:p w:rsidR="008D46F8" w:rsidRDefault="008D46F8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时间：</w:t>
          </w:r>
          <w:r>
            <w:rPr>
              <w:sz w:val="28"/>
            </w:rPr>
            <w:t>20</w:t>
          </w:r>
          <w:r>
            <w:rPr>
              <w:rFonts w:hint="eastAsia"/>
              <w:sz w:val="28"/>
            </w:rPr>
            <w:t>11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03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28</w:t>
          </w:r>
        </w:p>
        <w:p w:rsidR="008D46F8" w:rsidRDefault="008D46F8">
          <w:pPr>
            <w:jc w:val="center"/>
          </w:pPr>
        </w:p>
        <w:p w:rsidR="008D46F8" w:rsidRDefault="008D46F8">
          <w:pPr>
            <w:jc w:val="center"/>
          </w:pPr>
        </w:p>
        <w:p w:rsidR="008D46F8" w:rsidRDefault="008D46F8">
          <w:pPr>
            <w:jc w:val="center"/>
          </w:pPr>
        </w:p>
        <w:p w:rsidR="008D46F8" w:rsidRDefault="008D46F8">
          <w:pPr>
            <w:jc w:val="center"/>
          </w:pPr>
        </w:p>
        <w:p w:rsidR="008D46F8" w:rsidRDefault="008D46F8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中国科学院计算技术研究所</w:t>
          </w:r>
        </w:p>
        <w:p w:rsidR="008D46F8" w:rsidRDefault="008D46F8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无线通信技术研究中心</w:t>
          </w:r>
        </w:p>
        <w:p w:rsidR="008D46F8" w:rsidRDefault="008D46F8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软件组</w:t>
          </w:r>
        </w:p>
        <w:p w:rsidR="008D46F8" w:rsidRDefault="008D46F8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LTE</w:t>
          </w:r>
          <w:r>
            <w:rPr>
              <w:rFonts w:hint="eastAsia"/>
              <w:b/>
              <w:sz w:val="24"/>
              <w:szCs w:val="30"/>
            </w:rPr>
            <w:t>协议栈研发项目组</w:t>
          </w:r>
        </w:p>
        <w:p w:rsidR="008D46F8" w:rsidRDefault="008D46F8">
          <w:pPr>
            <w:widowControl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864E27" w:rsidRPr="00864E27" w:rsidRDefault="00864E27" w:rsidP="00864E27">
      <w:pPr>
        <w:pStyle w:val="22"/>
        <w:jc w:val="center"/>
        <w:rPr>
          <w:b/>
          <w:sz w:val="32"/>
          <w:szCs w:val="32"/>
        </w:rPr>
      </w:pPr>
      <w:r w:rsidRPr="00864E27"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6"/>
        <w:gridCol w:w="1188"/>
        <w:gridCol w:w="987"/>
        <w:gridCol w:w="1245"/>
        <w:gridCol w:w="1628"/>
        <w:gridCol w:w="1972"/>
      </w:tblGrid>
      <w:tr w:rsidR="00864E27" w:rsidRPr="00824C24" w:rsidTr="00864E27">
        <w:trPr>
          <w:jc w:val="center"/>
        </w:trPr>
        <w:tc>
          <w:tcPr>
            <w:tcW w:w="1686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tab/>
            </w: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864E27" w:rsidRPr="00824C24" w:rsidTr="00864E27">
        <w:trPr>
          <w:jc w:val="center"/>
        </w:trPr>
        <w:tc>
          <w:tcPr>
            <w:tcW w:w="1686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</w:p>
        </w:tc>
        <w:tc>
          <w:tcPr>
            <w:tcW w:w="1188" w:type="dxa"/>
          </w:tcPr>
          <w:p w:rsidR="00864E27" w:rsidRPr="00824C24" w:rsidRDefault="008D46F8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87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李亚楠</w:t>
            </w:r>
          </w:p>
        </w:tc>
        <w:tc>
          <w:tcPr>
            <w:tcW w:w="1245" w:type="dxa"/>
          </w:tcPr>
          <w:p w:rsidR="00864E27" w:rsidRPr="00824C24" w:rsidRDefault="00864E27" w:rsidP="00DC03A8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</w:t>
            </w:r>
            <w:r w:rsidR="00DC03A8">
              <w:rPr>
                <w:rFonts w:hint="eastAsia"/>
              </w:rPr>
              <w:t>1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1628" w:type="dxa"/>
          </w:tcPr>
          <w:p w:rsidR="00864E27" w:rsidRPr="00824C24" w:rsidRDefault="00864E27" w:rsidP="00864E27">
            <w:pPr>
              <w:pStyle w:val="ab"/>
              <w:ind w:firstLine="0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296895" w:rsidRDefault="00597163">
      <w:pPr>
        <w:pStyle w:val="21"/>
        <w:jc w:val="both"/>
      </w:pPr>
      <w:r>
        <w:rPr>
          <w:rFonts w:hAnsi="宋体"/>
        </w:rPr>
        <w:t>修改列表：</w:t>
      </w:r>
    </w:p>
    <w:p w:rsidR="00296895" w:rsidRDefault="00597163">
      <w:pPr>
        <w:pStyle w:val="21"/>
        <w:ind w:firstLine="420"/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无。</w:t>
      </w: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597163">
      <w:pPr>
        <w:pStyle w:val="21"/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</w:t>
      </w: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864E27" w:rsidRDefault="00864E27">
      <w:pPr>
        <w:pStyle w:val="21"/>
        <w:jc w:val="both"/>
        <w:rPr>
          <w:sz w:val="21"/>
          <w:szCs w:val="21"/>
        </w:rPr>
      </w:pPr>
    </w:p>
    <w:p w:rsidR="00296895" w:rsidRDefault="00A72C34" w:rsidP="00DC03A8">
      <w:pPr>
        <w:spacing w:afterLines="50"/>
      </w:pPr>
      <w:r>
        <w:rPr>
          <w:noProof/>
        </w:rPr>
        <w:drawing>
          <wp:inline distT="0" distB="0" distL="0" distR="0">
            <wp:extent cx="581025" cy="447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0750" cy="352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163">
        <w:t xml:space="preserve">        </w:t>
      </w:r>
    </w:p>
    <w:p w:rsidR="00296895" w:rsidRDefault="00597163">
      <w:pPr>
        <w:pStyle w:val="18"/>
        <w:rPr>
          <w:rFonts w:hAnsi="宋体"/>
        </w:rPr>
        <w:sectPr w:rsidR="0029689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Ansi="宋体"/>
        </w:rPr>
        <w:t>本文档的程序或内容受版权法的保护，未经中科院计算所的书面许可，不得擅自泄漏、拷贝或复制本文档资料的全部或部分。</w:t>
      </w:r>
    </w:p>
    <w:p w:rsidR="00DC03A8" w:rsidRDefault="00865001">
      <w:pPr>
        <w:pStyle w:val="18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865001">
        <w:rPr>
          <w:b/>
          <w:bCs w:val="0"/>
          <w:sz w:val="28"/>
        </w:rPr>
        <w:lastRenderedPageBreak/>
        <w:fldChar w:fldCharType="begin"/>
      </w:r>
      <w:r w:rsidR="00597163">
        <w:rPr>
          <w:b/>
          <w:bCs w:val="0"/>
          <w:sz w:val="28"/>
        </w:rPr>
        <w:instrText xml:space="preserve"> TOC \o "1-3" \h \z </w:instrText>
      </w:r>
      <w:r w:rsidRPr="00865001">
        <w:rPr>
          <w:b/>
          <w:bCs w:val="0"/>
          <w:sz w:val="28"/>
        </w:rPr>
        <w:fldChar w:fldCharType="separate"/>
      </w:r>
      <w:hyperlink w:anchor="_Toc291495108" w:history="1">
        <w:r w:rsidR="00DC03A8" w:rsidRPr="00C449A3">
          <w:rPr>
            <w:rStyle w:val="a3"/>
            <w:noProof/>
          </w:rPr>
          <w:t xml:space="preserve">1 </w:t>
        </w:r>
        <w:r w:rsidR="00DC03A8" w:rsidRPr="00C449A3">
          <w:rPr>
            <w:rStyle w:val="a3"/>
            <w:rFonts w:hAnsi="宋体" w:hint="eastAsia"/>
            <w:noProof/>
          </w:rPr>
          <w:t>引言</w:t>
        </w:r>
        <w:r w:rsidR="00DC03A8">
          <w:rPr>
            <w:noProof/>
            <w:webHidden/>
          </w:rPr>
          <w:tab/>
        </w:r>
        <w:r w:rsidR="00DC03A8">
          <w:rPr>
            <w:noProof/>
            <w:webHidden/>
          </w:rPr>
          <w:fldChar w:fldCharType="begin"/>
        </w:r>
        <w:r w:rsidR="00DC03A8">
          <w:rPr>
            <w:noProof/>
            <w:webHidden/>
          </w:rPr>
          <w:instrText xml:space="preserve"> PAGEREF _Toc291495108 \h </w:instrText>
        </w:r>
        <w:r w:rsidR="00DC03A8">
          <w:rPr>
            <w:noProof/>
            <w:webHidden/>
          </w:rPr>
        </w:r>
        <w:r w:rsidR="00DC03A8">
          <w:rPr>
            <w:noProof/>
            <w:webHidden/>
          </w:rPr>
          <w:fldChar w:fldCharType="separate"/>
        </w:r>
        <w:r w:rsidR="00DC03A8">
          <w:rPr>
            <w:noProof/>
            <w:webHidden/>
          </w:rPr>
          <w:t>2</w:t>
        </w:r>
        <w:r w:rsidR="00DC03A8"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09" w:history="1">
        <w:r w:rsidRPr="00C449A3">
          <w:rPr>
            <w:rStyle w:val="a3"/>
            <w:noProof/>
          </w:rPr>
          <w:t>1.1</w:t>
        </w:r>
        <w:r w:rsidRPr="00C449A3">
          <w:rPr>
            <w:rStyle w:val="a3"/>
            <w:rFonts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10" w:history="1">
        <w:r w:rsidRPr="00C449A3">
          <w:rPr>
            <w:rStyle w:val="a3"/>
            <w:noProof/>
          </w:rPr>
          <w:t>1.2</w:t>
        </w:r>
        <w:r w:rsidRPr="00C449A3">
          <w:rPr>
            <w:rStyle w:val="a3"/>
            <w:rFonts w:hAnsi="宋体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11" w:history="1">
        <w:r w:rsidRPr="00C449A3">
          <w:rPr>
            <w:rStyle w:val="a3"/>
            <w:rFonts w:hAnsi="宋体"/>
            <w:noProof/>
          </w:rPr>
          <w:t>1.3</w:t>
        </w:r>
        <w:r w:rsidRPr="00C449A3">
          <w:rPr>
            <w:rStyle w:val="a3"/>
            <w:rFonts w:hAnsi="宋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12" w:history="1">
        <w:r w:rsidRPr="00C449A3">
          <w:rPr>
            <w:rStyle w:val="a3"/>
            <w:noProof/>
          </w:rPr>
          <w:t>1.4</w:t>
        </w:r>
        <w:r w:rsidRPr="00C449A3">
          <w:rPr>
            <w:rStyle w:val="a3"/>
            <w:rFonts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18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5113" w:history="1">
        <w:r w:rsidRPr="00C449A3">
          <w:rPr>
            <w:rStyle w:val="a3"/>
            <w:noProof/>
          </w:rPr>
          <w:t xml:space="preserve">2 </w:t>
        </w:r>
        <w:r w:rsidRPr="00C449A3">
          <w:rPr>
            <w:rStyle w:val="a3"/>
            <w:rFonts w:hAnsi="宋体" w:hint="eastAsia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14" w:history="1">
        <w:r w:rsidRPr="00C449A3">
          <w:rPr>
            <w:rStyle w:val="a3"/>
            <w:noProof/>
          </w:rPr>
          <w:t xml:space="preserve">2.1 </w:t>
        </w:r>
        <w:r w:rsidRPr="00C449A3">
          <w:rPr>
            <w:rStyle w:val="a3"/>
            <w:rFonts w:hAnsi="宋体" w:hint="eastAsia"/>
            <w:noProof/>
          </w:rPr>
          <w:t>模块综述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15" w:history="1">
        <w:r w:rsidRPr="00C449A3">
          <w:rPr>
            <w:rStyle w:val="a3"/>
            <w:noProof/>
          </w:rPr>
          <w:t xml:space="preserve">2.2 </w:t>
        </w:r>
        <w:r w:rsidRPr="00C449A3">
          <w:rPr>
            <w:rStyle w:val="a3"/>
            <w:rFonts w:hAnsi="宋体" w:hint="eastAsia"/>
            <w:noProof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18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5116" w:history="1">
        <w:r w:rsidRPr="00C449A3">
          <w:rPr>
            <w:rStyle w:val="a3"/>
            <w:noProof/>
          </w:rPr>
          <w:t xml:space="preserve">3 </w:t>
        </w:r>
        <w:r w:rsidRPr="00C449A3">
          <w:rPr>
            <w:rStyle w:val="a3"/>
            <w:rFonts w:hAnsi="宋体" w:hint="eastAsia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17" w:history="1">
        <w:r w:rsidRPr="00C449A3">
          <w:rPr>
            <w:rStyle w:val="a3"/>
            <w:noProof/>
          </w:rPr>
          <w:t xml:space="preserve">3.1 </w:t>
        </w:r>
        <w:r w:rsidRPr="00C449A3">
          <w:rPr>
            <w:rStyle w:val="a3"/>
            <w:rFonts w:hAnsi="宋体" w:hint="eastAsia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18" w:history="1">
        <w:r w:rsidRPr="00C449A3">
          <w:rPr>
            <w:rStyle w:val="a3"/>
            <w:noProof/>
          </w:rPr>
          <w:t xml:space="preserve">3.2 </w:t>
        </w:r>
        <w:r w:rsidRPr="00C449A3">
          <w:rPr>
            <w:rStyle w:val="a3"/>
            <w:rFonts w:hAnsi="宋体" w:hint="eastAsia"/>
            <w:noProof/>
          </w:rPr>
          <w:t>关键算法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19" w:history="1">
        <w:r w:rsidRPr="00C449A3">
          <w:rPr>
            <w:rStyle w:val="a3"/>
            <w:noProof/>
          </w:rPr>
          <w:t>3.2.1</w:t>
        </w:r>
        <w:r w:rsidRPr="00C449A3">
          <w:rPr>
            <w:rStyle w:val="a3"/>
            <w:rFonts w:hint="eastAsia"/>
            <w:noProof/>
          </w:rPr>
          <w:t>前导接收流程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20" w:history="1">
        <w:r w:rsidRPr="00C449A3">
          <w:rPr>
            <w:rStyle w:val="a3"/>
            <w:noProof/>
          </w:rPr>
          <w:t>3.2.2 RAR</w:t>
        </w:r>
        <w:r w:rsidRPr="00C449A3">
          <w:rPr>
            <w:rStyle w:val="a3"/>
            <w:rFonts w:hint="eastAsia"/>
            <w:noProof/>
          </w:rPr>
          <w:t>准备流程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21" w:history="1">
        <w:r w:rsidRPr="00C449A3">
          <w:rPr>
            <w:rStyle w:val="a3"/>
            <w:noProof/>
          </w:rPr>
          <w:t>3.2.3 Msg3</w:t>
        </w:r>
        <w:r w:rsidRPr="00C449A3">
          <w:rPr>
            <w:rStyle w:val="a3"/>
            <w:rFonts w:hint="eastAsia"/>
            <w:noProof/>
          </w:rPr>
          <w:t>接收及处理流程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22" w:history="1">
        <w:r w:rsidRPr="00C449A3">
          <w:rPr>
            <w:rStyle w:val="a3"/>
            <w:noProof/>
          </w:rPr>
          <w:t xml:space="preserve">3.3 </w:t>
        </w:r>
        <w:r w:rsidRPr="00C449A3">
          <w:rPr>
            <w:rStyle w:val="a3"/>
            <w:rFonts w:hAnsi="宋体" w:hint="eastAsia"/>
            <w:noProof/>
          </w:rPr>
          <w:t>函数描述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23" w:history="1">
        <w:r w:rsidRPr="00C449A3">
          <w:rPr>
            <w:rStyle w:val="a3"/>
            <w:noProof/>
          </w:rPr>
          <w:t xml:space="preserve">3.4 </w:t>
        </w:r>
        <w:r w:rsidRPr="00C449A3">
          <w:rPr>
            <w:rStyle w:val="a3"/>
            <w:rFonts w:hAnsi="宋体" w:hint="eastAsia"/>
            <w:noProof/>
          </w:rPr>
          <w:t>函数调用关系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24" w:history="1">
        <w:r w:rsidRPr="00C449A3">
          <w:rPr>
            <w:rStyle w:val="a3"/>
            <w:rFonts w:hint="eastAsia"/>
            <w:noProof/>
          </w:rPr>
          <w:t>前导接收及</w:t>
        </w:r>
        <w:r w:rsidRPr="00C449A3">
          <w:rPr>
            <w:rStyle w:val="a3"/>
            <w:noProof/>
          </w:rPr>
          <w:t>RAR</w:t>
        </w:r>
        <w:r w:rsidRPr="00C449A3">
          <w:rPr>
            <w:rStyle w:val="a3"/>
            <w:rFonts w:hint="eastAsia"/>
            <w:noProof/>
          </w:rPr>
          <w:t>准备：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25" w:history="1">
        <w:r w:rsidRPr="00C449A3">
          <w:rPr>
            <w:rStyle w:val="a3"/>
            <w:noProof/>
          </w:rPr>
          <w:t>Msg3</w:t>
        </w:r>
        <w:r w:rsidRPr="00C449A3">
          <w:rPr>
            <w:rStyle w:val="a3"/>
            <w:rFonts w:hint="eastAsia"/>
            <w:noProof/>
          </w:rPr>
          <w:t>接收及处理：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18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5126" w:history="1">
        <w:r w:rsidRPr="00C449A3">
          <w:rPr>
            <w:rStyle w:val="a3"/>
            <w:noProof/>
          </w:rPr>
          <w:t xml:space="preserve">4 </w:t>
        </w:r>
        <w:r w:rsidRPr="00C449A3">
          <w:rPr>
            <w:rStyle w:val="a3"/>
            <w:rFonts w:hAnsi="宋体" w:hint="eastAsia"/>
            <w:noProof/>
          </w:rPr>
          <w:t>数据描述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27" w:history="1">
        <w:r w:rsidRPr="00C449A3">
          <w:rPr>
            <w:rStyle w:val="a3"/>
            <w:noProof/>
          </w:rPr>
          <w:t>4.1</w:t>
        </w:r>
        <w:r w:rsidRPr="00C449A3">
          <w:rPr>
            <w:rStyle w:val="a3"/>
            <w:rFonts w:hAnsi="宋体" w:hint="eastAsia"/>
            <w:noProof/>
          </w:rPr>
          <w:t>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28" w:history="1">
        <w:r w:rsidRPr="00C449A3">
          <w:rPr>
            <w:rStyle w:val="a3"/>
            <w:noProof/>
          </w:rPr>
          <w:t>4.2</w:t>
        </w:r>
        <w:r w:rsidRPr="00C449A3">
          <w:rPr>
            <w:rStyle w:val="a3"/>
            <w:rFonts w:hAnsi="宋体" w:hint="eastAsia"/>
            <w:noProof/>
          </w:rPr>
          <w:t>全局变量说明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29" w:history="1">
        <w:r w:rsidRPr="00C449A3">
          <w:rPr>
            <w:rStyle w:val="a3"/>
            <w:noProof/>
          </w:rPr>
          <w:t>4.3</w:t>
        </w:r>
        <w:r w:rsidRPr="00C449A3">
          <w:rPr>
            <w:rStyle w:val="a3"/>
            <w:rFonts w:hAnsi="宋体" w:hint="eastAsia"/>
            <w:noProof/>
          </w:rPr>
          <w:t>数据库说明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18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5130" w:history="1">
        <w:r w:rsidRPr="00C449A3">
          <w:rPr>
            <w:rStyle w:val="a3"/>
            <w:noProof/>
          </w:rPr>
          <w:t xml:space="preserve">5 </w:t>
        </w:r>
        <w:r w:rsidRPr="00C449A3">
          <w:rPr>
            <w:rStyle w:val="a3"/>
            <w:rFonts w:hAnsi="宋体" w:hint="eastAsia"/>
            <w:noProof/>
          </w:rPr>
          <w:t>函数定义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31" w:history="1">
        <w:r w:rsidRPr="00C449A3">
          <w:rPr>
            <w:rStyle w:val="a3"/>
            <w:noProof/>
          </w:rPr>
          <w:t>5.1</w:t>
        </w:r>
        <w:r w:rsidRPr="00C449A3">
          <w:rPr>
            <w:rStyle w:val="a3"/>
            <w:rFonts w:hAnsi="宋体" w:hint="eastAsia"/>
            <w:noProof/>
          </w:rPr>
          <w:t>引用函数描述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32" w:history="1">
        <w:r w:rsidRPr="00C449A3">
          <w:rPr>
            <w:rStyle w:val="a3"/>
            <w:noProof/>
          </w:rPr>
          <w:t>5.2</w:t>
        </w:r>
        <w:r w:rsidRPr="00C449A3">
          <w:rPr>
            <w:rStyle w:val="a3"/>
            <w:rFonts w:hAnsi="宋体" w:hint="eastAsia"/>
            <w:noProof/>
          </w:rPr>
          <w:t>内部函数定义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33" w:history="1">
        <w:r w:rsidRPr="00C449A3">
          <w:rPr>
            <w:rStyle w:val="a3"/>
            <w:noProof/>
          </w:rPr>
          <w:t>INT32 init_ra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34" w:history="1">
        <w:r w:rsidRPr="00C449A3">
          <w:rPr>
            <w:rStyle w:val="a3"/>
            <w:noProof/>
          </w:rPr>
          <w:t>INT32 cleanup_ra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18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5135" w:history="1">
        <w:r w:rsidRPr="00C449A3">
          <w:rPr>
            <w:rStyle w:val="a3"/>
            <w:noProof/>
          </w:rPr>
          <w:t xml:space="preserve">6 </w:t>
        </w:r>
        <w:r w:rsidRPr="00C449A3">
          <w:rPr>
            <w:rStyle w:val="a3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36" w:history="1">
        <w:r w:rsidRPr="00C449A3">
          <w:rPr>
            <w:rStyle w:val="a3"/>
            <w:noProof/>
          </w:rPr>
          <w:t>6.1</w:t>
        </w:r>
        <w:r w:rsidRPr="00C449A3">
          <w:rPr>
            <w:rStyle w:val="a3"/>
            <w:rFonts w:hAnsi="宋体"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37" w:history="1">
        <w:r w:rsidRPr="00C449A3">
          <w:rPr>
            <w:rStyle w:val="a3"/>
            <w:noProof/>
          </w:rPr>
          <w:t>6.2</w:t>
        </w:r>
        <w:r w:rsidRPr="00C449A3">
          <w:rPr>
            <w:rStyle w:val="a3"/>
            <w:rFonts w:hAnsi="宋体"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38" w:history="1">
        <w:r w:rsidRPr="00C449A3">
          <w:rPr>
            <w:rStyle w:val="a3"/>
            <w:noProof/>
          </w:rPr>
          <w:t>6.3</w:t>
        </w:r>
        <w:r w:rsidRPr="00C449A3">
          <w:rPr>
            <w:rStyle w:val="a3"/>
            <w:rFonts w:hAnsi="宋体"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39" w:history="1">
        <w:r w:rsidRPr="00C449A3">
          <w:rPr>
            <w:rStyle w:val="a3"/>
            <w:noProof/>
          </w:rPr>
          <w:t>INT32 rcv_ra_preamble (UINT16 ra_rnti, UINT8 preamble_index)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40" w:history="1">
        <w:r w:rsidRPr="00C449A3">
          <w:rPr>
            <w:rStyle w:val="a3"/>
            <w:noProof/>
          </w:rPr>
          <w:t>RaRntiMsgNode*get_rar (UINT16 rnti)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41" w:history="1">
        <w:r w:rsidRPr="00C449A3">
          <w:rPr>
            <w:rStyle w:val="a3"/>
            <w:noProof/>
          </w:rPr>
          <w:t>INT32 rcv_msg3 (UINT16 tc_rnti, UINT16 msg_len, UINT8 *msg_p)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291495142" w:history="1">
        <w:r w:rsidRPr="00C449A3">
          <w:rPr>
            <w:rStyle w:val="a3"/>
            <w:noProof/>
          </w:rPr>
          <w:t>INT32 rcv_crnti_ce (UINT16 tc_rnti, UINT8* msg_p)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18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5143" w:history="1">
        <w:r w:rsidRPr="00C449A3">
          <w:rPr>
            <w:rStyle w:val="a3"/>
            <w:rFonts w:hAnsi="宋体"/>
            <w:noProof/>
          </w:rPr>
          <w:t>7</w:t>
        </w:r>
        <w:r w:rsidRPr="00C449A3">
          <w:rPr>
            <w:rStyle w:val="a3"/>
            <w:rFonts w:hAnsi="宋体" w:hint="eastAsia"/>
            <w:noProof/>
          </w:rPr>
          <w:t>功能测试设计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44" w:history="1">
        <w:r w:rsidRPr="00C449A3">
          <w:rPr>
            <w:rStyle w:val="a3"/>
            <w:noProof/>
          </w:rPr>
          <w:t>7.2 RA</w:t>
        </w:r>
        <w:r w:rsidRPr="00C449A3">
          <w:rPr>
            <w:rStyle w:val="a3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20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91495145" w:history="1">
        <w:r w:rsidRPr="00C449A3">
          <w:rPr>
            <w:rStyle w:val="a3"/>
            <w:noProof/>
          </w:rPr>
          <w:t>7.3 RA</w:t>
        </w:r>
        <w:r w:rsidRPr="00C449A3">
          <w:rPr>
            <w:rStyle w:val="a3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C03A8" w:rsidRDefault="00DC03A8">
      <w:pPr>
        <w:pStyle w:val="18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291495146" w:history="1">
        <w:r w:rsidRPr="00C449A3">
          <w:rPr>
            <w:rStyle w:val="a3"/>
            <w:noProof/>
          </w:rPr>
          <w:t xml:space="preserve">8 </w:t>
        </w:r>
        <w:r w:rsidRPr="00C449A3">
          <w:rPr>
            <w:rStyle w:val="a3"/>
            <w:rFonts w:hAnsi="宋体"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_Toc291495146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6895" w:rsidRDefault="00865001">
      <w:pPr>
        <w:jc w:val="center"/>
        <w:rPr>
          <w:b/>
          <w:bCs/>
          <w:sz w:val="44"/>
        </w:rPr>
      </w:pPr>
      <w:r>
        <w:rPr>
          <w:b/>
          <w:bCs/>
          <w:sz w:val="28"/>
        </w:rPr>
        <w:lastRenderedPageBreak/>
        <w:fldChar w:fldCharType="end"/>
      </w:r>
      <w:r w:rsidR="00597163">
        <w:rPr>
          <w:rFonts w:hAnsi="宋体"/>
          <w:b/>
          <w:bCs/>
          <w:sz w:val="44"/>
        </w:rPr>
        <w:t>详细设计说明书</w:t>
      </w:r>
    </w:p>
    <w:p w:rsidR="00296895" w:rsidRDefault="00597163">
      <w:pPr>
        <w:pStyle w:val="1"/>
      </w:pPr>
      <w:bookmarkStart w:id="4" w:name="_Toc291495108"/>
      <w:r>
        <w:t xml:space="preserve">1 </w:t>
      </w:r>
      <w:r>
        <w:rPr>
          <w:rFonts w:hAnsi="宋体"/>
        </w:rPr>
        <w:t>引言</w:t>
      </w:r>
      <w:bookmarkEnd w:id="4"/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5" w:name="_Toc291495109"/>
      <w:r>
        <w:rPr>
          <w:rFonts w:ascii="Times New Roman" w:eastAsia="宋体" w:hAnsi="Times New Roman"/>
        </w:rPr>
        <w:t>1.1</w:t>
      </w:r>
      <w:r>
        <w:rPr>
          <w:rFonts w:ascii="Times New Roman" w:eastAsia="宋体" w:hAnsi="宋体"/>
        </w:rPr>
        <w:t>编写目的</w:t>
      </w:r>
      <w:bookmarkEnd w:id="5"/>
    </w:p>
    <w:p w:rsidR="00927BB3" w:rsidRPr="007A30A8" w:rsidRDefault="00927BB3" w:rsidP="00927BB3">
      <w:pPr>
        <w:ind w:firstLineChars="200" w:firstLine="420"/>
      </w:pPr>
      <w:r w:rsidRPr="007A30A8">
        <w:rPr>
          <w:rFonts w:hint="eastAsia"/>
        </w:rPr>
        <w:t>本文档将作为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Pr="007A30A8">
        <w:rPr>
          <w:rFonts w:hint="eastAsia"/>
        </w:rPr>
        <w:t>模块的代码编写的依据，详细说明了本模块功能、结构、函数定义，以及与其它模块的接口。本说明书的读者为</w:t>
      </w:r>
      <w:r w:rsidRPr="007A30A8">
        <w:rPr>
          <w:rFonts w:hint="eastAsia"/>
        </w:rPr>
        <w:t>LTE HeNB</w:t>
      </w:r>
      <w:r w:rsidRPr="007A30A8">
        <w:rPr>
          <w:rFonts w:hint="eastAsia"/>
        </w:rPr>
        <w:t>端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Pr="007A30A8">
        <w:rPr>
          <w:rFonts w:hint="eastAsia"/>
        </w:rPr>
        <w:t>模块设计、编码人员、测试人员、项目组负责人员、实验室主任及相关项目管理人员。</w:t>
      </w:r>
    </w:p>
    <w:p w:rsidR="00927BB3" w:rsidRPr="007A30A8" w:rsidRDefault="00927BB3" w:rsidP="00927BB3">
      <w:pPr>
        <w:ind w:firstLine="420"/>
      </w:pPr>
      <w:r w:rsidRPr="007A30A8">
        <w:rPr>
          <w:rFonts w:hint="eastAsia"/>
        </w:rPr>
        <w:t>编写本说明书的目的在于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为开发人员提供依据。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为修改和维护本系统提供条件。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项目负责人将根据本文档计划和控制系统设计、开发的全过程。</w:t>
      </w:r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6" w:name="_Toc291495110"/>
      <w:r>
        <w:rPr>
          <w:rFonts w:ascii="Times New Roman" w:eastAsia="宋体" w:hAnsi="Times New Roman"/>
        </w:rPr>
        <w:t>1.2</w:t>
      </w:r>
      <w:r>
        <w:rPr>
          <w:rFonts w:ascii="Times New Roman" w:eastAsia="宋体" w:hAnsi="宋体"/>
        </w:rPr>
        <w:t>背景</w:t>
      </w:r>
      <w:bookmarkEnd w:id="6"/>
    </w:p>
    <w:p w:rsidR="008D46F8" w:rsidRPr="008D46F8" w:rsidRDefault="00927BB3" w:rsidP="008D46F8">
      <w:pPr>
        <w:ind w:firstLineChars="200" w:firstLine="420"/>
        <w:rPr>
          <w:szCs w:val="21"/>
        </w:rPr>
      </w:pPr>
      <w:r w:rsidRPr="007A30A8">
        <w:rPr>
          <w:rFonts w:hint="eastAsia"/>
        </w:rPr>
        <w:t>软件系统名称：</w:t>
      </w:r>
      <w:r w:rsidR="008D46F8" w:rsidRPr="008D46F8">
        <w:rPr>
          <w:rFonts w:hint="eastAsia"/>
          <w:szCs w:val="21"/>
        </w:rPr>
        <w:t>TD-LTE HeNB</w:t>
      </w:r>
      <w:r w:rsidR="008D46F8" w:rsidRPr="008D46F8">
        <w:rPr>
          <w:rFonts w:hint="eastAsia"/>
          <w:szCs w:val="21"/>
        </w:rPr>
        <w:t>协议栈软件系统</w:t>
      </w:r>
    </w:p>
    <w:p w:rsidR="008D46F8" w:rsidRPr="008D46F8" w:rsidRDefault="00927BB3" w:rsidP="008D46F8">
      <w:pPr>
        <w:ind w:firstLineChars="200" w:firstLine="420"/>
        <w:rPr>
          <w:szCs w:val="21"/>
        </w:rPr>
      </w:pPr>
      <w:r w:rsidRPr="008D46F8">
        <w:rPr>
          <w:rFonts w:hint="eastAsia"/>
        </w:rPr>
        <w:t>软件开发者：</w:t>
      </w:r>
      <w:r w:rsidR="008D46F8" w:rsidRPr="008D46F8">
        <w:rPr>
          <w:rFonts w:hint="eastAsia"/>
          <w:szCs w:val="21"/>
        </w:rPr>
        <w:t>无线通信技术研究中心</w:t>
      </w:r>
      <w:r w:rsidR="008D46F8" w:rsidRPr="008D46F8">
        <w:rPr>
          <w:rFonts w:hint="eastAsia"/>
          <w:szCs w:val="21"/>
        </w:rPr>
        <w:t>LTE</w:t>
      </w:r>
      <w:r w:rsidR="008D46F8" w:rsidRPr="008D46F8">
        <w:rPr>
          <w:rFonts w:hint="eastAsia"/>
          <w:szCs w:val="21"/>
        </w:rPr>
        <w:t>协议栈研发组</w:t>
      </w:r>
    </w:p>
    <w:p w:rsidR="00927BB3" w:rsidRPr="007A30A8" w:rsidRDefault="00927BB3" w:rsidP="008D46F8">
      <w:pPr>
        <w:ind w:firstLineChars="200" w:firstLine="420"/>
      </w:pPr>
      <w:r w:rsidRPr="007A30A8">
        <w:rPr>
          <w:rFonts w:hint="eastAsia"/>
        </w:rPr>
        <w:t>开发语言：</w:t>
      </w:r>
      <w:r w:rsidRPr="007A30A8">
        <w:rPr>
          <w:rFonts w:hint="eastAsia"/>
        </w:rPr>
        <w:t>C</w:t>
      </w:r>
      <w:r w:rsidRPr="007A30A8">
        <w:rPr>
          <w:rFonts w:hint="eastAsia"/>
        </w:rPr>
        <w:t>语言</w:t>
      </w:r>
    </w:p>
    <w:p w:rsidR="00927BB3" w:rsidRPr="007A30A8" w:rsidRDefault="00927BB3" w:rsidP="00927BB3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硬件平台：暂无</w:t>
      </w:r>
    </w:p>
    <w:p w:rsidR="00927BB3" w:rsidRDefault="00927BB3" w:rsidP="00927BB3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软件平台：</w:t>
      </w:r>
      <w:r>
        <w:rPr>
          <w:rFonts w:hint="eastAsia"/>
        </w:rPr>
        <w:t>Linux</w:t>
      </w:r>
    </w:p>
    <w:p w:rsidR="00296895" w:rsidRDefault="00597163" w:rsidP="00927BB3">
      <w:pPr>
        <w:pStyle w:val="2"/>
        <w:rPr>
          <w:rFonts w:ascii="Times New Roman" w:eastAsia="宋体" w:hAnsi="宋体"/>
        </w:rPr>
      </w:pPr>
      <w:bookmarkStart w:id="7" w:name="_Toc291495111"/>
      <w:r>
        <w:rPr>
          <w:rFonts w:ascii="Times New Roman" w:eastAsia="宋体" w:hAnsi="宋体"/>
        </w:rPr>
        <w:t>1.3</w:t>
      </w:r>
      <w:r>
        <w:rPr>
          <w:rFonts w:ascii="Times New Roman" w:eastAsia="宋体" w:hAnsi="宋体"/>
        </w:rPr>
        <w:t>定义</w:t>
      </w:r>
      <w:bookmarkEnd w:id="7"/>
    </w:p>
    <w:p w:rsidR="00296895" w:rsidRDefault="00597163">
      <w:pPr>
        <w:numPr>
          <w:ilvl w:val="0"/>
          <w:numId w:val="2"/>
        </w:numPr>
      </w:pPr>
      <w:r>
        <w:rPr>
          <w:rFonts w:hAnsi="宋体" w:hint="eastAsia"/>
        </w:rPr>
        <w:t>RA</w:t>
      </w:r>
      <w:r>
        <w:rPr>
          <w:rFonts w:hAnsi="宋体" w:hint="eastAsia"/>
        </w:rPr>
        <w:t>：</w:t>
      </w:r>
      <w:r>
        <w:rPr>
          <w:rFonts w:hAnsi="宋体" w:hint="eastAsia"/>
        </w:rPr>
        <w:t xml:space="preserve">random access </w:t>
      </w:r>
    </w:p>
    <w:p w:rsidR="00927BB3" w:rsidRPr="00927BB3" w:rsidRDefault="00597163" w:rsidP="00927BB3">
      <w:pPr>
        <w:numPr>
          <w:ilvl w:val="0"/>
          <w:numId w:val="2"/>
        </w:numPr>
      </w:pPr>
      <w:r w:rsidRPr="00927BB3">
        <w:rPr>
          <w:rFonts w:hAnsi="宋体" w:hint="eastAsia"/>
        </w:rPr>
        <w:t>CE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 xml:space="preserve">control element </w:t>
      </w:r>
    </w:p>
    <w:p w:rsidR="00296895" w:rsidRDefault="00597163" w:rsidP="00927BB3">
      <w:pPr>
        <w:numPr>
          <w:ilvl w:val="0"/>
          <w:numId w:val="2"/>
        </w:numPr>
      </w:pPr>
      <w:r w:rsidRPr="00927BB3">
        <w:rPr>
          <w:rFonts w:hAnsi="宋体" w:hint="eastAsia"/>
        </w:rPr>
        <w:t>TC-RNTI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>temporary C-RNTI</w:t>
      </w:r>
    </w:p>
    <w:p w:rsidR="00296895" w:rsidRDefault="00597163">
      <w:pPr>
        <w:numPr>
          <w:ilvl w:val="0"/>
          <w:numId w:val="2"/>
        </w:numPr>
      </w:pPr>
      <w:r>
        <w:rPr>
          <w:rFonts w:hAnsi="宋体" w:hint="eastAsia"/>
        </w:rPr>
        <w:t>RAR</w:t>
      </w:r>
      <w:r>
        <w:rPr>
          <w:rFonts w:hAnsi="宋体" w:hint="eastAsia"/>
        </w:rPr>
        <w:t>：</w:t>
      </w:r>
      <w:r>
        <w:rPr>
          <w:rFonts w:hAnsi="宋体" w:hint="eastAsia"/>
        </w:rPr>
        <w:t>random access response</w:t>
      </w:r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8" w:name="_Toc291495112"/>
      <w:r>
        <w:rPr>
          <w:rFonts w:ascii="Times New Roman" w:eastAsia="宋体" w:hAnsi="Times New Roman"/>
        </w:rPr>
        <w:t>1.4</w:t>
      </w:r>
      <w:r>
        <w:rPr>
          <w:rFonts w:ascii="Times New Roman" w:eastAsia="宋体" w:hAnsi="宋体"/>
        </w:rPr>
        <w:t>参考资料</w:t>
      </w:r>
      <w:bookmarkEnd w:id="8"/>
    </w:p>
    <w:p w:rsidR="006E2D2B" w:rsidRPr="00E641B5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2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v8.9.0</w:t>
      </w:r>
      <w:r w:rsidRPr="00E417A6">
        <w:t>: "</w:t>
      </w:r>
      <w:r w:rsidR="00746CA5">
        <w:rPr>
          <w:rFonts w:hint="eastAsia"/>
        </w:rPr>
        <w:t xml:space="preserve">E-UTRA </w:t>
      </w:r>
      <w:r w:rsidR="00746CA5" w:rsidRPr="00BE427B">
        <w:rPr>
          <w:noProof/>
        </w:rPr>
        <w:t>Medium Access Control (MAC) protocol specification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  <w:r>
        <w:rPr>
          <w:rFonts w:hint="eastAsia"/>
        </w:rPr>
        <w:t>；</w:t>
      </w:r>
    </w:p>
    <w:p w:rsidR="006E2D2B" w:rsidRPr="00E641B5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00 v8.12.0</w:t>
      </w:r>
      <w:r w:rsidRPr="00E417A6">
        <w:t>: "</w:t>
      </w:r>
      <w:r w:rsidR="00746CA5" w:rsidRPr="00746CA5">
        <w:rPr>
          <w:rFonts w:hint="eastAsia"/>
        </w:rPr>
        <w:t xml:space="preserve"> </w:t>
      </w:r>
      <w:r w:rsidR="00746CA5">
        <w:rPr>
          <w:rFonts w:hint="eastAsia"/>
        </w:rPr>
        <w:t>E-UTRA and E-UTRAN</w:t>
      </w:r>
      <w:r w:rsidR="00746CA5" w:rsidRPr="00E417A6">
        <w:t xml:space="preserve"> </w:t>
      </w:r>
      <w:r w:rsidR="00746CA5" w:rsidRPr="00A1014E">
        <w:t>Overall description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  <w:r>
        <w:rPr>
          <w:rFonts w:hint="eastAsia"/>
        </w:rPr>
        <w:t>；</w:t>
      </w:r>
    </w:p>
    <w:p w:rsidR="006E2D2B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3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v8.11.0</w:t>
      </w:r>
      <w:r w:rsidRPr="00E417A6">
        <w:t>: "</w:t>
      </w:r>
      <w:r w:rsidR="00746CA5" w:rsidRPr="00746CA5">
        <w:rPr>
          <w:rFonts w:hint="eastAsia"/>
        </w:rPr>
        <w:t xml:space="preserve"> </w:t>
      </w:r>
      <w:r w:rsidR="00746CA5">
        <w:rPr>
          <w:rFonts w:hint="eastAsia"/>
        </w:rPr>
        <w:t>E-UTRA</w:t>
      </w:r>
      <w:r w:rsidR="00746CA5" w:rsidRPr="00E417A6">
        <w:t xml:space="preserve"> Radio Resource Control</w:t>
      </w:r>
      <w:r w:rsidR="00746CA5" w:rsidRPr="00E417A6">
        <w:rPr>
          <w:rFonts w:hint="eastAsia"/>
        </w:rPr>
        <w:t xml:space="preserve"> protocol specification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  <w:r>
        <w:rPr>
          <w:rFonts w:hint="eastAsia"/>
        </w:rPr>
        <w:t>；</w:t>
      </w:r>
    </w:p>
    <w:p w:rsidR="00296895" w:rsidRDefault="00597163">
      <w:pPr>
        <w:numPr>
          <w:ilvl w:val="0"/>
          <w:numId w:val="3"/>
        </w:numPr>
      </w:pPr>
      <w:r>
        <w:rPr>
          <w:rFonts w:hint="eastAsia"/>
        </w:rPr>
        <w:t>《</w:t>
      </w:r>
      <w:r>
        <w:rPr>
          <w:rFonts w:hint="eastAsia"/>
        </w:rPr>
        <w:t>LTE_HeNB</w:t>
      </w:r>
      <w:r w:rsidR="008D46F8">
        <w:rPr>
          <w:rFonts w:hint="eastAsia"/>
        </w:rPr>
        <w:t>协议栈软件系统</w:t>
      </w:r>
      <w:r w:rsidR="008D46F8">
        <w:rPr>
          <w:rFonts w:hint="eastAsia"/>
        </w:rPr>
        <w:t>MAC</w:t>
      </w:r>
      <w:r>
        <w:rPr>
          <w:rFonts w:hint="eastAsia"/>
        </w:rPr>
        <w:t>随机接入模块</w:t>
      </w:r>
      <w:r w:rsidR="006E2D2B">
        <w:rPr>
          <w:rFonts w:hint="eastAsia"/>
        </w:rPr>
        <w:t>理解</w:t>
      </w:r>
      <w:r>
        <w:rPr>
          <w:rFonts w:hint="eastAsia"/>
        </w:rPr>
        <w:t>报告</w:t>
      </w:r>
      <w:r w:rsidR="006E2D2B">
        <w:rPr>
          <w:rFonts w:hint="eastAsia"/>
        </w:rPr>
        <w:t>_v</w:t>
      </w:r>
      <w:r w:rsidR="008D46F8">
        <w:rPr>
          <w:rFonts w:hint="eastAsia"/>
        </w:rPr>
        <w:t>1.0</w:t>
      </w:r>
      <w:r>
        <w:rPr>
          <w:rFonts w:hint="eastAsia"/>
        </w:rPr>
        <w:t>》</w:t>
      </w:r>
      <w:r w:rsidR="000A5495">
        <w:rPr>
          <w:rFonts w:hint="eastAsia"/>
        </w:rPr>
        <w:t>；</w:t>
      </w:r>
    </w:p>
    <w:p w:rsidR="00296895" w:rsidRDefault="00597163">
      <w:pPr>
        <w:numPr>
          <w:ilvl w:val="0"/>
          <w:numId w:val="3"/>
        </w:numPr>
      </w:pPr>
      <w:r>
        <w:rPr>
          <w:rFonts w:hint="eastAsia"/>
        </w:rPr>
        <w:t>《</w:t>
      </w:r>
      <w:r w:rsidR="008D46F8">
        <w:rPr>
          <w:rFonts w:hint="eastAsia"/>
        </w:rPr>
        <w:t>LTE_HeNB</w:t>
      </w:r>
      <w:r w:rsidR="008D46F8">
        <w:rPr>
          <w:rFonts w:hint="eastAsia"/>
        </w:rPr>
        <w:t>协议栈软件系统</w:t>
      </w:r>
      <w:r w:rsidR="008D46F8">
        <w:rPr>
          <w:rFonts w:hint="eastAsia"/>
        </w:rPr>
        <w:t>MAC</w:t>
      </w:r>
      <w:r w:rsidR="008D46F8">
        <w:rPr>
          <w:rFonts w:hint="eastAsia"/>
        </w:rPr>
        <w:t>随机接入模块</w:t>
      </w:r>
      <w:r w:rsidR="006E2D2B">
        <w:rPr>
          <w:rFonts w:hint="eastAsia"/>
        </w:rPr>
        <w:t>概要设计说明书</w:t>
      </w:r>
      <w:r w:rsidR="006E2D2B">
        <w:rPr>
          <w:rFonts w:hint="eastAsia"/>
        </w:rPr>
        <w:t>_</w:t>
      </w:r>
      <w:r>
        <w:rPr>
          <w:rFonts w:hint="eastAsia"/>
        </w:rPr>
        <w:t>v</w:t>
      </w:r>
      <w:r w:rsidR="008D46F8">
        <w:rPr>
          <w:rFonts w:hint="eastAsia"/>
        </w:rPr>
        <w:t>1.0</w:t>
      </w:r>
      <w:r>
        <w:rPr>
          <w:rFonts w:hint="eastAsia"/>
        </w:rPr>
        <w:t>》</w:t>
      </w:r>
      <w:r w:rsidR="000A5495">
        <w:rPr>
          <w:rFonts w:hint="eastAsia"/>
        </w:rPr>
        <w:t>；</w:t>
      </w:r>
    </w:p>
    <w:p w:rsidR="00296895" w:rsidRDefault="00296895">
      <w:pPr>
        <w:ind w:left="420"/>
        <w:sectPr w:rsidR="00296895">
          <w:headerReference w:type="default" r:id="rId14"/>
          <w:footerReference w:type="default" r:id="rId15"/>
          <w:pgSz w:w="11906" w:h="16838"/>
          <w:pgMar w:top="1134" w:right="1418" w:bottom="1134" w:left="1418" w:header="851" w:footer="992" w:gutter="0"/>
          <w:pgNumType w:start="1"/>
          <w:cols w:space="720"/>
          <w:docGrid w:type="linesAndChars" w:linePitch="312"/>
        </w:sectPr>
      </w:pPr>
    </w:p>
    <w:p w:rsidR="00296895" w:rsidRDefault="00597163">
      <w:pPr>
        <w:pStyle w:val="1"/>
      </w:pPr>
      <w:bookmarkStart w:id="9" w:name="_Toc291495113"/>
      <w:r>
        <w:lastRenderedPageBreak/>
        <w:t xml:space="preserve">2 </w:t>
      </w:r>
      <w:r>
        <w:rPr>
          <w:rFonts w:hAnsi="宋体"/>
        </w:rPr>
        <w:t>模块描述</w:t>
      </w:r>
      <w:bookmarkEnd w:id="9"/>
    </w:p>
    <w:p w:rsidR="00296895" w:rsidRDefault="00597163">
      <w:pPr>
        <w:pStyle w:val="2"/>
        <w:spacing w:line="240" w:lineRule="auto"/>
        <w:rPr>
          <w:rFonts w:ascii="Times New Roman" w:eastAsia="宋体" w:hAnsi="宋体"/>
        </w:rPr>
      </w:pPr>
      <w:bookmarkStart w:id="10" w:name="_Toc291495114"/>
      <w:r>
        <w:rPr>
          <w:rFonts w:ascii="Times New Roman" w:eastAsia="宋体" w:hAnsi="Times New Roman"/>
        </w:rPr>
        <w:t xml:space="preserve">2.1 </w:t>
      </w:r>
      <w:r>
        <w:rPr>
          <w:rFonts w:ascii="Times New Roman" w:eastAsia="宋体" w:hAnsi="宋体"/>
        </w:rPr>
        <w:t>模块综述</w:t>
      </w:r>
      <w:bookmarkEnd w:id="10"/>
    </w:p>
    <w:p w:rsidR="00927BB3" w:rsidRDefault="00927BB3" w:rsidP="00927BB3">
      <w:pPr>
        <w:ind w:firstLine="420"/>
      </w:pPr>
      <w:r>
        <w:rPr>
          <w:rFonts w:hint="eastAsia"/>
        </w:rPr>
        <w:t>MAC</w:t>
      </w:r>
      <w:r>
        <w:rPr>
          <w:rFonts w:hint="eastAsia"/>
        </w:rPr>
        <w:t>随机接入模块处于</w:t>
      </w:r>
      <w:r>
        <w:rPr>
          <w:rFonts w:hint="eastAsia"/>
        </w:rPr>
        <w:t>MAC</w:t>
      </w:r>
      <w:r>
        <w:rPr>
          <w:rFonts w:hint="eastAsia"/>
        </w:rPr>
        <w:t>层。</w:t>
      </w:r>
    </w:p>
    <w:p w:rsidR="00927BB3" w:rsidRDefault="00927BB3" w:rsidP="00927BB3">
      <w:pPr>
        <w:ind w:firstLine="420"/>
      </w:pPr>
      <w:r>
        <w:rPr>
          <w:rFonts w:hint="eastAsia"/>
        </w:rPr>
        <w:t>该模块能够接收并处理来自</w:t>
      </w:r>
      <w:r>
        <w:rPr>
          <w:rFonts w:hint="eastAsia"/>
        </w:rPr>
        <w:t>Lowmac</w:t>
      </w:r>
      <w:r>
        <w:rPr>
          <w:rFonts w:hint="eastAsia"/>
        </w:rPr>
        <w:t>层的前导信息和</w:t>
      </w:r>
      <w:r>
        <w:rPr>
          <w:rFonts w:hint="eastAsia"/>
        </w:rPr>
        <w:t>MAC</w:t>
      </w:r>
      <w:r>
        <w:rPr>
          <w:rFonts w:hint="eastAsia"/>
        </w:rPr>
        <w:t>接收模块的</w:t>
      </w:r>
      <w:r>
        <w:rPr>
          <w:rFonts w:hint="eastAsia"/>
        </w:rPr>
        <w:t>Msg3</w:t>
      </w:r>
      <w:r>
        <w:rPr>
          <w:rFonts w:hint="eastAsia"/>
        </w:rPr>
        <w:t>信息，能够根据</w:t>
      </w:r>
      <w:r w:rsidR="00A05650">
        <w:rPr>
          <w:rFonts w:hint="eastAsia"/>
        </w:rPr>
        <w:t>MAC</w:t>
      </w:r>
      <w:r w:rsidR="00A05650">
        <w:rPr>
          <w:rFonts w:hint="eastAsia"/>
        </w:rPr>
        <w:t>发送模块的</w:t>
      </w:r>
      <w:r w:rsidR="00A05650">
        <w:rPr>
          <w:rFonts w:hint="eastAsia"/>
        </w:rPr>
        <w:t>rnti</w:t>
      </w:r>
      <w:r w:rsidR="00A05650">
        <w:rPr>
          <w:rFonts w:hint="eastAsia"/>
        </w:rPr>
        <w:t>获取相应的</w:t>
      </w:r>
      <w:r w:rsidR="00A05650">
        <w:rPr>
          <w:rFonts w:hint="eastAsia"/>
        </w:rPr>
        <w:t>RAR</w:t>
      </w:r>
      <w:r w:rsidR="00A05650">
        <w:rPr>
          <w:rFonts w:hint="eastAsia"/>
        </w:rPr>
        <w:t>信息</w:t>
      </w:r>
      <w:r>
        <w:rPr>
          <w:rFonts w:hint="eastAsia"/>
        </w:rPr>
        <w:t>。当接收到</w:t>
      </w:r>
      <w:r>
        <w:rPr>
          <w:rFonts w:hint="eastAsia"/>
        </w:rPr>
        <w:t>Lowmac</w:t>
      </w:r>
      <w:r>
        <w:rPr>
          <w:rFonts w:hint="eastAsia"/>
        </w:rPr>
        <w:t>层的前导信息时，该模块能够</w:t>
      </w:r>
      <w:r w:rsidR="00A05650">
        <w:rPr>
          <w:rFonts w:hint="eastAsia"/>
        </w:rPr>
        <w:t>根据</w:t>
      </w:r>
      <w:r w:rsidR="00A05650">
        <w:rPr>
          <w:rFonts w:hint="eastAsia"/>
        </w:rPr>
        <w:t>rnti</w:t>
      </w:r>
      <w:r>
        <w:rPr>
          <w:rFonts w:hint="eastAsia"/>
        </w:rPr>
        <w:t>完成实体建立；当收到</w:t>
      </w:r>
      <w:r w:rsidR="00A05650">
        <w:rPr>
          <w:rFonts w:hint="eastAsia"/>
        </w:rPr>
        <w:t>接收模块的</w:t>
      </w:r>
      <w:r w:rsidR="00A05650">
        <w:rPr>
          <w:rFonts w:hint="eastAsia"/>
        </w:rPr>
        <w:t>Msg3</w:t>
      </w:r>
      <w:r>
        <w:rPr>
          <w:rFonts w:hint="eastAsia"/>
        </w:rPr>
        <w:t>时，该模块能够</w:t>
      </w:r>
      <w:r w:rsidR="00A05650">
        <w:rPr>
          <w:rFonts w:hint="eastAsia"/>
        </w:rPr>
        <w:t>根据</w:t>
      </w:r>
      <w:r w:rsidR="00A05650">
        <w:rPr>
          <w:rFonts w:hint="eastAsia"/>
        </w:rPr>
        <w:t>Msg3</w:t>
      </w:r>
      <w:r w:rsidR="00A05650">
        <w:rPr>
          <w:rFonts w:hint="eastAsia"/>
        </w:rPr>
        <w:t>的内容进行相应实体的处理</w:t>
      </w:r>
      <w:r>
        <w:rPr>
          <w:rFonts w:hint="eastAsia"/>
        </w:rPr>
        <w:t>工作；当收到</w:t>
      </w:r>
      <w:r w:rsidR="00A05650">
        <w:rPr>
          <w:rFonts w:hint="eastAsia"/>
        </w:rPr>
        <w:t>MAC</w:t>
      </w:r>
      <w:r w:rsidR="00A05650">
        <w:rPr>
          <w:rFonts w:hint="eastAsia"/>
        </w:rPr>
        <w:t>发送模块的获取</w:t>
      </w:r>
      <w:r w:rsidR="00A05650">
        <w:rPr>
          <w:rFonts w:hint="eastAsia"/>
        </w:rPr>
        <w:t>RAR</w:t>
      </w:r>
      <w:r>
        <w:rPr>
          <w:rFonts w:hint="eastAsia"/>
        </w:rPr>
        <w:t>消息时，该模块能够根据</w:t>
      </w:r>
      <w:r w:rsidR="00A05650">
        <w:rPr>
          <w:rFonts w:hint="eastAsia"/>
        </w:rPr>
        <w:t>rnti</w:t>
      </w:r>
      <w:r w:rsidR="00A05650">
        <w:rPr>
          <w:rFonts w:hint="eastAsia"/>
        </w:rPr>
        <w:t>类型</w:t>
      </w:r>
      <w:r>
        <w:rPr>
          <w:rFonts w:hint="eastAsia"/>
        </w:rPr>
        <w:t>来执行</w:t>
      </w:r>
      <w:r w:rsidR="00A05650">
        <w:rPr>
          <w:rFonts w:hint="eastAsia"/>
        </w:rPr>
        <w:t>RAR</w:t>
      </w:r>
      <w:r w:rsidR="00A05650">
        <w:rPr>
          <w:rFonts w:hint="eastAsia"/>
        </w:rPr>
        <w:t>相关信息的获取</w:t>
      </w:r>
      <w:r>
        <w:rPr>
          <w:rFonts w:hint="eastAsia"/>
        </w:rPr>
        <w:t>，并</w:t>
      </w:r>
      <w:r w:rsidR="00A05650">
        <w:rPr>
          <w:rFonts w:hint="eastAsia"/>
        </w:rPr>
        <w:t>将</w:t>
      </w:r>
      <w:r w:rsidR="00A05650">
        <w:rPr>
          <w:rFonts w:hint="eastAsia"/>
        </w:rPr>
        <w:t>RAR</w:t>
      </w:r>
      <w:r w:rsidR="00A05650">
        <w:rPr>
          <w:rFonts w:hint="eastAsia"/>
        </w:rPr>
        <w:t>信息递交给</w:t>
      </w:r>
      <w:r w:rsidR="00A05650">
        <w:rPr>
          <w:rFonts w:hint="eastAsia"/>
        </w:rPr>
        <w:t>MAC</w:t>
      </w:r>
      <w:r w:rsidR="00A05650">
        <w:rPr>
          <w:rFonts w:hint="eastAsia"/>
        </w:rPr>
        <w:t>发送模块</w:t>
      </w:r>
      <w:r>
        <w:rPr>
          <w:rFonts w:hint="eastAsia"/>
        </w:rPr>
        <w:t>。</w:t>
      </w:r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11" w:name="_Toc291495115"/>
      <w:r>
        <w:rPr>
          <w:rFonts w:ascii="Times New Roman" w:eastAsia="宋体" w:hAnsi="Times New Roman"/>
        </w:rPr>
        <w:t xml:space="preserve">2.2 </w:t>
      </w:r>
      <w:r>
        <w:rPr>
          <w:rFonts w:ascii="Times New Roman" w:eastAsia="宋体" w:hAnsi="宋体"/>
        </w:rPr>
        <w:t>模块接口</w:t>
      </w:r>
      <w:bookmarkEnd w:id="11"/>
    </w:p>
    <w:p w:rsidR="00296895" w:rsidRDefault="00A05650" w:rsidP="006E2D2B">
      <w:pPr>
        <w:jc w:val="center"/>
      </w:pPr>
      <w:r>
        <w:object w:dxaOrig="10638" w:dyaOrig="5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55pt;height:219.4pt" o:ole="">
            <v:imagedata r:id="rId16" o:title=""/>
          </v:shape>
          <o:OLEObject Type="Embed" ProgID="Visio.Drawing.11" ShapeID="_x0000_i1025" DrawAspect="Content" ObjectID="_1365237185" r:id="rId17">
            <o:FieldCodes>\* MERGEFORMAT</o:FieldCodes>
          </o:OLEObject>
        </w:object>
      </w:r>
    </w:p>
    <w:p w:rsidR="00296895" w:rsidRDefault="00597163" w:rsidP="00DC03A8">
      <w:pPr>
        <w:spacing w:beforeLines="50" w:afterLines="50"/>
        <w:jc w:val="center"/>
        <w:rPr>
          <w:rFonts w:hAnsi="宋体"/>
        </w:rPr>
      </w:pPr>
      <w:r>
        <w:rPr>
          <w:rFonts w:hint="eastAsia"/>
        </w:rPr>
        <w:t>图</w:t>
      </w:r>
      <w:r w:rsidR="00824186">
        <w:rPr>
          <w:rFonts w:hint="eastAsia"/>
        </w:rPr>
        <w:t>1</w:t>
      </w:r>
      <w:r>
        <w:rPr>
          <w:rFonts w:hint="eastAsia"/>
        </w:rPr>
        <w:t>随机接入</w:t>
      </w:r>
      <w:r>
        <w:rPr>
          <w:rFonts w:hAnsi="宋体"/>
        </w:rPr>
        <w:t>模块与其它模块接口关系图</w:t>
      </w:r>
    </w:p>
    <w:p w:rsidR="00296895" w:rsidRDefault="00296895">
      <w:pPr>
        <w:jc w:val="center"/>
      </w:pPr>
    </w:p>
    <w:p w:rsidR="006E2D2B" w:rsidRDefault="00824186" w:rsidP="00824186">
      <w:r>
        <w:rPr>
          <w:rFonts w:hint="eastAsia"/>
        </w:rPr>
        <w:t>随机接入</w:t>
      </w:r>
      <w:r w:rsidR="006E2D2B" w:rsidRPr="00E641B5">
        <w:t>模块与其它模块的输入输出关系如图</w:t>
      </w:r>
      <w:r>
        <w:rPr>
          <w:rFonts w:hint="eastAsia"/>
        </w:rPr>
        <w:t>1</w:t>
      </w:r>
      <w:r w:rsidR="006E2D2B" w:rsidRPr="00E641B5">
        <w:t>所示。</w:t>
      </w:r>
    </w:p>
    <w:p w:rsidR="00296895" w:rsidRDefault="00824186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随机接入</w:t>
      </w:r>
      <w:r w:rsidRPr="00E641B5">
        <w:t>模块</w:t>
      </w:r>
      <w:r w:rsidR="00597163">
        <w:rPr>
          <w:rFonts w:hint="eastAsia"/>
        </w:rPr>
        <w:t>与</w:t>
      </w:r>
      <w:r w:rsidR="00597163">
        <w:rPr>
          <w:rFonts w:hint="eastAsia"/>
        </w:rPr>
        <w:t>lowmac</w:t>
      </w:r>
      <w:r w:rsidR="00597163">
        <w:rPr>
          <w:rFonts w:hint="eastAsia"/>
        </w:rPr>
        <w:t>模块的</w:t>
      </w:r>
      <w:r>
        <w:rPr>
          <w:rFonts w:hint="eastAsia"/>
        </w:rPr>
        <w:t>接口</w:t>
      </w:r>
    </w:p>
    <w:p w:rsidR="00296895" w:rsidRDefault="00597163" w:rsidP="00824186">
      <w:pPr>
        <w:ind w:left="420"/>
      </w:pPr>
      <w:r>
        <w:rPr>
          <w:rFonts w:hint="eastAsia"/>
        </w:rPr>
        <w:t>随机接入模块向</w:t>
      </w:r>
      <w:r>
        <w:rPr>
          <w:rFonts w:hint="eastAsia"/>
        </w:rPr>
        <w:t>lowmac</w:t>
      </w:r>
      <w:r>
        <w:rPr>
          <w:rFonts w:hint="eastAsia"/>
        </w:rPr>
        <w:t>模块提供</w:t>
      </w:r>
      <w:r w:rsidR="004C0475">
        <w:rPr>
          <w:rFonts w:hint="eastAsia"/>
        </w:rPr>
        <w:t>接口</w:t>
      </w:r>
      <w:r w:rsidR="00A05650">
        <w:rPr>
          <w:rFonts w:hint="eastAsia"/>
          <w:szCs w:val="21"/>
        </w:rPr>
        <w:t>rcv_ra_preamble</w:t>
      </w:r>
      <w:r w:rsidR="004C0475">
        <w:rPr>
          <w:rFonts w:hint="eastAsia"/>
          <w:szCs w:val="21"/>
        </w:rPr>
        <w:t>（）</w:t>
      </w:r>
      <w:r w:rsidR="00A05650">
        <w:rPr>
          <w:rFonts w:hint="eastAsia"/>
        </w:rPr>
        <w:t>；</w:t>
      </w:r>
    </w:p>
    <w:p w:rsidR="00296895" w:rsidRDefault="00824186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随机接入</w:t>
      </w:r>
      <w:r w:rsidRPr="00E641B5">
        <w:t>模块</w:t>
      </w:r>
      <w:r w:rsidR="00597163">
        <w:rPr>
          <w:rFonts w:hint="eastAsia"/>
        </w:rPr>
        <w:t>与</w:t>
      </w:r>
      <w:r w:rsidR="00597163">
        <w:rPr>
          <w:rFonts w:hint="eastAsia"/>
        </w:rPr>
        <w:t>MAC</w:t>
      </w:r>
      <w:r w:rsidR="00597163">
        <w:rPr>
          <w:rFonts w:hint="eastAsia"/>
        </w:rPr>
        <w:t>接收模块的</w:t>
      </w:r>
      <w:r>
        <w:rPr>
          <w:rFonts w:hint="eastAsia"/>
        </w:rPr>
        <w:t>接口</w:t>
      </w:r>
    </w:p>
    <w:p w:rsidR="00296895" w:rsidRDefault="00824186" w:rsidP="00824186">
      <w:pPr>
        <w:ind w:left="420"/>
        <w:rPr>
          <w:bCs/>
        </w:rPr>
      </w:pPr>
      <w:r>
        <w:rPr>
          <w:rFonts w:hint="eastAsia"/>
        </w:rPr>
        <w:t>随机接入模块向</w:t>
      </w:r>
      <w:r w:rsidR="00597163">
        <w:rPr>
          <w:rFonts w:hint="eastAsia"/>
        </w:rPr>
        <w:t>MAC</w:t>
      </w:r>
      <w:r w:rsidR="00597163">
        <w:rPr>
          <w:rFonts w:hint="eastAsia"/>
        </w:rPr>
        <w:t>接收模块</w:t>
      </w:r>
      <w:r>
        <w:rPr>
          <w:rFonts w:hint="eastAsia"/>
        </w:rPr>
        <w:t>提供</w:t>
      </w:r>
      <w:r w:rsidR="004C0475">
        <w:rPr>
          <w:rFonts w:hint="eastAsia"/>
        </w:rPr>
        <w:t>接口</w:t>
      </w:r>
      <w:r w:rsidR="00E86798">
        <w:rPr>
          <w:rFonts w:hint="eastAsia"/>
        </w:rPr>
        <w:t>rcv_msg3</w:t>
      </w:r>
      <w:r w:rsidR="004C0475">
        <w:rPr>
          <w:rFonts w:hint="eastAsia"/>
        </w:rPr>
        <w:t>（）</w:t>
      </w:r>
      <w:r w:rsidR="00E86798">
        <w:rPr>
          <w:rFonts w:hint="eastAsia"/>
        </w:rPr>
        <w:t>、</w:t>
      </w:r>
      <w:r w:rsidR="00E86798">
        <w:rPr>
          <w:rFonts w:hint="eastAsia"/>
        </w:rPr>
        <w:t>rcv_crnti_ce</w:t>
      </w:r>
      <w:r w:rsidR="004C0475">
        <w:rPr>
          <w:rFonts w:hint="eastAsia"/>
        </w:rPr>
        <w:t>（）</w:t>
      </w:r>
      <w:r w:rsidR="00E86798">
        <w:rPr>
          <w:rFonts w:hint="eastAsia"/>
        </w:rPr>
        <w:t>；</w:t>
      </w:r>
    </w:p>
    <w:p w:rsidR="00296895" w:rsidRDefault="00824186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随机接入</w:t>
      </w:r>
      <w:r w:rsidRPr="00E641B5">
        <w:t>模块</w:t>
      </w:r>
      <w:r w:rsidR="00597163">
        <w:rPr>
          <w:rFonts w:hint="eastAsia"/>
        </w:rPr>
        <w:t>与</w:t>
      </w:r>
      <w:r w:rsidR="00597163">
        <w:rPr>
          <w:rFonts w:hint="eastAsia"/>
        </w:rPr>
        <w:t>MAC</w:t>
      </w:r>
      <w:r w:rsidR="00597163">
        <w:rPr>
          <w:rFonts w:hint="eastAsia"/>
        </w:rPr>
        <w:t>发送模块的</w:t>
      </w:r>
      <w:r>
        <w:rPr>
          <w:rFonts w:hint="eastAsia"/>
        </w:rPr>
        <w:t>接口</w:t>
      </w:r>
    </w:p>
    <w:p w:rsidR="00296895" w:rsidRDefault="00824186" w:rsidP="00824186">
      <w:pPr>
        <w:ind w:left="420"/>
      </w:pPr>
      <w:r>
        <w:rPr>
          <w:rFonts w:hint="eastAsia"/>
        </w:rPr>
        <w:t>随机接入模块向</w:t>
      </w:r>
      <w:r w:rsidR="00597163">
        <w:rPr>
          <w:rFonts w:hint="eastAsia"/>
        </w:rPr>
        <w:t>MAC</w:t>
      </w:r>
      <w:r w:rsidR="00597163">
        <w:rPr>
          <w:rFonts w:hint="eastAsia"/>
          <w:bCs/>
        </w:rPr>
        <w:t>发送模块</w:t>
      </w:r>
      <w:r>
        <w:rPr>
          <w:rFonts w:hint="eastAsia"/>
        </w:rPr>
        <w:t>提供接口</w:t>
      </w:r>
      <w:r w:rsidR="00E86798">
        <w:rPr>
          <w:rFonts w:hint="eastAsia"/>
        </w:rPr>
        <w:t>get_rar</w:t>
      </w:r>
      <w:r w:rsidR="004C0475">
        <w:rPr>
          <w:rFonts w:hint="eastAsia"/>
        </w:rPr>
        <w:t>（）</w:t>
      </w:r>
      <w:r w:rsidR="00E86798">
        <w:rPr>
          <w:rFonts w:hint="eastAsia"/>
          <w:bCs/>
        </w:rPr>
        <w:t>；</w:t>
      </w:r>
    </w:p>
    <w:p w:rsidR="00296895" w:rsidRDefault="00824186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随机接入</w:t>
      </w:r>
      <w:r w:rsidRPr="00E641B5">
        <w:t>模块</w:t>
      </w:r>
      <w:r w:rsidR="00597163">
        <w:rPr>
          <w:rFonts w:hint="eastAsia"/>
        </w:rPr>
        <w:t>与核心数据管理模块的</w:t>
      </w:r>
      <w:r>
        <w:rPr>
          <w:rFonts w:hint="eastAsia"/>
        </w:rPr>
        <w:t>接口</w:t>
      </w:r>
    </w:p>
    <w:p w:rsidR="00296895" w:rsidRDefault="00E86798" w:rsidP="00E86798">
      <w:pPr>
        <w:ind w:left="420"/>
      </w:pPr>
      <w:r>
        <w:rPr>
          <w:rFonts w:hint="eastAsia"/>
        </w:rPr>
        <w:t>随机接入模块向核心数据管理</w:t>
      </w:r>
      <w:r w:rsidRPr="00E86798">
        <w:rPr>
          <w:rFonts w:hint="eastAsia"/>
          <w:bCs/>
        </w:rPr>
        <w:t>模块</w:t>
      </w:r>
      <w:r>
        <w:rPr>
          <w:rFonts w:hint="eastAsia"/>
          <w:bCs/>
        </w:rPr>
        <w:t>不</w:t>
      </w:r>
      <w:r>
        <w:rPr>
          <w:rFonts w:hint="eastAsia"/>
        </w:rPr>
        <w:t>提供接口</w:t>
      </w:r>
      <w:r w:rsidRPr="00E86798">
        <w:rPr>
          <w:rFonts w:hint="eastAsia"/>
          <w:bCs/>
        </w:rPr>
        <w:t>；</w:t>
      </w:r>
      <w:r w:rsidR="00824186">
        <w:rPr>
          <w:rFonts w:hint="eastAsia"/>
        </w:rPr>
        <w:t>核心数据管理模块向</w:t>
      </w:r>
      <w:r w:rsidR="00597163">
        <w:rPr>
          <w:rFonts w:hint="eastAsia"/>
        </w:rPr>
        <w:t>随机接入模块</w:t>
      </w:r>
      <w:r w:rsidR="00824186">
        <w:rPr>
          <w:rFonts w:hint="eastAsia"/>
        </w:rPr>
        <w:t>提供</w:t>
      </w:r>
      <w:r w:rsidR="004C0475">
        <w:rPr>
          <w:rFonts w:hint="eastAsia"/>
        </w:rPr>
        <w:t>接口</w:t>
      </w:r>
      <w:r>
        <w:rPr>
          <w:rFonts w:hint="eastAsia"/>
        </w:rPr>
        <w:t>create_ue_entity</w:t>
      </w:r>
      <w:r w:rsidR="004C0475">
        <w:rPr>
          <w:rFonts w:hint="eastAsia"/>
        </w:rPr>
        <w:t>（）</w:t>
      </w:r>
      <w:r>
        <w:rPr>
          <w:rFonts w:hint="eastAsia"/>
        </w:rPr>
        <w:t>、</w:t>
      </w:r>
      <w:r>
        <w:rPr>
          <w:rFonts w:hint="eastAsia"/>
        </w:rPr>
        <w:t>get_available_c_rnti</w:t>
      </w:r>
      <w:r w:rsidR="004C0475">
        <w:rPr>
          <w:rFonts w:hint="eastAsia"/>
        </w:rPr>
        <w:t>（）</w:t>
      </w:r>
      <w:r>
        <w:rPr>
          <w:rFonts w:hint="eastAsia"/>
        </w:rPr>
        <w:t>、</w:t>
      </w:r>
      <w:r>
        <w:rPr>
          <w:rFonts w:hint="eastAsia"/>
        </w:rPr>
        <w:t>delete_ue_entity</w:t>
      </w:r>
      <w:r w:rsidR="004C0475">
        <w:rPr>
          <w:rFonts w:hint="eastAsia"/>
        </w:rPr>
        <w:t>（）</w:t>
      </w:r>
      <w:r>
        <w:rPr>
          <w:rFonts w:hint="eastAsia"/>
        </w:rPr>
        <w:t>、</w:t>
      </w:r>
      <w:r>
        <w:rPr>
          <w:rFonts w:hint="eastAsia"/>
        </w:rPr>
        <w:t>get_rnti_type</w:t>
      </w:r>
      <w:r w:rsidR="004C0475">
        <w:rPr>
          <w:rFonts w:hint="eastAsia"/>
        </w:rPr>
        <w:t>（）</w:t>
      </w:r>
      <w:r>
        <w:rPr>
          <w:rFonts w:hint="eastAsia"/>
        </w:rPr>
        <w:t>、</w:t>
      </w:r>
      <w:r>
        <w:rPr>
          <w:rFonts w:hint="eastAsia"/>
        </w:rPr>
        <w:t>get_rnti_entity</w:t>
      </w:r>
      <w:r w:rsidR="004C0475">
        <w:rPr>
          <w:rFonts w:hint="eastAsia"/>
        </w:rPr>
        <w:lastRenderedPageBreak/>
        <w:t>（）</w:t>
      </w:r>
      <w:r>
        <w:rPr>
          <w:rFonts w:hint="eastAsia"/>
        </w:rPr>
        <w:t>；</w:t>
      </w:r>
    </w:p>
    <w:p w:rsidR="004D4BEB" w:rsidRPr="00E86798" w:rsidRDefault="00824186" w:rsidP="004D4BEB">
      <w:pPr>
        <w:numPr>
          <w:ilvl w:val="0"/>
          <w:numId w:val="4"/>
        </w:numPr>
        <w:tabs>
          <w:tab w:val="left" w:pos="420"/>
        </w:tabs>
      </w:pPr>
      <w:r w:rsidRPr="00E86798">
        <w:rPr>
          <w:rFonts w:hint="eastAsia"/>
        </w:rPr>
        <w:t>随机接入</w:t>
      </w:r>
      <w:r w:rsidRPr="00E86798">
        <w:t>模块</w:t>
      </w:r>
      <w:r w:rsidR="004D4BEB" w:rsidRPr="00E86798">
        <w:rPr>
          <w:rFonts w:hint="eastAsia"/>
        </w:rPr>
        <w:t>与调度模块的</w:t>
      </w:r>
      <w:r w:rsidRPr="00E86798">
        <w:rPr>
          <w:rFonts w:hint="eastAsia"/>
        </w:rPr>
        <w:t>接口</w:t>
      </w:r>
    </w:p>
    <w:p w:rsidR="00E86798" w:rsidRDefault="00E86798" w:rsidP="00E86798">
      <w:pPr>
        <w:pStyle w:val="aa"/>
        <w:ind w:left="420" w:firstLineChars="0" w:firstLine="0"/>
      </w:pPr>
      <w:r>
        <w:rPr>
          <w:rFonts w:hint="eastAsia"/>
        </w:rPr>
        <w:t>随机接入模块向</w:t>
      </w:r>
      <w:r w:rsidR="00013CB9" w:rsidRPr="00E86798">
        <w:rPr>
          <w:rFonts w:hint="eastAsia"/>
        </w:rPr>
        <w:t>调度</w:t>
      </w:r>
      <w:r w:rsidRPr="00E86798">
        <w:rPr>
          <w:rFonts w:hint="eastAsia"/>
          <w:bCs/>
        </w:rPr>
        <w:t>模块</w:t>
      </w:r>
      <w:r>
        <w:rPr>
          <w:rFonts w:hint="eastAsia"/>
          <w:bCs/>
        </w:rPr>
        <w:t>不</w:t>
      </w:r>
      <w:r>
        <w:rPr>
          <w:rFonts w:hint="eastAsia"/>
        </w:rPr>
        <w:t>提供接口</w:t>
      </w:r>
      <w:r w:rsidRPr="00E86798">
        <w:rPr>
          <w:rFonts w:hint="eastAsia"/>
          <w:bCs/>
        </w:rPr>
        <w:t>；</w:t>
      </w:r>
      <w:r w:rsidR="00013CB9" w:rsidRPr="00E86798">
        <w:rPr>
          <w:rFonts w:hint="eastAsia"/>
        </w:rPr>
        <w:t>调度</w:t>
      </w:r>
      <w:r w:rsidRPr="00E86798">
        <w:rPr>
          <w:rFonts w:hint="eastAsia"/>
          <w:bCs/>
        </w:rPr>
        <w:t>模块</w:t>
      </w:r>
      <w:r>
        <w:rPr>
          <w:rFonts w:hint="eastAsia"/>
          <w:bCs/>
        </w:rPr>
        <w:t>向</w:t>
      </w:r>
      <w:r>
        <w:rPr>
          <w:rFonts w:hint="eastAsia"/>
        </w:rPr>
        <w:t>随机接入模块提供接口</w:t>
      </w:r>
      <w:r>
        <w:rPr>
          <w:rFonts w:hint="eastAsia"/>
        </w:rPr>
        <w:t>inform_rcv_crnti_ce</w:t>
      </w:r>
      <w:r w:rsidR="004C0475">
        <w:rPr>
          <w:rFonts w:hint="eastAsia"/>
        </w:rPr>
        <w:t>（）</w:t>
      </w:r>
      <w:r>
        <w:rPr>
          <w:rFonts w:hint="eastAsia"/>
        </w:rPr>
        <w:t>。</w:t>
      </w:r>
    </w:p>
    <w:p w:rsidR="00296895" w:rsidRDefault="00597163">
      <w:pPr>
        <w:pStyle w:val="1"/>
      </w:pPr>
      <w:bookmarkStart w:id="12" w:name="_Toc291495116"/>
      <w:r>
        <w:t xml:space="preserve">3 </w:t>
      </w:r>
      <w:r>
        <w:rPr>
          <w:rFonts w:hAnsi="宋体"/>
        </w:rPr>
        <w:t>模块</w:t>
      </w:r>
      <w:r>
        <w:rPr>
          <w:rFonts w:hAnsi="宋体" w:hint="eastAsia"/>
        </w:rPr>
        <w:t>设计</w:t>
      </w:r>
      <w:bookmarkEnd w:id="12"/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13" w:name="_Toc291495117"/>
      <w:r>
        <w:rPr>
          <w:rFonts w:ascii="Times New Roman" w:eastAsia="宋体" w:hAnsi="Times New Roman"/>
        </w:rPr>
        <w:t xml:space="preserve">3.1 </w:t>
      </w:r>
      <w:r>
        <w:rPr>
          <w:rFonts w:ascii="Times New Roman" w:eastAsia="宋体" w:hAnsi="宋体"/>
        </w:rPr>
        <w:t>模块结构</w:t>
      </w:r>
      <w:bookmarkEnd w:id="13"/>
    </w:p>
    <w:p w:rsidR="00296895" w:rsidRDefault="00064F8A">
      <w:pPr>
        <w:overflowPunct w:val="0"/>
        <w:ind w:firstLine="420"/>
        <w:jc w:val="center"/>
        <w:rPr>
          <w:rFonts w:hAnsi="宋体"/>
        </w:rPr>
      </w:pPr>
      <w:r>
        <w:object w:dxaOrig="6368" w:dyaOrig="4440">
          <v:shape id="_x0000_i1026" type="#_x0000_t75" style="width:254.7pt;height:177.95pt" o:ole="">
            <v:imagedata r:id="rId18" o:title=""/>
          </v:shape>
          <o:OLEObject Type="Embed" ProgID="Visio.Drawing.11" ShapeID="_x0000_i1026" DrawAspect="Content" ObjectID="_1365237186" r:id="rId19"/>
        </w:object>
      </w:r>
    </w:p>
    <w:p w:rsidR="00296895" w:rsidRDefault="00597163">
      <w:pPr>
        <w:jc w:val="center"/>
      </w:pPr>
      <w:r>
        <w:rPr>
          <w:rFonts w:hint="eastAsia"/>
        </w:rPr>
        <w:t>图</w:t>
      </w:r>
      <w:r w:rsidR="004C0475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随机接入模块子模块划分图</w:t>
      </w:r>
    </w:p>
    <w:p w:rsidR="004878C4" w:rsidRDefault="004878C4">
      <w:pPr>
        <w:jc w:val="center"/>
      </w:pPr>
    </w:p>
    <w:p w:rsidR="00296895" w:rsidRDefault="004878C4">
      <w:pPr>
        <w:ind w:firstLine="420"/>
      </w:pPr>
      <w:r>
        <w:rPr>
          <w:rFonts w:hint="eastAsia"/>
        </w:rPr>
        <w:t>随机接入模块子模块划分</w:t>
      </w:r>
      <w:r w:rsidR="00597163"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 w:rsidR="00597163">
        <w:rPr>
          <w:rFonts w:hint="eastAsia"/>
        </w:rPr>
        <w:t>，子模块划分如下。</w:t>
      </w:r>
    </w:p>
    <w:p w:rsidR="00296895" w:rsidRDefault="0059716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前导处理子模块</w:t>
      </w:r>
    </w:p>
    <w:p w:rsidR="00296895" w:rsidRDefault="00597163">
      <w:pPr>
        <w:ind w:left="420"/>
      </w:pPr>
      <w:r>
        <w:rPr>
          <w:rFonts w:hint="eastAsia"/>
          <w:bCs/>
        </w:rPr>
        <w:t>供给</w:t>
      </w:r>
      <w:r>
        <w:rPr>
          <w:rFonts w:hint="eastAsia"/>
          <w:bCs/>
        </w:rPr>
        <w:t>lowmac</w:t>
      </w:r>
      <w:r>
        <w:rPr>
          <w:rFonts w:hint="eastAsia"/>
          <w:bCs/>
        </w:rPr>
        <w:t>模块接口，得到</w:t>
      </w:r>
      <w:r>
        <w:rPr>
          <w:rFonts w:hint="eastAsia"/>
          <w:bCs/>
        </w:rPr>
        <w:t>UE</w:t>
      </w:r>
      <w:r>
        <w:rPr>
          <w:rFonts w:hint="eastAsia"/>
          <w:bCs/>
        </w:rPr>
        <w:t>发送的前导及</w:t>
      </w:r>
      <w:r>
        <w:rPr>
          <w:rFonts w:hint="eastAsia"/>
          <w:bCs/>
        </w:rPr>
        <w:t>RA-RNTI</w:t>
      </w:r>
      <w:r>
        <w:rPr>
          <w:rFonts w:hint="eastAsia"/>
          <w:bCs/>
        </w:rPr>
        <w:t>。</w:t>
      </w:r>
      <w:r>
        <w:rPr>
          <w:rFonts w:ascii="宋体" w:hAnsi="宋体" w:cs="Tahoma" w:hint="eastAsia"/>
          <w:szCs w:val="21"/>
        </w:rPr>
        <w:t>负责对接收前导的识别，相应实体的建立、删除，数据结构的内存分配与释放</w:t>
      </w:r>
      <w:r>
        <w:rPr>
          <w:rFonts w:hint="eastAsia"/>
          <w:bCs/>
        </w:rPr>
        <w:t>。</w:t>
      </w:r>
    </w:p>
    <w:p w:rsidR="00296895" w:rsidRDefault="0059716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RAR</w:t>
      </w:r>
      <w:r>
        <w:rPr>
          <w:rFonts w:hint="eastAsia"/>
        </w:rPr>
        <w:t>准备子模块</w:t>
      </w:r>
    </w:p>
    <w:p w:rsidR="00296895" w:rsidRDefault="00597163">
      <w:pPr>
        <w:ind w:leftChars="200" w:left="420"/>
      </w:pPr>
      <w:r>
        <w:rPr>
          <w:rFonts w:hint="eastAsia"/>
        </w:rPr>
        <w:t>供给</w:t>
      </w:r>
      <w:r>
        <w:rPr>
          <w:rFonts w:hint="eastAsia"/>
        </w:rPr>
        <w:t>MAC</w:t>
      </w:r>
      <w:r>
        <w:rPr>
          <w:rFonts w:hint="eastAsia"/>
        </w:rPr>
        <w:t>发送模块接口，负责</w:t>
      </w:r>
      <w:r>
        <w:rPr>
          <w:rFonts w:hint="eastAsia"/>
        </w:rPr>
        <w:t>RAR</w:t>
      </w:r>
      <w:r>
        <w:rPr>
          <w:rFonts w:hint="eastAsia"/>
        </w:rPr>
        <w:t>信息的传递。</w:t>
      </w:r>
    </w:p>
    <w:p w:rsidR="00296895" w:rsidRDefault="0059716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Msg3</w:t>
      </w:r>
      <w:r>
        <w:rPr>
          <w:rFonts w:hint="eastAsia"/>
        </w:rPr>
        <w:t>处理子模块</w:t>
      </w:r>
    </w:p>
    <w:p w:rsidR="00296895" w:rsidRDefault="00597163">
      <w:pPr>
        <w:ind w:leftChars="200" w:left="420"/>
      </w:pPr>
      <w:r>
        <w:rPr>
          <w:rFonts w:hint="eastAsia"/>
        </w:rPr>
        <w:t>供给</w:t>
      </w:r>
      <w:r>
        <w:rPr>
          <w:rFonts w:hint="eastAsia"/>
        </w:rPr>
        <w:t>MAC</w:t>
      </w:r>
      <w:r>
        <w:rPr>
          <w:rFonts w:hint="eastAsia"/>
        </w:rPr>
        <w:t>接收模块接口，得到</w:t>
      </w:r>
      <w:r>
        <w:rPr>
          <w:rFonts w:hint="eastAsia"/>
        </w:rPr>
        <w:t>UE</w:t>
      </w:r>
      <w:r>
        <w:rPr>
          <w:rFonts w:hint="eastAsia"/>
        </w:rPr>
        <w:t>发送的</w:t>
      </w:r>
      <w:r>
        <w:rPr>
          <w:rFonts w:hint="eastAsia"/>
        </w:rPr>
        <w:t>Msg3</w:t>
      </w:r>
      <w:r>
        <w:rPr>
          <w:rFonts w:hint="eastAsia"/>
        </w:rPr>
        <w:t>。负责对接收</w:t>
      </w:r>
      <w:r>
        <w:rPr>
          <w:rFonts w:hint="eastAsia"/>
        </w:rPr>
        <w:t>msg3</w:t>
      </w:r>
      <w:r>
        <w:rPr>
          <w:rFonts w:hint="eastAsia"/>
        </w:rPr>
        <w:t>的判断及相应</w:t>
      </w:r>
      <w:r>
        <w:rPr>
          <w:rFonts w:hint="eastAsia"/>
        </w:rPr>
        <w:t>tc-rnti</w:t>
      </w:r>
      <w:r>
        <w:rPr>
          <w:rFonts w:hint="eastAsia"/>
        </w:rPr>
        <w:t>实体的</w:t>
      </w:r>
      <w:r w:rsidR="000474FE">
        <w:rPr>
          <w:rFonts w:hint="eastAsia"/>
        </w:rPr>
        <w:t>处理</w:t>
      </w:r>
      <w:r>
        <w:rPr>
          <w:rFonts w:hint="eastAsia"/>
        </w:rPr>
        <w:t>，</w:t>
      </w:r>
      <w:r w:rsidR="00064F8A">
        <w:rPr>
          <w:rFonts w:hint="eastAsia"/>
        </w:rPr>
        <w:t>对收到</w:t>
      </w:r>
      <w:r w:rsidR="00064F8A">
        <w:rPr>
          <w:rFonts w:hint="eastAsia"/>
        </w:rPr>
        <w:t>C-RNTI CE</w:t>
      </w:r>
      <w:r w:rsidR="00064F8A">
        <w:rPr>
          <w:rFonts w:hint="eastAsia"/>
        </w:rPr>
        <w:t>的随机接入情况进行</w:t>
      </w:r>
      <w:r>
        <w:rPr>
          <w:rFonts w:hint="eastAsia"/>
        </w:rPr>
        <w:t>c-rnti</w:t>
      </w:r>
      <w:r>
        <w:rPr>
          <w:rFonts w:hint="eastAsia"/>
        </w:rPr>
        <w:t>实体的查询</w:t>
      </w:r>
      <w:r w:rsidR="00064F8A">
        <w:rPr>
          <w:rFonts w:hint="eastAsia"/>
        </w:rPr>
        <w:t>及对调度模块进行</w:t>
      </w:r>
      <w:r w:rsidR="00064F8A">
        <w:rPr>
          <w:rFonts w:hint="eastAsia"/>
        </w:rPr>
        <w:t>C-RNTI</w:t>
      </w:r>
      <w:r w:rsidR="00064F8A">
        <w:rPr>
          <w:rFonts w:hint="eastAsia"/>
        </w:rPr>
        <w:t>情况的通知</w:t>
      </w:r>
      <w:r>
        <w:rPr>
          <w:rFonts w:hint="eastAsia"/>
        </w:rPr>
        <w:t>。</w:t>
      </w:r>
    </w:p>
    <w:p w:rsidR="00296895" w:rsidRDefault="00597163">
      <w:pPr>
        <w:pStyle w:val="2"/>
        <w:spacing w:line="240" w:lineRule="auto"/>
        <w:rPr>
          <w:rFonts w:ascii="Times New Roman" w:eastAsia="宋体" w:hAnsi="宋体"/>
        </w:rPr>
      </w:pPr>
      <w:bookmarkStart w:id="14" w:name="_Toc291495118"/>
      <w:r>
        <w:rPr>
          <w:rFonts w:ascii="Times New Roman" w:eastAsia="宋体" w:hAnsi="Times New Roman" w:hint="eastAsia"/>
        </w:rPr>
        <w:lastRenderedPageBreak/>
        <w:t>3</w:t>
      </w:r>
      <w:r>
        <w:rPr>
          <w:rFonts w:ascii="Times New Roman" w:eastAsia="宋体" w:hAnsi="Times New Roman"/>
        </w:rPr>
        <w:t xml:space="preserve">.2 </w:t>
      </w:r>
      <w:r>
        <w:rPr>
          <w:rFonts w:ascii="Times New Roman" w:eastAsia="宋体" w:hAnsi="宋体"/>
        </w:rPr>
        <w:t>关键算法</w:t>
      </w:r>
      <w:bookmarkEnd w:id="14"/>
    </w:p>
    <w:p w:rsidR="00296895" w:rsidRDefault="00597163">
      <w:pPr>
        <w:pStyle w:val="3"/>
        <w:spacing w:beforeLines="0"/>
        <w:rPr>
          <w:szCs w:val="28"/>
        </w:rPr>
      </w:pPr>
      <w:bookmarkStart w:id="15" w:name="_Toc228074750"/>
      <w:bookmarkStart w:id="16" w:name="_Toc291495119"/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2</w:t>
      </w:r>
      <w:r>
        <w:rPr>
          <w:szCs w:val="28"/>
        </w:rPr>
        <w:t>.1</w:t>
      </w:r>
      <w:r>
        <w:rPr>
          <w:rFonts w:hint="eastAsia"/>
          <w:szCs w:val="28"/>
        </w:rPr>
        <w:t>前导接收流程</w:t>
      </w:r>
      <w:bookmarkEnd w:id="16"/>
    </w:p>
    <w:p w:rsidR="00296895" w:rsidRDefault="000F6DB4" w:rsidP="000F6DB4">
      <w:pPr>
        <w:ind w:firstLine="420"/>
        <w:jc w:val="center"/>
      </w:pPr>
      <w:r>
        <w:object w:dxaOrig="6623" w:dyaOrig="6170">
          <v:shape id="_x0000_i1027" type="#_x0000_t75" style="width:264.9pt;height:246.55pt" o:ole="">
            <v:imagedata r:id="rId20" o:title=""/>
          </v:shape>
          <o:OLEObject Type="Embed" ProgID="Visio.Drawing.11" ShapeID="_x0000_i1027" DrawAspect="Content" ObjectID="_1365237187" r:id="rId21"/>
        </w:object>
      </w:r>
    </w:p>
    <w:p w:rsidR="00296895" w:rsidRDefault="00597163">
      <w:pPr>
        <w:jc w:val="center"/>
      </w:pPr>
      <w:r>
        <w:rPr>
          <w:rFonts w:hint="eastAsia"/>
        </w:rPr>
        <w:t>图</w:t>
      </w:r>
      <w:r w:rsidR="004878C4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前导接收及处理流程图</w:t>
      </w:r>
    </w:p>
    <w:p w:rsidR="000F6DB4" w:rsidRDefault="000F6DB4" w:rsidP="000F6DB4">
      <w:pPr>
        <w:pStyle w:val="3"/>
        <w:spacing w:beforeLines="0"/>
        <w:rPr>
          <w:szCs w:val="28"/>
        </w:rPr>
      </w:pPr>
      <w:bookmarkStart w:id="17" w:name="_Toc291495120"/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2 RAR</w:t>
      </w:r>
      <w:r>
        <w:rPr>
          <w:rFonts w:hint="eastAsia"/>
          <w:szCs w:val="28"/>
        </w:rPr>
        <w:t>准备流程</w:t>
      </w:r>
      <w:bookmarkEnd w:id="17"/>
    </w:p>
    <w:p w:rsidR="000F6DB4" w:rsidRPr="000F6DB4" w:rsidRDefault="000F6DB4">
      <w:pPr>
        <w:jc w:val="center"/>
      </w:pPr>
    </w:p>
    <w:p w:rsidR="000F6DB4" w:rsidRDefault="000F6DB4">
      <w:pPr>
        <w:jc w:val="center"/>
      </w:pPr>
      <w:r>
        <w:object w:dxaOrig="6818" w:dyaOrig="7405">
          <v:shape id="_x0000_i1028" type="#_x0000_t75" style="width:272.4pt;height:296.15pt;mso-position-vertical:absolute" o:ole="">
            <v:imagedata r:id="rId22" o:title=""/>
          </v:shape>
          <o:OLEObject Type="Embed" ProgID="Visio.Drawing.11" ShapeID="_x0000_i1028" DrawAspect="Content" ObjectID="_1365237188" r:id="rId23"/>
        </w:object>
      </w:r>
    </w:p>
    <w:p w:rsidR="000F6DB4" w:rsidRDefault="000F6DB4" w:rsidP="000F6DB4">
      <w:pPr>
        <w:jc w:val="center"/>
      </w:pPr>
      <w:r>
        <w:rPr>
          <w:rFonts w:hint="eastAsia"/>
        </w:rPr>
        <w:t>图</w:t>
      </w:r>
      <w:r w:rsidR="004878C4">
        <w:rPr>
          <w:rFonts w:hint="eastAsia"/>
        </w:rPr>
        <w:t>4</w:t>
      </w:r>
      <w:r>
        <w:rPr>
          <w:rFonts w:hint="eastAsia"/>
        </w:rPr>
        <w:t xml:space="preserve"> RAR</w:t>
      </w:r>
      <w:r>
        <w:rPr>
          <w:rFonts w:hint="eastAsia"/>
        </w:rPr>
        <w:t>准备流程图</w:t>
      </w:r>
    </w:p>
    <w:p w:rsidR="000F6DB4" w:rsidRPr="000F6DB4" w:rsidRDefault="000F6DB4">
      <w:pPr>
        <w:jc w:val="center"/>
      </w:pPr>
    </w:p>
    <w:p w:rsidR="00296895" w:rsidRDefault="00597163">
      <w:pPr>
        <w:pStyle w:val="3"/>
        <w:spacing w:beforeLines="0"/>
        <w:rPr>
          <w:szCs w:val="28"/>
        </w:rPr>
      </w:pPr>
      <w:bookmarkStart w:id="18" w:name="_Toc228074751"/>
      <w:bookmarkStart w:id="19" w:name="_Toc291495121"/>
      <w:bookmarkEnd w:id="15"/>
      <w:r>
        <w:rPr>
          <w:rFonts w:hint="eastAsia"/>
          <w:szCs w:val="28"/>
        </w:rPr>
        <w:lastRenderedPageBreak/>
        <w:t>3</w:t>
      </w:r>
      <w:r>
        <w:rPr>
          <w:szCs w:val="28"/>
        </w:rPr>
        <w:t>.</w:t>
      </w:r>
      <w:r>
        <w:rPr>
          <w:rFonts w:hint="eastAsia"/>
          <w:szCs w:val="28"/>
        </w:rPr>
        <w:t>2</w:t>
      </w:r>
      <w:r>
        <w:rPr>
          <w:szCs w:val="28"/>
        </w:rPr>
        <w:t>.</w:t>
      </w:r>
      <w:r w:rsidR="000F6DB4">
        <w:rPr>
          <w:rFonts w:hint="eastAsia"/>
          <w:szCs w:val="28"/>
        </w:rPr>
        <w:t>3</w:t>
      </w:r>
      <w:r>
        <w:rPr>
          <w:szCs w:val="28"/>
        </w:rPr>
        <w:t xml:space="preserve"> </w:t>
      </w:r>
      <w:bookmarkStart w:id="20" w:name="_Toc228074752"/>
      <w:bookmarkEnd w:id="18"/>
      <w:r>
        <w:rPr>
          <w:rFonts w:hint="eastAsia"/>
          <w:szCs w:val="28"/>
        </w:rPr>
        <w:t>Msg3</w:t>
      </w:r>
      <w:r>
        <w:rPr>
          <w:rFonts w:hint="eastAsia"/>
          <w:szCs w:val="28"/>
        </w:rPr>
        <w:t>接收及处理流程</w:t>
      </w:r>
      <w:bookmarkEnd w:id="19"/>
    </w:p>
    <w:p w:rsidR="00296895" w:rsidRDefault="00064F8A">
      <w:pPr>
        <w:jc w:val="center"/>
      </w:pPr>
      <w:r>
        <w:object w:dxaOrig="8579" w:dyaOrig="9203">
          <v:shape id="_x0000_i1029" type="#_x0000_t75" style="width:341.65pt;height:366.1pt" o:ole="">
            <v:imagedata r:id="rId24" o:title=""/>
          </v:shape>
          <o:OLEObject Type="Embed" ProgID="Visio.Drawing.11" ShapeID="_x0000_i1029" DrawAspect="Content" ObjectID="_1365237189" r:id="rId25">
            <o:FieldCodes>\* MERGEFORMAT</o:FieldCodes>
          </o:OLEObject>
        </w:object>
      </w:r>
    </w:p>
    <w:p w:rsidR="00296895" w:rsidRDefault="00597163">
      <w:pPr>
        <w:jc w:val="center"/>
      </w:pPr>
      <w:r>
        <w:rPr>
          <w:rFonts w:hint="eastAsia"/>
        </w:rPr>
        <w:t>图</w:t>
      </w:r>
      <w:r w:rsidR="004878C4">
        <w:rPr>
          <w:rFonts w:hint="eastAsia"/>
        </w:rPr>
        <w:t>5</w:t>
      </w:r>
      <w:r>
        <w:rPr>
          <w:rFonts w:hint="eastAsia"/>
        </w:rPr>
        <w:t xml:space="preserve"> Msg3</w:t>
      </w:r>
      <w:r>
        <w:rPr>
          <w:rFonts w:hint="eastAsia"/>
        </w:rPr>
        <w:t>接收处理流程图</w:t>
      </w:r>
    </w:p>
    <w:p w:rsidR="00296895" w:rsidRDefault="00597163">
      <w:pPr>
        <w:pStyle w:val="2"/>
        <w:spacing w:line="240" w:lineRule="auto"/>
        <w:rPr>
          <w:rFonts w:ascii="Times New Roman" w:eastAsia="宋体" w:hAnsi="宋体"/>
        </w:rPr>
      </w:pPr>
      <w:bookmarkStart w:id="21" w:name="_Toc291495122"/>
      <w:bookmarkEnd w:id="20"/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/>
        </w:rPr>
        <w:t>函数描述</w:t>
      </w:r>
      <w:bookmarkEnd w:id="2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77"/>
        <w:gridCol w:w="3969"/>
        <w:gridCol w:w="1426"/>
      </w:tblGrid>
      <w:tr w:rsidR="00296895">
        <w:tc>
          <w:tcPr>
            <w:tcW w:w="3677" w:type="dxa"/>
          </w:tcPr>
          <w:p w:rsidR="00296895" w:rsidRDefault="00597163">
            <w:pPr>
              <w:pStyle w:val="12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函数名</w:t>
            </w:r>
          </w:p>
        </w:tc>
        <w:tc>
          <w:tcPr>
            <w:tcW w:w="3969" w:type="dxa"/>
          </w:tcPr>
          <w:p w:rsidR="00296895" w:rsidRDefault="00597163">
            <w:pPr>
              <w:pStyle w:val="12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功能</w:t>
            </w:r>
          </w:p>
        </w:tc>
        <w:tc>
          <w:tcPr>
            <w:tcW w:w="1426" w:type="dxa"/>
          </w:tcPr>
          <w:p w:rsidR="00296895" w:rsidRDefault="00597163">
            <w:pPr>
              <w:pStyle w:val="12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子模块：部分</w:t>
            </w:r>
          </w:p>
        </w:tc>
      </w:tr>
      <w:tr w:rsidR="00663266">
        <w:tc>
          <w:tcPr>
            <w:tcW w:w="3677" w:type="dxa"/>
          </w:tcPr>
          <w:p w:rsidR="00663266" w:rsidRDefault="00663266" w:rsidP="00663266">
            <w:pPr>
              <w:jc w:val="left"/>
            </w:pPr>
            <w:r>
              <w:t xml:space="preserve">INT32 </w:t>
            </w:r>
            <w:r>
              <w:rPr>
                <w:rFonts w:hint="eastAsia"/>
              </w:rPr>
              <w:t>init</w:t>
            </w:r>
            <w:r>
              <w:t>_ra()</w:t>
            </w:r>
          </w:p>
        </w:tc>
        <w:tc>
          <w:tcPr>
            <w:tcW w:w="3969" w:type="dxa"/>
          </w:tcPr>
          <w:p w:rsidR="00663266" w:rsidRDefault="00663266" w:rsidP="00663266">
            <w:pPr>
              <w:pStyle w:val="12"/>
              <w:spacing w:line="360" w:lineRule="auto"/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负责</w:t>
            </w:r>
            <w:r w:rsidR="00F43891">
              <w:rPr>
                <w:rFonts w:hint="eastAsia"/>
                <w:bCs/>
              </w:rPr>
              <w:t>随机接入模块的初始化</w:t>
            </w:r>
          </w:p>
        </w:tc>
        <w:tc>
          <w:tcPr>
            <w:tcW w:w="1426" w:type="dxa"/>
          </w:tcPr>
          <w:p w:rsidR="00663266" w:rsidRDefault="00663266" w:rsidP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RA</w:t>
            </w:r>
            <w:r>
              <w:rPr>
                <w:rFonts w:hAnsi="宋体" w:hint="eastAsia"/>
                <w:b/>
                <w:szCs w:val="21"/>
              </w:rPr>
              <w:t>管理</w:t>
            </w:r>
          </w:p>
        </w:tc>
      </w:tr>
      <w:tr w:rsidR="00663266">
        <w:tc>
          <w:tcPr>
            <w:tcW w:w="3677" w:type="dxa"/>
          </w:tcPr>
          <w:p w:rsidR="00663266" w:rsidRDefault="00663266">
            <w:pPr>
              <w:jc w:val="left"/>
            </w:pPr>
            <w:r>
              <w:rPr>
                <w:rFonts w:hint="eastAsia"/>
              </w:rPr>
              <w:t>INT32 rcv_ra_preamble(UINT16 ra_rnti, UINT8 preamble_index)</w:t>
            </w:r>
          </w:p>
        </w:tc>
        <w:tc>
          <w:tcPr>
            <w:tcW w:w="3969" w:type="dxa"/>
          </w:tcPr>
          <w:p w:rsidR="00663266" w:rsidRDefault="00663266" w:rsidP="00F43891">
            <w:pPr>
              <w:pStyle w:val="12"/>
              <w:spacing w:line="280" w:lineRule="exact"/>
              <w:ind w:firstLine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lowmac</w:t>
            </w:r>
            <w:r>
              <w:rPr>
                <w:rFonts w:hint="eastAsia"/>
              </w:rPr>
              <w:t>层接收</w:t>
            </w:r>
            <w:r>
              <w:rPr>
                <w:rFonts w:hint="eastAsia"/>
              </w:rPr>
              <w:t>RA-RNTI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preamble_index</w:t>
            </w:r>
            <w:r>
              <w:rPr>
                <w:rFonts w:hint="eastAsia"/>
              </w:rPr>
              <w:t>，</w:t>
            </w:r>
            <w:r w:rsidR="00F43891">
              <w:rPr>
                <w:rFonts w:hint="eastAsia"/>
              </w:rPr>
              <w:t>负责</w:t>
            </w:r>
            <w:r>
              <w:rPr>
                <w:rFonts w:hint="eastAsia"/>
              </w:rPr>
              <w:t>RA-RNTI</w:t>
            </w:r>
            <w:r w:rsidR="00F43891">
              <w:rPr>
                <w:rFonts w:hint="eastAsia"/>
              </w:rPr>
              <w:t>链表的管理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前导处理</w:t>
            </w:r>
          </w:p>
        </w:tc>
      </w:tr>
      <w:tr w:rsidR="00663266">
        <w:tc>
          <w:tcPr>
            <w:tcW w:w="3677" w:type="dxa"/>
          </w:tcPr>
          <w:p w:rsidR="00663266" w:rsidRDefault="00C21DA1">
            <w:r>
              <w:rPr>
                <w:rFonts w:hint="eastAsia"/>
              </w:rPr>
              <w:t>RaRntiMsgNode</w:t>
            </w:r>
            <w:r w:rsidR="00663266">
              <w:rPr>
                <w:rFonts w:hint="eastAsia"/>
              </w:rPr>
              <w:t>*get_rar(UINT16 rnti)</w:t>
            </w:r>
          </w:p>
        </w:tc>
        <w:tc>
          <w:tcPr>
            <w:tcW w:w="3969" w:type="dxa"/>
          </w:tcPr>
          <w:p w:rsidR="00663266" w:rsidRDefault="00663266">
            <w:pPr>
              <w:pStyle w:val="12"/>
              <w:spacing w:line="360" w:lineRule="auto"/>
              <w:ind w:firstLine="0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bCs/>
              </w:rPr>
              <w:t>为调度到的</w:t>
            </w:r>
            <w:r>
              <w:rPr>
                <w:rFonts w:hint="eastAsia"/>
                <w:bCs/>
              </w:rPr>
              <w:t>RA_RNTI</w:t>
            </w:r>
            <w:r>
              <w:rPr>
                <w:rFonts w:hint="eastAsia"/>
                <w:bCs/>
              </w:rPr>
              <w:t>构造</w:t>
            </w:r>
            <w:r>
              <w:rPr>
                <w:rFonts w:hint="eastAsia"/>
                <w:bCs/>
              </w:rPr>
              <w:t>RAR</w:t>
            </w:r>
            <w:r>
              <w:rPr>
                <w:rFonts w:hint="eastAsia"/>
                <w:bCs/>
              </w:rPr>
              <w:t>消息内容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RAR</w:t>
            </w:r>
            <w:r>
              <w:rPr>
                <w:rFonts w:hAnsi="宋体" w:hint="eastAsia"/>
                <w:b/>
                <w:szCs w:val="21"/>
              </w:rPr>
              <w:t>准备</w:t>
            </w:r>
          </w:p>
        </w:tc>
      </w:tr>
      <w:tr w:rsidR="00663266">
        <w:tc>
          <w:tcPr>
            <w:tcW w:w="3677" w:type="dxa"/>
          </w:tcPr>
          <w:p w:rsidR="00663266" w:rsidRDefault="00663266" w:rsidP="00F43891">
            <w:r>
              <w:rPr>
                <w:rFonts w:hint="eastAsia"/>
              </w:rPr>
              <w:t>INT32 rcv_crnti_ce(UINT16 tc_rnti, UINT8* msg_p)</w:t>
            </w:r>
          </w:p>
        </w:tc>
        <w:tc>
          <w:tcPr>
            <w:tcW w:w="3969" w:type="dxa"/>
          </w:tcPr>
          <w:p w:rsidR="00663266" w:rsidRPr="00F43891" w:rsidRDefault="00663266" w:rsidP="00F43891">
            <w:pPr>
              <w:pStyle w:val="12"/>
              <w:spacing w:line="280" w:lineRule="exact"/>
              <w:ind w:firstLine="0"/>
            </w:pPr>
            <w:r w:rsidRPr="00F43891">
              <w:rPr>
                <w:rFonts w:hint="eastAsia"/>
              </w:rPr>
              <w:t>从</w:t>
            </w:r>
            <w:r w:rsidRPr="00F43891">
              <w:rPr>
                <w:rFonts w:hint="eastAsia"/>
              </w:rPr>
              <w:t xml:space="preserve">MAC </w:t>
            </w:r>
            <w:r w:rsidRPr="00F43891">
              <w:rPr>
                <w:rFonts w:hint="eastAsia"/>
              </w:rPr>
              <w:t>接收模块接收</w:t>
            </w:r>
            <w:r w:rsidRPr="00F43891">
              <w:rPr>
                <w:rFonts w:hint="eastAsia"/>
              </w:rPr>
              <w:t>C-RNTI</w:t>
            </w:r>
            <w:r w:rsidRPr="00F43891">
              <w:rPr>
                <w:rFonts w:hint="eastAsia"/>
              </w:rPr>
              <w:t>控制单元</w:t>
            </w:r>
            <w:r w:rsidR="00F43891" w:rsidRPr="00F43891">
              <w:rPr>
                <w:rFonts w:hint="eastAsia"/>
              </w:rPr>
              <w:t>,</w:t>
            </w:r>
            <w:r w:rsidR="00F43891" w:rsidRPr="00F43891">
              <w:rPr>
                <w:rFonts w:hint="eastAsia"/>
              </w:rPr>
              <w:t>进行</w:t>
            </w:r>
            <w:r w:rsidR="00F43891" w:rsidRPr="00F43891">
              <w:rPr>
                <w:rFonts w:hint="eastAsia"/>
              </w:rPr>
              <w:t>C-RNTI</w:t>
            </w:r>
            <w:r w:rsidR="00F43891" w:rsidRPr="00F43891">
              <w:rPr>
                <w:rFonts w:hint="eastAsia"/>
              </w:rPr>
              <w:t>实体的查找及</w:t>
            </w:r>
            <w:r w:rsidR="00F43891" w:rsidRPr="00F43891">
              <w:rPr>
                <w:rFonts w:hint="eastAsia"/>
              </w:rPr>
              <w:t>TC-RNTI</w:t>
            </w:r>
            <w:r w:rsidR="00F43891" w:rsidRPr="00F43891">
              <w:rPr>
                <w:rFonts w:hint="eastAsia"/>
              </w:rPr>
              <w:t>实体的处理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Msg3</w:t>
            </w:r>
            <w:r>
              <w:rPr>
                <w:rFonts w:hAnsi="宋体" w:hint="eastAsia"/>
                <w:b/>
                <w:szCs w:val="21"/>
              </w:rPr>
              <w:t>处理</w:t>
            </w:r>
          </w:p>
        </w:tc>
      </w:tr>
      <w:tr w:rsidR="00663266">
        <w:tc>
          <w:tcPr>
            <w:tcW w:w="3677" w:type="dxa"/>
          </w:tcPr>
          <w:p w:rsidR="00663266" w:rsidRDefault="00663266" w:rsidP="00F43891">
            <w:pPr>
              <w:jc w:val="left"/>
            </w:pPr>
            <w:r>
              <w:t>INT32 rcv_</w:t>
            </w:r>
            <w:r w:rsidR="00F43891">
              <w:t xml:space="preserve"> </w:t>
            </w:r>
            <w:r>
              <w:t>msg</w:t>
            </w:r>
            <w:r w:rsidR="00F43891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UINT16 tc_rnti,</w:t>
            </w:r>
            <w:r>
              <w:t xml:space="preserve"> UINT16 msg_len</w:t>
            </w:r>
            <w:r>
              <w:rPr>
                <w:rFonts w:hint="eastAsia"/>
              </w:rPr>
              <w:t xml:space="preserve">, </w:t>
            </w:r>
            <w:r>
              <w:t>UINT8 *</w:t>
            </w:r>
            <w:r>
              <w:rPr>
                <w:rFonts w:hint="eastAsia"/>
              </w:rPr>
              <w:t>msg</w:t>
            </w:r>
            <w:r>
              <w:t>_p)</w:t>
            </w:r>
          </w:p>
        </w:tc>
        <w:tc>
          <w:tcPr>
            <w:tcW w:w="3969" w:type="dxa"/>
          </w:tcPr>
          <w:p w:rsidR="00663266" w:rsidRDefault="00663266" w:rsidP="000474FE">
            <w:pPr>
              <w:pStyle w:val="12"/>
              <w:spacing w:line="280" w:lineRule="exact"/>
              <w:ind w:firstLine="0"/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CCCH SDU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CCCH SDU</w:t>
            </w:r>
            <w:r>
              <w:rPr>
                <w:rFonts w:hint="eastAsia"/>
              </w:rPr>
              <w:t>递交</w:t>
            </w:r>
            <w:r>
              <w:rPr>
                <w:rFonts w:hint="eastAsia"/>
              </w:rPr>
              <w:t>CE list</w:t>
            </w:r>
            <w:r>
              <w:rPr>
                <w:rFonts w:hint="eastAsia"/>
              </w:rPr>
              <w:t>。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Msg3</w:t>
            </w:r>
            <w:r>
              <w:rPr>
                <w:rFonts w:hAnsi="宋体" w:hint="eastAsia"/>
                <w:b/>
                <w:szCs w:val="21"/>
              </w:rPr>
              <w:t>处理</w:t>
            </w:r>
          </w:p>
        </w:tc>
      </w:tr>
      <w:tr w:rsidR="00663266">
        <w:tc>
          <w:tcPr>
            <w:tcW w:w="3677" w:type="dxa"/>
          </w:tcPr>
          <w:p w:rsidR="00663266" w:rsidRDefault="00663266">
            <w:pPr>
              <w:jc w:val="left"/>
            </w:pPr>
            <w:r>
              <w:t>INT32 cleanup_ra()</w:t>
            </w:r>
          </w:p>
        </w:tc>
        <w:tc>
          <w:tcPr>
            <w:tcW w:w="3969" w:type="dxa"/>
          </w:tcPr>
          <w:p w:rsidR="00663266" w:rsidRDefault="00F43891" w:rsidP="00F43891">
            <w:pPr>
              <w:pStyle w:val="12"/>
              <w:spacing w:line="280" w:lineRule="exact"/>
              <w:ind w:firstLine="0"/>
              <w:rPr>
                <w:bCs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RA-RNTI</w:t>
            </w:r>
            <w:r w:rsidR="00663266" w:rsidRPr="00F43891">
              <w:rPr>
                <w:rFonts w:hint="eastAsia"/>
              </w:rPr>
              <w:t>实体及</w:t>
            </w:r>
            <w:r>
              <w:rPr>
                <w:rFonts w:hint="eastAsia"/>
              </w:rPr>
              <w:t>未处理</w:t>
            </w:r>
            <w:r w:rsidRPr="00F43891">
              <w:rPr>
                <w:rFonts w:hint="eastAsia"/>
              </w:rPr>
              <w:t>TC-RNTI</w:t>
            </w:r>
            <w:r w:rsidR="00663266" w:rsidRPr="00F43891">
              <w:rPr>
                <w:rFonts w:hint="eastAsia"/>
              </w:rPr>
              <w:t>实体</w:t>
            </w:r>
            <w:r>
              <w:rPr>
                <w:rFonts w:hint="eastAsia"/>
              </w:rPr>
              <w:t>的删除。</w:t>
            </w:r>
          </w:p>
        </w:tc>
        <w:tc>
          <w:tcPr>
            <w:tcW w:w="1426" w:type="dxa"/>
          </w:tcPr>
          <w:p w:rsidR="00663266" w:rsidRDefault="00663266">
            <w:pPr>
              <w:pStyle w:val="12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RA</w:t>
            </w:r>
            <w:r>
              <w:rPr>
                <w:rFonts w:hAnsi="宋体" w:hint="eastAsia"/>
                <w:b/>
                <w:szCs w:val="21"/>
              </w:rPr>
              <w:t>管理</w:t>
            </w:r>
          </w:p>
        </w:tc>
      </w:tr>
    </w:tbl>
    <w:p w:rsidR="00296895" w:rsidRDefault="00296895"/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22" w:name="_Toc291495123"/>
      <w:r>
        <w:rPr>
          <w:rFonts w:ascii="Times New Roman" w:eastAsia="宋体" w:hAnsi="Times New Roman"/>
        </w:rPr>
        <w:lastRenderedPageBreak/>
        <w:t>3.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/>
        </w:rPr>
        <w:t>函数调用关系</w:t>
      </w:r>
      <w:bookmarkStart w:id="23" w:name="_Toc55285810"/>
      <w:bookmarkEnd w:id="22"/>
    </w:p>
    <w:p w:rsidR="00296895" w:rsidRDefault="00597163">
      <w:pPr>
        <w:pStyle w:val="3"/>
        <w:spacing w:beforeLines="0"/>
      </w:pPr>
      <w:bookmarkStart w:id="24" w:name="_GoBack"/>
      <w:bookmarkStart w:id="25" w:name="_Toc291495124"/>
      <w:bookmarkEnd w:id="24"/>
      <w:r>
        <w:rPr>
          <w:rFonts w:hint="eastAsia"/>
        </w:rPr>
        <w:t>前导接收及</w:t>
      </w:r>
      <w:r>
        <w:rPr>
          <w:rFonts w:hint="eastAsia"/>
        </w:rPr>
        <w:t>RAR</w:t>
      </w:r>
      <w:r>
        <w:rPr>
          <w:rFonts w:hint="eastAsia"/>
        </w:rPr>
        <w:t>准备：</w:t>
      </w:r>
      <w:bookmarkEnd w:id="25"/>
    </w:p>
    <w:p w:rsidR="00296895" w:rsidRDefault="006126DA" w:rsidP="006126DA">
      <w:pPr>
        <w:tabs>
          <w:tab w:val="right" w:pos="9070"/>
        </w:tabs>
        <w:jc w:val="left"/>
      </w:pPr>
      <w:r>
        <w:object w:dxaOrig="2184" w:dyaOrig="617">
          <v:shape id="_x0000_i1030" type="#_x0000_t75" style="width:87.6pt;height:24.45pt" o:ole="">
            <v:imagedata r:id="rId26" o:title=""/>
          </v:shape>
          <o:OLEObject Type="Embed" ProgID="Visio.Drawing.11" ShapeID="_x0000_i1030" DrawAspect="Content" ObjectID="_1365237190" r:id="rId27"/>
        </w:object>
      </w:r>
      <w:r w:rsidR="00597163">
        <w:t xml:space="preserve"> </w:t>
      </w:r>
      <w:r>
        <w:tab/>
      </w:r>
    </w:p>
    <w:p w:rsidR="00296895" w:rsidRDefault="005B6B00" w:rsidP="004D4BEB">
      <w:pPr>
        <w:tabs>
          <w:tab w:val="left" w:pos="7350"/>
        </w:tabs>
        <w:jc w:val="left"/>
      </w:pPr>
      <w:r>
        <w:object w:dxaOrig="4795" w:dyaOrig="1810">
          <v:shape id="_x0000_i1031" type="#_x0000_t75" style="width:3in;height:81.5pt" o:ole="">
            <v:imagedata r:id="rId28" o:title=""/>
          </v:shape>
          <o:OLEObject Type="Embed" ProgID="Visio.Drawing.11" ShapeID="_x0000_i1031" DrawAspect="Content" ObjectID="_1365237191" r:id="rId29"/>
        </w:object>
      </w:r>
      <w:r w:rsidR="00597163">
        <w:t xml:space="preserve"> </w:t>
      </w:r>
      <w:r w:rsidR="004D4BEB">
        <w:tab/>
      </w:r>
    </w:p>
    <w:p w:rsidR="00296895" w:rsidRDefault="00597163">
      <w:pPr>
        <w:pStyle w:val="3"/>
        <w:spacing w:beforeLines="0"/>
      </w:pPr>
      <w:bookmarkStart w:id="26" w:name="_Toc291495125"/>
      <w:r>
        <w:rPr>
          <w:rFonts w:hint="eastAsia"/>
        </w:rPr>
        <w:t>Msg3</w:t>
      </w:r>
      <w:r>
        <w:rPr>
          <w:rFonts w:hint="eastAsia"/>
        </w:rPr>
        <w:t>接收及处理：</w:t>
      </w:r>
      <w:bookmarkEnd w:id="26"/>
    </w:p>
    <w:p w:rsidR="00296895" w:rsidRDefault="004D4BEB">
      <w:pPr>
        <w:jc w:val="left"/>
      </w:pPr>
      <w:r>
        <w:object w:dxaOrig="4992" w:dyaOrig="2720">
          <v:shape id="_x0000_i1032" type="#_x0000_t75" style="width:200.4pt;height:108.7pt" o:ole="">
            <v:imagedata r:id="rId30" o:title=""/>
          </v:shape>
          <o:OLEObject Type="Embed" ProgID="Visio.Drawing.11" ShapeID="_x0000_i1032" DrawAspect="Content" ObjectID="_1365237192" r:id="rId31"/>
        </w:object>
      </w:r>
    </w:p>
    <w:p w:rsidR="00296895" w:rsidRDefault="000474FE">
      <w:pPr>
        <w:pStyle w:val="12"/>
        <w:ind w:firstLine="0"/>
        <w:sectPr w:rsidR="00296895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  <w:r>
        <w:object w:dxaOrig="4685" w:dyaOrig="1954">
          <v:shape id="_x0000_i1033" type="#_x0000_t75" style="width:188.85pt;height:78.8pt" o:ole="">
            <v:imagedata r:id="rId32" o:title=""/>
          </v:shape>
          <o:OLEObject Type="Embed" ProgID="Visio.Drawing.11" ShapeID="_x0000_i1033" DrawAspect="Content" ObjectID="_1365237193" r:id="rId33">
            <o:FieldCodes>\* MERGEFORMAT</o:FieldCodes>
          </o:OLEObject>
        </w:object>
      </w:r>
    </w:p>
    <w:p w:rsidR="00296895" w:rsidRDefault="00597163">
      <w:pPr>
        <w:pStyle w:val="1"/>
      </w:pPr>
      <w:bookmarkStart w:id="27" w:name="_Toc291495126"/>
      <w:r>
        <w:rPr>
          <w:rFonts w:hint="eastAsia"/>
        </w:rPr>
        <w:lastRenderedPageBreak/>
        <w:t>4</w:t>
      </w:r>
      <w:r>
        <w:t xml:space="preserve"> </w:t>
      </w:r>
      <w:r>
        <w:rPr>
          <w:rFonts w:hAnsi="宋体"/>
        </w:rPr>
        <w:t>数据描述</w:t>
      </w:r>
      <w:bookmarkStart w:id="28" w:name="_Toc55285811"/>
      <w:bookmarkEnd w:id="23"/>
      <w:bookmarkEnd w:id="27"/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29" w:name="_Toc291495127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宋体"/>
        </w:rPr>
        <w:t>数据结构说明</w:t>
      </w:r>
      <w:bookmarkEnd w:id="28"/>
      <w:bookmarkEnd w:id="29"/>
    </w:p>
    <w:p w:rsidR="00296895" w:rsidRDefault="00597163">
      <w:pPr>
        <w:overflowPunct w:val="0"/>
        <w:ind w:firstLineChars="200" w:firstLine="422"/>
        <w:rPr>
          <w:b/>
        </w:rPr>
      </w:pPr>
      <w:bookmarkStart w:id="30" w:name="_Toc55285812"/>
      <w:r>
        <w:rPr>
          <w:rFonts w:hint="eastAsia"/>
          <w:b/>
        </w:rPr>
        <w:t>常量：</w:t>
      </w:r>
    </w:p>
    <w:p w:rsidR="00296895" w:rsidRDefault="00597163">
      <w:pPr>
        <w:ind w:firstLine="420"/>
        <w:rPr>
          <w:bCs/>
        </w:rPr>
      </w:pPr>
      <w:r>
        <w:rPr>
          <w:bCs/>
        </w:rPr>
        <w:t xml:space="preserve">#define RA_RNTI_TBL_SIZE </w:t>
      </w:r>
      <w:r>
        <w:rPr>
          <w:rFonts w:hint="eastAsia"/>
          <w:bCs/>
        </w:rPr>
        <w:t xml:space="preserve"> </w:t>
      </w:r>
      <w:r>
        <w:rPr>
          <w:bCs/>
        </w:rPr>
        <w:t>(MAX_RA_RNTI - MIN_RA_RNTI + 1)</w:t>
      </w:r>
    </w:p>
    <w:p w:rsidR="00296895" w:rsidRDefault="00597163">
      <w:pPr>
        <w:ind w:firstLine="420"/>
        <w:rPr>
          <w:bCs/>
        </w:rPr>
      </w:pPr>
      <w:r>
        <w:rPr>
          <w:bCs/>
        </w:rPr>
        <w:t xml:space="preserve">#define MIN_RA_RNTI     </w:t>
      </w:r>
      <w:r>
        <w:rPr>
          <w:rFonts w:hint="eastAsia"/>
          <w:bCs/>
        </w:rPr>
        <w:t xml:space="preserve">  </w:t>
      </w:r>
      <w:r>
        <w:rPr>
          <w:bCs/>
        </w:rPr>
        <w:t>0x000</w:t>
      </w:r>
      <w:r>
        <w:rPr>
          <w:rFonts w:hint="eastAsia"/>
          <w:bCs/>
        </w:rPr>
        <w:t>1</w:t>
      </w:r>
      <w:r>
        <w:rPr>
          <w:bCs/>
        </w:rPr>
        <w:t xml:space="preserve">  </w:t>
      </w:r>
      <w:r>
        <w:rPr>
          <w:rFonts w:hint="eastAsia"/>
          <w:bCs/>
        </w:rPr>
        <w:t xml:space="preserve">                    </w:t>
      </w:r>
      <w:r>
        <w:rPr>
          <w:bCs/>
        </w:rPr>
        <w:t xml:space="preserve">/* Minimal </w:t>
      </w:r>
      <w:r>
        <w:rPr>
          <w:rFonts w:hint="eastAsia"/>
          <w:bCs/>
        </w:rPr>
        <w:t>RA</w:t>
      </w:r>
      <w:r>
        <w:rPr>
          <w:bCs/>
        </w:rPr>
        <w:t xml:space="preserve"> RNTI */</w:t>
      </w:r>
    </w:p>
    <w:p w:rsidR="00296895" w:rsidRDefault="00597163">
      <w:pPr>
        <w:ind w:firstLine="420"/>
        <w:rPr>
          <w:bCs/>
        </w:rPr>
      </w:pPr>
      <w:r>
        <w:rPr>
          <w:bCs/>
        </w:rPr>
        <w:t xml:space="preserve">#define MAX_RA_RNTI  </w:t>
      </w:r>
      <w:r>
        <w:rPr>
          <w:rFonts w:hint="eastAsia"/>
          <w:bCs/>
        </w:rPr>
        <w:t xml:space="preserve">    </w:t>
      </w:r>
      <w:r>
        <w:rPr>
          <w:bCs/>
        </w:rPr>
        <w:t>0x000</w:t>
      </w:r>
      <w:r>
        <w:rPr>
          <w:rFonts w:hint="eastAsia"/>
          <w:bCs/>
        </w:rPr>
        <w:t>1</w:t>
      </w:r>
      <w:r>
        <w:t xml:space="preserve"> </w:t>
      </w:r>
      <w:r>
        <w:rPr>
          <w:rFonts w:hint="eastAsia"/>
        </w:rPr>
        <w:t>+ MAX_UE_NUM -1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</w:t>
      </w:r>
      <w:r>
        <w:rPr>
          <w:bCs/>
        </w:rPr>
        <w:t xml:space="preserve">/* Maximum </w:t>
      </w:r>
      <w:r>
        <w:rPr>
          <w:rFonts w:hint="eastAsia"/>
          <w:bCs/>
        </w:rPr>
        <w:t>RA</w:t>
      </w:r>
      <w:r>
        <w:rPr>
          <w:bCs/>
        </w:rPr>
        <w:t xml:space="preserve"> RNTI */</w:t>
      </w:r>
    </w:p>
    <w:p w:rsidR="00296895" w:rsidRDefault="00296895">
      <w:pPr>
        <w:overflowPunct w:val="0"/>
        <w:rPr>
          <w:highlight w:val="yellow"/>
        </w:rPr>
      </w:pPr>
    </w:p>
    <w:p w:rsidR="00296895" w:rsidRDefault="00597163">
      <w:pPr>
        <w:overflowPunct w:val="0"/>
        <w:ind w:firstLineChars="200" w:firstLine="422"/>
        <w:rPr>
          <w:b/>
        </w:rPr>
      </w:pPr>
      <w:r>
        <w:rPr>
          <w:rFonts w:hint="eastAsia"/>
          <w:b/>
        </w:rPr>
        <w:t>结构定义：</w:t>
      </w:r>
    </w:p>
    <w:p w:rsidR="00296895" w:rsidRDefault="00597163">
      <w:pPr>
        <w:overflowPunct w:val="0"/>
        <w:ind w:firstLineChars="200" w:firstLine="420"/>
      </w:pPr>
      <w:r>
        <w:t>/* this should be defined in UL Grant management */</w:t>
      </w:r>
    </w:p>
    <w:p w:rsidR="00296895" w:rsidRDefault="00597163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typedef struct {</w:t>
      </w:r>
    </w:p>
    <w:p w:rsidR="00296895" w:rsidRDefault="00597163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color w:val="FF0000"/>
          <w:kern w:val="0"/>
          <w:szCs w:val="21"/>
        </w:rPr>
        <w:tab/>
      </w:r>
      <w:r>
        <w:rPr>
          <w:rFonts w:hint="eastAsia"/>
          <w:color w:val="FF0000"/>
          <w:kern w:val="0"/>
          <w:szCs w:val="21"/>
        </w:rPr>
        <w:tab/>
      </w:r>
      <w:r>
        <w:rPr>
          <w:kern w:val="0"/>
          <w:szCs w:val="21"/>
        </w:rPr>
        <w:t>UINT16 fixed_riv;</w:t>
      </w:r>
    </w:p>
    <w:p w:rsidR="00296895" w:rsidRDefault="00597163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hopping_flag;</w:t>
      </w:r>
    </w:p>
    <w:p w:rsidR="00296895" w:rsidRDefault="00597163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truncated_mcs;</w:t>
      </w:r>
    </w:p>
    <w:p w:rsidR="00296895" w:rsidRDefault="00597163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tpc_pusch;</w:t>
      </w:r>
    </w:p>
    <w:p w:rsidR="00296895" w:rsidRDefault="00597163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ul_delay;</w:t>
      </w:r>
    </w:p>
    <w:p w:rsidR="00296895" w:rsidRDefault="00597163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cqi_request;</w:t>
      </w:r>
    </w:p>
    <w:p w:rsidR="00296895" w:rsidRDefault="00597163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} RARUlGrant;</w:t>
      </w:r>
    </w:p>
    <w:p w:rsidR="00296895" w:rsidRDefault="00296895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FF0000"/>
          <w:kern w:val="0"/>
          <w:szCs w:val="21"/>
        </w:rPr>
      </w:pPr>
    </w:p>
    <w:p w:rsidR="00296895" w:rsidRDefault="00597163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typedef struct {</w:t>
      </w:r>
    </w:p>
    <w:p w:rsidR="00296895" w:rsidRDefault="00597163">
      <w:pPr>
        <w:autoSpaceDE w:val="0"/>
        <w:autoSpaceDN w:val="0"/>
        <w:adjustRightInd w:val="0"/>
        <w:spacing w:line="286" w:lineRule="auto"/>
        <w:ind w:left="420" w:firstLine="42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INT32 ta;</w:t>
      </w:r>
    </w:p>
    <w:p w:rsidR="00296895" w:rsidRDefault="00597163">
      <w:pPr>
        <w:autoSpaceDE w:val="0"/>
        <w:autoSpaceDN w:val="0"/>
        <w:adjustRightInd w:val="0"/>
        <w:spacing w:line="286" w:lineRule="auto"/>
        <w:ind w:left="420" w:firstLine="42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RARUlGrant </w:t>
      </w:r>
      <w:r>
        <w:rPr>
          <w:rFonts w:hint="eastAsia"/>
          <w:color w:val="000000"/>
          <w:kern w:val="0"/>
          <w:szCs w:val="21"/>
        </w:rPr>
        <w:t>*</w:t>
      </w:r>
      <w:r>
        <w:rPr>
          <w:color w:val="000000"/>
          <w:kern w:val="0"/>
          <w:szCs w:val="21"/>
        </w:rPr>
        <w:t>ul_grant</w:t>
      </w:r>
      <w:r>
        <w:rPr>
          <w:rFonts w:hint="eastAsia"/>
          <w:color w:val="000000"/>
          <w:kern w:val="0"/>
          <w:szCs w:val="21"/>
        </w:rPr>
        <w:t>_p</w:t>
      </w:r>
      <w:r>
        <w:rPr>
          <w:color w:val="000000"/>
          <w:kern w:val="0"/>
          <w:szCs w:val="21"/>
        </w:rPr>
        <w:t>;</w:t>
      </w:r>
    </w:p>
    <w:p w:rsidR="00296895" w:rsidRDefault="00597163">
      <w:r>
        <w:rPr>
          <w:color w:val="000000"/>
          <w:kern w:val="0"/>
          <w:szCs w:val="21"/>
        </w:rPr>
        <w:t xml:space="preserve">    </w:t>
      </w:r>
      <w:r>
        <w:rPr>
          <w:rFonts w:hint="eastAsia"/>
          <w:color w:val="000000"/>
          <w:kern w:val="0"/>
          <w:szCs w:val="21"/>
        </w:rPr>
        <w:tab/>
      </w:r>
      <w:r w:rsidR="00AB108B">
        <w:rPr>
          <w:rFonts w:hint="eastAsia"/>
          <w:szCs w:val="21"/>
        </w:rPr>
        <w:t>UINT16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tc_rnti;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>
        <w:rPr>
          <w:rFonts w:hint="eastAsia"/>
        </w:rPr>
        <w:t>tc-rnti sent to construct rar pdu</w:t>
      </w:r>
      <w:r>
        <w:t xml:space="preserve"> */</w:t>
      </w:r>
    </w:p>
    <w:p w:rsidR="00296895" w:rsidRDefault="00597163">
      <w:pPr>
        <w:ind w:firstLine="420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} RarInfo;</w:t>
      </w:r>
    </w:p>
    <w:p w:rsidR="00296895" w:rsidRDefault="00296895">
      <w:pPr>
        <w:rPr>
          <w:ins w:id="31" w:author="qianmanli" w:date="2011-03-24T11:02:00Z"/>
          <w:color w:val="FF0000"/>
          <w:kern w:val="0"/>
          <w:sz w:val="24"/>
        </w:rPr>
      </w:pPr>
      <w:bookmarkStart w:id="32" w:name="_Toc21461"/>
    </w:p>
    <w:p w:rsidR="00296895" w:rsidRDefault="00597163">
      <w:pPr>
        <w:ind w:firstLine="420"/>
        <w:rPr>
          <w:color w:val="FF0000"/>
        </w:rPr>
      </w:pPr>
      <w:r>
        <w:rPr>
          <w:color w:val="FF0000"/>
        </w:rPr>
        <w:t>typedef struct {</w:t>
      </w:r>
    </w:p>
    <w:p w:rsidR="00296895" w:rsidRDefault="00597163">
      <w:r>
        <w:t xml:space="preserve">    </w:t>
      </w:r>
      <w:r>
        <w:rPr>
          <w:rFonts w:hint="eastAsia"/>
        </w:rPr>
        <w:tab/>
      </w:r>
      <w:r>
        <w:t>NodeType    ln;</w:t>
      </w:r>
    </w:p>
    <w:p w:rsidR="00296895" w:rsidRDefault="00597163">
      <w:r>
        <w:t xml:space="preserve">    </w:t>
      </w:r>
      <w:r>
        <w:rPr>
          <w:rFonts w:hint="eastAsia"/>
        </w:rPr>
        <w:tab/>
      </w:r>
      <w:r w:rsidR="00F43891" w:rsidRPr="00F43891">
        <w:rPr>
          <w:kern w:val="0"/>
          <w:szCs w:val="21"/>
        </w:rPr>
        <w:t>RarInfo</w:t>
      </w:r>
      <w:r w:rsidRPr="00F43891">
        <w:t xml:space="preserve">   *</w:t>
      </w:r>
      <w:r>
        <w:t>rar_msg_p;     /* Pointer to RAR message of the RA-RNTI */</w:t>
      </w:r>
    </w:p>
    <w:p w:rsidR="00296895" w:rsidRDefault="00597163">
      <w:r>
        <w:t xml:space="preserve">    </w:t>
      </w:r>
      <w:r>
        <w:rPr>
          <w:rFonts w:hint="eastAsia"/>
        </w:rPr>
        <w:tab/>
      </w:r>
      <w:r>
        <w:t>UINT8   rapid;          /* The RAPID of the RAR message */</w:t>
      </w:r>
    </w:p>
    <w:p w:rsidR="00296895" w:rsidRDefault="00597163">
      <w:pPr>
        <w:ind w:firstLine="420"/>
        <w:rPr>
          <w:color w:val="FF0000"/>
        </w:rPr>
      </w:pPr>
      <w:r>
        <w:rPr>
          <w:color w:val="FF0000"/>
        </w:rPr>
        <w:t>} RarNode;</w:t>
      </w:r>
    </w:p>
    <w:p w:rsidR="00296895" w:rsidRDefault="00296895"/>
    <w:bookmarkEnd w:id="32"/>
    <w:p w:rsidR="004D3B43" w:rsidRPr="004D3B43" w:rsidRDefault="004D3B43" w:rsidP="004D3B43">
      <w:pPr>
        <w:ind w:left="420"/>
      </w:pPr>
      <w:r w:rsidRPr="004D3B43">
        <w:rPr>
          <w:color w:val="FF0000"/>
        </w:rPr>
        <w:t>typedef struct {</w:t>
      </w:r>
      <w:r w:rsidRPr="004D3B43">
        <w:rPr>
          <w:color w:val="FF0000"/>
        </w:rPr>
        <w:cr/>
        <w:t xml:space="preserve">   </w:t>
      </w:r>
      <w:r w:rsidRPr="004D3B43">
        <w:t xml:space="preserve"> NodeType ln;</w:t>
      </w:r>
    </w:p>
    <w:p w:rsidR="004D3B43" w:rsidRPr="004D3B43" w:rsidRDefault="004D3B43" w:rsidP="004D3B43">
      <w:pPr>
        <w:ind w:left="420"/>
      </w:pPr>
      <w:r w:rsidRPr="004D3B43">
        <w:t xml:space="preserve">    UINT16</w:t>
      </w:r>
      <w:r w:rsidRPr="004D3B43">
        <w:tab/>
        <w:t>bytes_size;     /* total size of all rar node */</w:t>
      </w:r>
      <w:r w:rsidRPr="004D3B43">
        <w:cr/>
        <w:t xml:space="preserve">    UINT16</w:t>
      </w:r>
      <w:r w:rsidRPr="004D3B43">
        <w:tab/>
        <w:t>ra_rnti;        /* ra-rnti value */</w:t>
      </w:r>
    </w:p>
    <w:p w:rsidR="004D3B43" w:rsidRPr="004D3B43" w:rsidRDefault="004D3B43" w:rsidP="004D3B43">
      <w:pPr>
        <w:ind w:left="420"/>
      </w:pPr>
      <w:r w:rsidRPr="004D3B43">
        <w:t xml:space="preserve">    ListType rar_node_lst;</w:t>
      </w:r>
      <w:r w:rsidRPr="004D3B43">
        <w:cr/>
      </w:r>
      <w:r w:rsidRPr="004D3B43">
        <w:rPr>
          <w:rFonts w:hint="eastAsia"/>
        </w:rPr>
        <w:t xml:space="preserve">    UINT8 backoff_flag;     /* 0</w:t>
      </w:r>
      <w:r w:rsidRPr="004D3B43">
        <w:rPr>
          <w:rFonts w:hint="eastAsia"/>
        </w:rPr>
        <w:t>：</w:t>
      </w:r>
      <w:r w:rsidRPr="004D3B43">
        <w:rPr>
          <w:rFonts w:hint="eastAsia"/>
        </w:rPr>
        <w:t>no backoff_ind</w:t>
      </w:r>
      <w:r w:rsidRPr="004D3B43">
        <w:rPr>
          <w:rFonts w:hint="eastAsia"/>
        </w:rPr>
        <w:t>；</w:t>
      </w:r>
      <w:r w:rsidRPr="004D3B43">
        <w:rPr>
          <w:rFonts w:hint="eastAsia"/>
        </w:rPr>
        <w:t>1</w:t>
      </w:r>
      <w:r w:rsidRPr="004D3B43">
        <w:rPr>
          <w:rFonts w:hint="eastAsia"/>
        </w:rPr>
        <w:t>：</w:t>
      </w:r>
      <w:r w:rsidRPr="004D3B43">
        <w:rPr>
          <w:rFonts w:hint="eastAsia"/>
        </w:rPr>
        <w:t>exist backoff_ind */</w:t>
      </w:r>
      <w:r w:rsidRPr="004D3B43">
        <w:rPr>
          <w:rFonts w:hint="eastAsia"/>
        </w:rPr>
        <w:cr/>
      </w:r>
      <w:r w:rsidRPr="004D3B43">
        <w:t xml:space="preserve">    UINT8 backoff_ind;      /* backoff indication value */</w:t>
      </w:r>
    </w:p>
    <w:p w:rsidR="004D3B43" w:rsidRDefault="004D3B43" w:rsidP="004D3B43">
      <w:pPr>
        <w:ind w:left="420"/>
        <w:rPr>
          <w:color w:val="FF0000"/>
        </w:rPr>
      </w:pPr>
      <w:r w:rsidRPr="004D3B43">
        <w:rPr>
          <w:color w:val="FF0000"/>
        </w:rPr>
        <w:lastRenderedPageBreak/>
        <w:t>}RaRntiMsgNode;</w:t>
      </w:r>
    </w:p>
    <w:p w:rsidR="0075437E" w:rsidRDefault="0075437E">
      <w:pPr>
        <w:jc w:val="center"/>
      </w:pPr>
    </w:p>
    <w:p w:rsidR="0022232F" w:rsidRDefault="00332A9D" w:rsidP="0022232F">
      <w:pPr>
        <w:jc w:val="center"/>
      </w:pPr>
      <w:r>
        <w:object w:dxaOrig="8438" w:dyaOrig="4482">
          <v:shape id="_x0000_i1034" type="#_x0000_t75" style="width:415.7pt;height:220.75pt" o:ole="">
            <v:imagedata r:id="rId34" o:title=""/>
          </v:shape>
          <o:OLEObject Type="Embed" ProgID="Visio.Drawing.11" ShapeID="_x0000_i1034" DrawAspect="Content" ObjectID="_1365237194" r:id="rId35"/>
        </w:object>
      </w:r>
    </w:p>
    <w:p w:rsidR="0022232F" w:rsidRDefault="0022232F" w:rsidP="0022232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 g_ra_rnti_msg_lst</w:t>
      </w:r>
      <w:r>
        <w:rPr>
          <w:rFonts w:hint="eastAsia"/>
        </w:rPr>
        <w:t>结构图</w:t>
      </w:r>
    </w:p>
    <w:p w:rsidR="0022232F" w:rsidRDefault="0022232F" w:rsidP="0022232F">
      <w:pPr>
        <w:jc w:val="center"/>
      </w:pPr>
    </w:p>
    <w:p w:rsidR="0022232F" w:rsidRDefault="008B0101" w:rsidP="0022232F">
      <w:pPr>
        <w:jc w:val="center"/>
      </w:pPr>
      <w:r>
        <w:object w:dxaOrig="8624" w:dyaOrig="4865">
          <v:shape id="_x0000_i1035" type="#_x0000_t75" style="width:415.7pt;height:234.35pt" o:ole="">
            <v:imagedata r:id="rId36" o:title=""/>
          </v:shape>
          <o:OLEObject Type="Embed" ProgID="Visio.Drawing.11" ShapeID="_x0000_i1035" DrawAspect="Content" ObjectID="_1365237195" r:id="rId37"/>
        </w:object>
      </w:r>
    </w:p>
    <w:p w:rsidR="0022232F" w:rsidRDefault="0022232F" w:rsidP="0022232F">
      <w:pPr>
        <w:jc w:val="center"/>
      </w:pPr>
    </w:p>
    <w:p w:rsidR="0022232F" w:rsidRDefault="0022232F" w:rsidP="0022232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 g_ra_rnti_table[]</w:t>
      </w:r>
      <w:r>
        <w:rPr>
          <w:rFonts w:hint="eastAsia"/>
        </w:rPr>
        <w:t>结构图</w:t>
      </w:r>
    </w:p>
    <w:p w:rsidR="0022232F" w:rsidRPr="0075437E" w:rsidRDefault="0022232F">
      <w:pPr>
        <w:jc w:val="center"/>
      </w:pPr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33" w:name="_Toc291495128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宋体"/>
        </w:rPr>
        <w:t>全局变量说明</w:t>
      </w:r>
      <w:bookmarkEnd w:id="30"/>
      <w:bookmarkEnd w:id="33"/>
    </w:p>
    <w:p w:rsidR="00296895" w:rsidRDefault="00597163">
      <w:pPr>
        <w:ind w:firstLine="420"/>
        <w:rPr>
          <w:bCs/>
          <w:color w:val="0070C0"/>
        </w:rPr>
      </w:pPr>
      <w:bookmarkStart w:id="34" w:name="_Toc55285813"/>
      <w:r>
        <w:rPr>
          <w:bCs/>
          <w:color w:val="0070C0"/>
        </w:rPr>
        <w:t>/* RA-RNTI message list table */</w:t>
      </w:r>
    </w:p>
    <w:p w:rsidR="00296895" w:rsidRDefault="00597163">
      <w:pPr>
        <w:ind w:firstLine="420"/>
        <w:rPr>
          <w:bCs/>
        </w:rPr>
      </w:pPr>
      <w:r>
        <w:rPr>
          <w:bCs/>
        </w:rPr>
        <w:t>Ra</w:t>
      </w:r>
      <w:r w:rsidR="00060341">
        <w:rPr>
          <w:rFonts w:hint="eastAsia"/>
          <w:bCs/>
        </w:rPr>
        <w:t>RntiMsgNode</w:t>
      </w:r>
      <w:r>
        <w:rPr>
          <w:bCs/>
        </w:rPr>
        <w:t xml:space="preserve">   *g_ra_rnti_table</w:t>
      </w:r>
      <w:r>
        <w:rPr>
          <w:rFonts w:hint="eastAsia"/>
          <w:bCs/>
        </w:rPr>
        <w:t xml:space="preserve"> </w:t>
      </w:r>
      <w:r>
        <w:rPr>
          <w:bCs/>
        </w:rPr>
        <w:t>[RA_RNTI_TBL_SIZE];</w:t>
      </w:r>
    </w:p>
    <w:p w:rsidR="002D3ED6" w:rsidRPr="006126DA" w:rsidRDefault="002D3ED6" w:rsidP="002D3ED6">
      <w:pPr>
        <w:ind w:firstLine="420"/>
        <w:rPr>
          <w:bCs/>
          <w:color w:val="0070C0"/>
        </w:rPr>
      </w:pPr>
      <w:r>
        <w:rPr>
          <w:bCs/>
          <w:color w:val="0070C0"/>
        </w:rPr>
        <w:t xml:space="preserve">/* </w:t>
      </w:r>
      <w:r>
        <w:rPr>
          <w:rFonts w:hint="eastAsia"/>
          <w:bCs/>
          <w:color w:val="0070C0"/>
        </w:rPr>
        <w:t>供给调度模块的</w:t>
      </w:r>
      <w:r>
        <w:rPr>
          <w:rFonts w:hint="eastAsia"/>
          <w:bCs/>
          <w:color w:val="0070C0"/>
        </w:rPr>
        <w:t>ra-rnti</w:t>
      </w:r>
      <w:r>
        <w:rPr>
          <w:rFonts w:hint="eastAsia"/>
          <w:bCs/>
          <w:color w:val="0070C0"/>
        </w:rPr>
        <w:t>链表</w:t>
      </w:r>
      <w:r>
        <w:rPr>
          <w:bCs/>
          <w:color w:val="0070C0"/>
        </w:rPr>
        <w:t xml:space="preserve"> */</w:t>
      </w:r>
    </w:p>
    <w:p w:rsidR="004D3B43" w:rsidRPr="004D3B43" w:rsidRDefault="004D3B43" w:rsidP="004D3B43">
      <w:pPr>
        <w:ind w:firstLine="420"/>
        <w:rPr>
          <w:bCs/>
        </w:rPr>
      </w:pPr>
      <w:r w:rsidRPr="004D3B43">
        <w:rPr>
          <w:bCs/>
        </w:rPr>
        <w:lastRenderedPageBreak/>
        <w:t xml:space="preserve">ListType </w:t>
      </w:r>
      <w:r>
        <w:rPr>
          <w:rFonts w:hint="eastAsia"/>
          <w:bCs/>
        </w:rPr>
        <w:t xml:space="preserve"> </w:t>
      </w:r>
      <w:r w:rsidRPr="004D3B43">
        <w:rPr>
          <w:bCs/>
        </w:rPr>
        <w:t xml:space="preserve">g_ra_rnti_msg_lst; </w:t>
      </w:r>
    </w:p>
    <w:p w:rsidR="00296895" w:rsidRDefault="00597163">
      <w:pPr>
        <w:pStyle w:val="2"/>
        <w:spacing w:line="240" w:lineRule="auto"/>
        <w:rPr>
          <w:rFonts w:ascii="Times New Roman" w:eastAsia="宋体" w:hAnsi="Times New Roman"/>
        </w:rPr>
      </w:pPr>
      <w:bookmarkStart w:id="35" w:name="_Toc291495129"/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宋体"/>
        </w:rPr>
        <w:t>数据库说明</w:t>
      </w:r>
      <w:bookmarkEnd w:id="34"/>
      <w:bookmarkEnd w:id="35"/>
    </w:p>
    <w:p w:rsidR="00296895" w:rsidRDefault="00597163">
      <w:pPr>
        <w:ind w:firstLineChars="200" w:firstLine="420"/>
        <w:rPr>
          <w:rFonts w:hAnsi="宋体"/>
        </w:rPr>
        <w:sectPr w:rsidR="00296895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  <w:r>
        <w:rPr>
          <w:rFonts w:hAnsi="宋体" w:hint="eastAsia"/>
        </w:rPr>
        <w:t>无</w:t>
      </w:r>
    </w:p>
    <w:p w:rsidR="00296895" w:rsidRDefault="00597163">
      <w:pPr>
        <w:pStyle w:val="1"/>
        <w:tabs>
          <w:tab w:val="left" w:pos="360"/>
        </w:tabs>
        <w:spacing w:after="156" w:line="240" w:lineRule="auto"/>
      </w:pPr>
      <w:bookmarkStart w:id="36" w:name="_Toc462138275"/>
      <w:bookmarkStart w:id="37" w:name="_Toc55285814"/>
      <w:bookmarkStart w:id="38" w:name="_Toc291495130"/>
      <w:r>
        <w:rPr>
          <w:rFonts w:hint="eastAsia"/>
        </w:rPr>
        <w:lastRenderedPageBreak/>
        <w:t>5</w:t>
      </w:r>
      <w:r>
        <w:t xml:space="preserve"> </w:t>
      </w:r>
      <w:r>
        <w:rPr>
          <w:rFonts w:hAnsi="宋体"/>
        </w:rPr>
        <w:t>函数定义</w:t>
      </w:r>
      <w:bookmarkEnd w:id="36"/>
      <w:bookmarkEnd w:id="37"/>
      <w:bookmarkEnd w:id="38"/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宋体"/>
        </w:rPr>
      </w:pPr>
      <w:bookmarkStart w:id="39" w:name="_Toc462138276"/>
      <w:bookmarkStart w:id="40" w:name="_Toc55285815"/>
      <w:bookmarkStart w:id="41" w:name="_Toc291495131"/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宋体"/>
        </w:rPr>
        <w:t>引用函数</w:t>
      </w:r>
      <w:r>
        <w:rPr>
          <w:rFonts w:ascii="Times New Roman" w:eastAsia="宋体" w:hAnsi="宋体" w:hint="eastAsia"/>
        </w:rPr>
        <w:t>描述</w:t>
      </w:r>
      <w:bookmarkEnd w:id="39"/>
      <w:bookmarkEnd w:id="40"/>
      <w:bookmarkEnd w:id="41"/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8"/>
        <w:gridCol w:w="3240"/>
        <w:gridCol w:w="3418"/>
      </w:tblGrid>
      <w:tr w:rsidR="004878C4" w:rsidRPr="00E641B5" w:rsidTr="0075437E">
        <w:tc>
          <w:tcPr>
            <w:tcW w:w="2208" w:type="dxa"/>
          </w:tcPr>
          <w:p w:rsidR="004878C4" w:rsidRPr="00E641B5" w:rsidRDefault="004878C4" w:rsidP="0075437E">
            <w:pPr>
              <w:jc w:val="center"/>
            </w:pPr>
            <w:r w:rsidRPr="00E641B5">
              <w:rPr>
                <w:rFonts w:hint="eastAsia"/>
              </w:rPr>
              <w:t>模块名</w:t>
            </w:r>
          </w:p>
        </w:tc>
        <w:tc>
          <w:tcPr>
            <w:tcW w:w="3240" w:type="dxa"/>
          </w:tcPr>
          <w:p w:rsidR="004878C4" w:rsidRPr="00E641B5" w:rsidRDefault="004878C4" w:rsidP="0075437E">
            <w:pPr>
              <w:jc w:val="center"/>
            </w:pPr>
            <w:r w:rsidRPr="00E641B5">
              <w:rPr>
                <w:rFonts w:hint="eastAsia"/>
              </w:rPr>
              <w:t>引用函数名</w:t>
            </w:r>
          </w:p>
        </w:tc>
        <w:tc>
          <w:tcPr>
            <w:tcW w:w="3418" w:type="dxa"/>
          </w:tcPr>
          <w:p w:rsidR="004878C4" w:rsidRPr="00E641B5" w:rsidRDefault="004878C4" w:rsidP="0075437E">
            <w:pPr>
              <w:jc w:val="center"/>
            </w:pPr>
            <w:r w:rsidRPr="00E641B5">
              <w:rPr>
                <w:rFonts w:hint="eastAsia"/>
              </w:rPr>
              <w:t>函数描述</w:t>
            </w:r>
          </w:p>
        </w:tc>
      </w:tr>
      <w:tr w:rsidR="004878C4" w:rsidRPr="00E641B5" w:rsidTr="0075437E">
        <w:tc>
          <w:tcPr>
            <w:tcW w:w="2208" w:type="dxa"/>
            <w:vMerge w:val="restart"/>
          </w:tcPr>
          <w:p w:rsidR="004878C4" w:rsidRDefault="004878C4" w:rsidP="0075437E">
            <w:pPr>
              <w:spacing w:after="240" w:line="720" w:lineRule="auto"/>
              <w:jc w:val="center"/>
            </w:pPr>
          </w:p>
          <w:p w:rsidR="004878C4" w:rsidRDefault="004878C4" w:rsidP="0075437E">
            <w:pPr>
              <w:spacing w:line="360" w:lineRule="auto"/>
              <w:jc w:val="center"/>
            </w:pPr>
            <w:r>
              <w:rPr>
                <w:rFonts w:hint="eastAsia"/>
              </w:rPr>
              <w:t>核心数据管理</w:t>
            </w:r>
          </w:p>
        </w:tc>
        <w:tc>
          <w:tcPr>
            <w:tcW w:w="3240" w:type="dxa"/>
          </w:tcPr>
          <w:p w:rsidR="004878C4" w:rsidRPr="00705C05" w:rsidRDefault="004878C4" w:rsidP="004878C4">
            <w:pPr>
              <w:tabs>
                <w:tab w:val="left" w:pos="420"/>
                <w:tab w:val="left" w:pos="2100"/>
              </w:tabs>
              <w:overflowPunct w:val="0"/>
              <w:spacing w:line="720" w:lineRule="auto"/>
            </w:pPr>
            <w:r>
              <w:t>create_ue_entity</w:t>
            </w:r>
            <w:r>
              <w:rPr>
                <w:rFonts w:hint="eastAsia"/>
              </w:rPr>
              <w:t>（）</w:t>
            </w:r>
          </w:p>
        </w:tc>
        <w:tc>
          <w:tcPr>
            <w:tcW w:w="3418" w:type="dxa"/>
          </w:tcPr>
          <w:p w:rsidR="004878C4" w:rsidRPr="004878C4" w:rsidRDefault="004878C4" w:rsidP="004878C4">
            <w:pPr>
              <w:spacing w:line="280" w:lineRule="exact"/>
            </w:pPr>
            <w:r>
              <w:rPr>
                <w:rFonts w:hint="eastAsia"/>
              </w:rPr>
              <w:t>根据给出的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值创建一个普通的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实体并初始化该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实体，然后将这个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放置在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指针数组和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链表之中。</w:t>
            </w:r>
          </w:p>
        </w:tc>
      </w:tr>
      <w:tr w:rsidR="004878C4" w:rsidRPr="00E641B5" w:rsidTr="0075437E">
        <w:tc>
          <w:tcPr>
            <w:tcW w:w="2208" w:type="dxa"/>
            <w:vMerge/>
          </w:tcPr>
          <w:p w:rsidR="004878C4" w:rsidRPr="00E641B5" w:rsidRDefault="004878C4" w:rsidP="0075437E">
            <w:pPr>
              <w:spacing w:line="360" w:lineRule="auto"/>
              <w:jc w:val="center"/>
            </w:pPr>
          </w:p>
        </w:tc>
        <w:tc>
          <w:tcPr>
            <w:tcW w:w="3240" w:type="dxa"/>
          </w:tcPr>
          <w:p w:rsidR="004878C4" w:rsidRPr="00705C05" w:rsidRDefault="004878C4" w:rsidP="004878C4">
            <w:pPr>
              <w:tabs>
                <w:tab w:val="left" w:pos="420"/>
                <w:tab w:val="left" w:pos="2100"/>
              </w:tabs>
              <w:overflowPunct w:val="0"/>
              <w:spacing w:line="360" w:lineRule="auto"/>
            </w:pPr>
            <w:r>
              <w:t>delete_ue_entity</w:t>
            </w:r>
            <w:r>
              <w:rPr>
                <w:rFonts w:hint="eastAsia"/>
              </w:rPr>
              <w:t xml:space="preserve"> </w:t>
            </w:r>
            <w:r w:rsidRPr="00705C05">
              <w:t>()</w:t>
            </w:r>
            <w:r>
              <w:tab/>
            </w:r>
          </w:p>
        </w:tc>
        <w:tc>
          <w:tcPr>
            <w:tcW w:w="3418" w:type="dxa"/>
          </w:tcPr>
          <w:p w:rsidR="004878C4" w:rsidRPr="00E641B5" w:rsidRDefault="004878C4" w:rsidP="004878C4">
            <w:pPr>
              <w:spacing w:line="280" w:lineRule="exact"/>
            </w:pPr>
            <w:r>
              <w:rPr>
                <w:rFonts w:hint="eastAsia"/>
              </w:rPr>
              <w:t>删除该</w:t>
            </w:r>
            <w:r>
              <w:rPr>
                <w:rFonts w:hint="eastAsia"/>
              </w:rPr>
              <w:t>TC-RNTI</w:t>
            </w:r>
            <w:r>
              <w:rPr>
                <w:rFonts w:hint="eastAsia"/>
              </w:rPr>
              <w:t>实体并回收</w:t>
            </w:r>
            <w:r>
              <w:t>TC-RNTI</w:t>
            </w:r>
          </w:p>
        </w:tc>
      </w:tr>
      <w:tr w:rsidR="004878C4" w:rsidRPr="00E641B5" w:rsidTr="0075437E">
        <w:tc>
          <w:tcPr>
            <w:tcW w:w="2208" w:type="dxa"/>
            <w:vMerge/>
          </w:tcPr>
          <w:p w:rsidR="004878C4" w:rsidRPr="00E641B5" w:rsidRDefault="004878C4" w:rsidP="0075437E"/>
        </w:tc>
        <w:tc>
          <w:tcPr>
            <w:tcW w:w="3240" w:type="dxa"/>
          </w:tcPr>
          <w:p w:rsidR="004878C4" w:rsidRPr="00E641B5" w:rsidRDefault="004878C4" w:rsidP="004878C4">
            <w:pPr>
              <w:tabs>
                <w:tab w:val="left" w:pos="420"/>
              </w:tabs>
              <w:overflowPunct w:val="0"/>
              <w:spacing w:line="360" w:lineRule="auto"/>
            </w:pPr>
            <w:r w:rsidRPr="00705C05">
              <w:t>get_available_c_rnti()</w:t>
            </w:r>
          </w:p>
        </w:tc>
        <w:tc>
          <w:tcPr>
            <w:tcW w:w="3418" w:type="dxa"/>
          </w:tcPr>
          <w:p w:rsidR="004878C4" w:rsidRPr="00E641B5" w:rsidRDefault="004878C4" w:rsidP="004878C4">
            <w:pPr>
              <w:spacing w:line="280" w:lineRule="exact"/>
            </w:pPr>
            <w:r>
              <w:rPr>
                <w:rFonts w:hint="eastAsia"/>
              </w:rPr>
              <w:t>从未使用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值的队列数组中获取当前可用，且未用的</w:t>
            </w:r>
            <w:r>
              <w:rPr>
                <w:rFonts w:hint="eastAsia"/>
              </w:rPr>
              <w:t>T</w:t>
            </w:r>
            <w:r>
              <w:t>C-RNTI</w:t>
            </w:r>
          </w:p>
        </w:tc>
      </w:tr>
      <w:tr w:rsidR="004878C4" w:rsidRPr="00E641B5" w:rsidTr="0075437E">
        <w:tc>
          <w:tcPr>
            <w:tcW w:w="2208" w:type="dxa"/>
            <w:vMerge/>
          </w:tcPr>
          <w:p w:rsidR="004878C4" w:rsidRDefault="004878C4" w:rsidP="0075437E"/>
        </w:tc>
        <w:tc>
          <w:tcPr>
            <w:tcW w:w="3240" w:type="dxa"/>
          </w:tcPr>
          <w:p w:rsidR="004878C4" w:rsidRDefault="004878C4" w:rsidP="0075437E">
            <w:pPr>
              <w:tabs>
                <w:tab w:val="left" w:pos="420"/>
              </w:tabs>
              <w:overflowPunct w:val="0"/>
            </w:pPr>
            <w:r w:rsidRPr="00705C05">
              <w:rPr>
                <w:rFonts w:hint="eastAsia"/>
              </w:rPr>
              <w:t>get</w:t>
            </w:r>
            <w:r w:rsidRPr="00705C05">
              <w:t>_rnti_entity()</w:t>
            </w:r>
          </w:p>
        </w:tc>
        <w:tc>
          <w:tcPr>
            <w:tcW w:w="3418" w:type="dxa"/>
          </w:tcPr>
          <w:p w:rsidR="004878C4" w:rsidRPr="00313928" w:rsidRDefault="004878C4" w:rsidP="0075437E">
            <w:r>
              <w:rPr>
                <w:rFonts w:hint="eastAsia"/>
              </w:rPr>
              <w:t>查找到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值对应的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实体。</w:t>
            </w:r>
          </w:p>
        </w:tc>
      </w:tr>
      <w:tr w:rsidR="004878C4" w:rsidRPr="00E641B5" w:rsidTr="0075437E">
        <w:tc>
          <w:tcPr>
            <w:tcW w:w="2208" w:type="dxa"/>
            <w:vMerge/>
          </w:tcPr>
          <w:p w:rsidR="004878C4" w:rsidRDefault="004878C4" w:rsidP="0075437E">
            <w:pPr>
              <w:tabs>
                <w:tab w:val="left" w:pos="420"/>
              </w:tabs>
              <w:overflowPunct w:val="0"/>
            </w:pPr>
          </w:p>
        </w:tc>
        <w:tc>
          <w:tcPr>
            <w:tcW w:w="3240" w:type="dxa"/>
          </w:tcPr>
          <w:p w:rsidR="004878C4" w:rsidRPr="00FD7BF6" w:rsidRDefault="004878C4" w:rsidP="0075437E">
            <w:pPr>
              <w:tabs>
                <w:tab w:val="left" w:pos="420"/>
              </w:tabs>
              <w:overflowPunct w:val="0"/>
            </w:pPr>
            <w:r w:rsidRPr="00FD7BF6">
              <w:rPr>
                <w:rFonts w:hint="eastAsia"/>
              </w:rPr>
              <w:t>get</w:t>
            </w:r>
            <w:r w:rsidRPr="00FD7BF6">
              <w:t>_rnti_type()</w:t>
            </w:r>
          </w:p>
        </w:tc>
        <w:tc>
          <w:tcPr>
            <w:tcW w:w="3418" w:type="dxa"/>
          </w:tcPr>
          <w:p w:rsidR="004878C4" w:rsidRPr="00FD7BF6" w:rsidRDefault="004878C4" w:rsidP="0075437E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rnti</w:t>
            </w:r>
            <w:r>
              <w:rPr>
                <w:rFonts w:hint="eastAsia"/>
              </w:rPr>
              <w:t>类型</w:t>
            </w:r>
          </w:p>
        </w:tc>
      </w:tr>
      <w:tr w:rsidR="004878C4" w:rsidRPr="00E641B5" w:rsidTr="0075437E">
        <w:tc>
          <w:tcPr>
            <w:tcW w:w="2208" w:type="dxa"/>
          </w:tcPr>
          <w:p w:rsidR="004878C4" w:rsidRDefault="004878C4" w:rsidP="0075437E">
            <w:pPr>
              <w:jc w:val="center"/>
            </w:pPr>
            <w:r>
              <w:rPr>
                <w:rFonts w:hint="eastAsia"/>
              </w:rPr>
              <w:t>lowmac</w:t>
            </w:r>
            <w:r>
              <w:rPr>
                <w:rFonts w:hint="eastAsia"/>
              </w:rPr>
              <w:t>模块</w:t>
            </w:r>
          </w:p>
        </w:tc>
        <w:tc>
          <w:tcPr>
            <w:tcW w:w="3240" w:type="dxa"/>
          </w:tcPr>
          <w:p w:rsidR="004878C4" w:rsidRDefault="004878C4" w:rsidP="0075437E">
            <w:r>
              <w:rPr>
                <w:rFonts w:hint="eastAsia"/>
              </w:rPr>
              <w:t>get_ta_info()</w:t>
            </w:r>
          </w:p>
        </w:tc>
        <w:tc>
          <w:tcPr>
            <w:tcW w:w="3418" w:type="dxa"/>
          </w:tcPr>
          <w:p w:rsidR="004878C4" w:rsidRDefault="004878C4" w:rsidP="0075437E">
            <w:r>
              <w:rPr>
                <w:rFonts w:hint="eastAsia"/>
              </w:rPr>
              <w:t>获得上行同步所需时间</w:t>
            </w:r>
          </w:p>
        </w:tc>
      </w:tr>
      <w:tr w:rsidR="004878C4" w:rsidRPr="00E641B5" w:rsidTr="0075437E">
        <w:tc>
          <w:tcPr>
            <w:tcW w:w="2208" w:type="dxa"/>
          </w:tcPr>
          <w:p w:rsidR="004878C4" w:rsidRDefault="004878C4" w:rsidP="004878C4">
            <w:pPr>
              <w:tabs>
                <w:tab w:val="left" w:pos="420"/>
                <w:tab w:val="center" w:pos="996"/>
              </w:tabs>
              <w:spacing w:line="360" w:lineRule="auto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调度模块</w:t>
            </w:r>
          </w:p>
        </w:tc>
        <w:tc>
          <w:tcPr>
            <w:tcW w:w="3240" w:type="dxa"/>
          </w:tcPr>
          <w:p w:rsidR="004878C4" w:rsidRDefault="004878C4" w:rsidP="004878C4">
            <w:pPr>
              <w:spacing w:line="360" w:lineRule="auto"/>
            </w:pPr>
            <w:r w:rsidRPr="004D4BEB">
              <w:rPr>
                <w:rFonts w:hint="eastAsia"/>
              </w:rPr>
              <w:t>inform_rcv_crnti_ce</w:t>
            </w:r>
            <w:r>
              <w:rPr>
                <w:rFonts w:hint="eastAsia"/>
              </w:rPr>
              <w:t>（）</w:t>
            </w:r>
          </w:p>
        </w:tc>
        <w:tc>
          <w:tcPr>
            <w:tcW w:w="3418" w:type="dxa"/>
          </w:tcPr>
          <w:p w:rsidR="004878C4" w:rsidRDefault="004878C4" w:rsidP="004878C4">
            <w:pPr>
              <w:spacing w:line="280" w:lineRule="exact"/>
            </w:pPr>
            <w:r>
              <w:rPr>
                <w:rFonts w:hint="eastAsia"/>
              </w:rPr>
              <w:t>对收到</w:t>
            </w:r>
            <w:r>
              <w:rPr>
                <w:rFonts w:hint="eastAsia"/>
              </w:rPr>
              <w:t>C-RNTI</w:t>
            </w:r>
            <w:r>
              <w:rPr>
                <w:rFonts w:hint="eastAsia"/>
              </w:rPr>
              <w:t>的随机接入情况，进行调度处理</w:t>
            </w:r>
          </w:p>
        </w:tc>
      </w:tr>
    </w:tbl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宋体"/>
        </w:rPr>
      </w:pPr>
      <w:bookmarkStart w:id="42" w:name="_Toc462138277"/>
      <w:bookmarkStart w:id="43" w:name="_Toc55285816"/>
      <w:bookmarkStart w:id="44" w:name="_Toc291495132"/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宋体"/>
        </w:rPr>
        <w:t>内部函数定义</w:t>
      </w:r>
      <w:bookmarkEnd w:id="42"/>
      <w:bookmarkEnd w:id="43"/>
      <w:bookmarkEnd w:id="44"/>
    </w:p>
    <w:p w:rsidR="00296895" w:rsidRDefault="00296895">
      <w:pPr>
        <w:pStyle w:val="10"/>
        <w:ind w:firstLine="0"/>
        <w:sectPr w:rsidR="00296895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  <w:bookmarkStart w:id="45" w:name="_Toc485738697"/>
      <w:bookmarkStart w:id="46" w:name="_Toc55285820"/>
    </w:p>
    <w:p w:rsidR="00462AA8" w:rsidRDefault="00462AA8" w:rsidP="00462AA8">
      <w:pPr>
        <w:pStyle w:val="3"/>
        <w:spacing w:beforeLines="0"/>
        <w:rPr>
          <w:szCs w:val="21"/>
        </w:rPr>
      </w:pPr>
      <w:bookmarkStart w:id="47" w:name="_Toc291495133"/>
      <w:r>
        <w:rPr>
          <w:rFonts w:hint="eastAsia"/>
          <w:szCs w:val="21"/>
        </w:rPr>
        <w:lastRenderedPageBreak/>
        <w:t>INT32 init_ra ()</w:t>
      </w:r>
      <w:bookmarkEnd w:id="47"/>
    </w:p>
    <w:p w:rsidR="00462AA8" w:rsidRDefault="00462AA8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462AA8" w:rsidRPr="005B6B00" w:rsidRDefault="005B6B00" w:rsidP="005B6B00">
      <w:pPr>
        <w:ind w:firstLine="420"/>
        <w:rPr>
          <w:bCs/>
        </w:rPr>
      </w:pPr>
      <w:r>
        <w:rPr>
          <w:rFonts w:hint="eastAsia"/>
          <w:bCs/>
        </w:rPr>
        <w:t>初始化</w:t>
      </w:r>
      <w:r>
        <w:rPr>
          <w:bCs/>
        </w:rPr>
        <w:t>g_ra_rnti_table</w:t>
      </w:r>
      <w:r>
        <w:rPr>
          <w:rFonts w:hint="eastAsia"/>
          <w:bCs/>
        </w:rPr>
        <w:t xml:space="preserve"> </w:t>
      </w:r>
      <w:r>
        <w:rPr>
          <w:bCs/>
        </w:rPr>
        <w:t>[]</w:t>
      </w:r>
      <w:r>
        <w:rPr>
          <w:rFonts w:hint="eastAsia"/>
          <w:bCs/>
        </w:rPr>
        <w:t>及</w:t>
      </w:r>
      <w:r>
        <w:rPr>
          <w:rFonts w:hint="eastAsia"/>
          <w:bCs/>
        </w:rPr>
        <w:t>g_ra_rnti_msg_lst</w:t>
      </w:r>
      <w:r w:rsidR="00EE09F2">
        <w:rPr>
          <w:rFonts w:hint="eastAsia"/>
          <w:bCs/>
        </w:rPr>
        <w:t>。</w:t>
      </w:r>
    </w:p>
    <w:p w:rsidR="00462AA8" w:rsidRDefault="00462AA8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462AA8" w:rsidRDefault="00462AA8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无</w:t>
      </w:r>
    </w:p>
    <w:p w:rsidR="00462AA8" w:rsidRDefault="00462AA8" w:rsidP="00DC03A8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462AA8" w:rsidRDefault="00462AA8" w:rsidP="00DC03A8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462AA8" w:rsidRDefault="00462AA8" w:rsidP="00462AA8">
      <w:pPr>
        <w:pStyle w:val="14"/>
        <w:spacing w:line="240" w:lineRule="auto"/>
      </w:pPr>
      <w:r>
        <w:rPr>
          <w:rFonts w:hAnsi="宋体" w:hint="eastAsia"/>
        </w:rPr>
        <w:t>无</w:t>
      </w:r>
    </w:p>
    <w:p w:rsidR="00462AA8" w:rsidRDefault="00462AA8" w:rsidP="00DC03A8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462AA8" w:rsidRDefault="0048343A" w:rsidP="00462AA8">
      <w:pPr>
        <w:pStyle w:val="14"/>
        <w:spacing w:line="240" w:lineRule="auto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</w:t>
      </w:r>
      <w:r w:rsidR="00462AA8">
        <w:rPr>
          <w:rFonts w:hAnsi="宋体" w:hint="eastAsia"/>
        </w:rPr>
        <w:t>返回</w:t>
      </w:r>
      <w:r w:rsidR="00462AA8">
        <w:rPr>
          <w:rFonts w:hAnsi="宋体" w:hint="eastAsia"/>
        </w:rPr>
        <w:t>-1</w:t>
      </w:r>
      <w:r w:rsidR="00EE09F2">
        <w:rPr>
          <w:rFonts w:hAnsi="宋体" w:hint="eastAsia"/>
        </w:rPr>
        <w:t>。</w:t>
      </w:r>
    </w:p>
    <w:p w:rsidR="00462AA8" w:rsidRDefault="00462AA8" w:rsidP="00462AA8"/>
    <w:p w:rsidR="00296895" w:rsidRDefault="00597163">
      <w:pPr>
        <w:pStyle w:val="3"/>
        <w:spacing w:beforeLines="0"/>
        <w:rPr>
          <w:szCs w:val="21"/>
        </w:rPr>
      </w:pPr>
      <w:bookmarkStart w:id="48" w:name="_Toc291495134"/>
      <w:r>
        <w:rPr>
          <w:rFonts w:hint="eastAsia"/>
          <w:szCs w:val="21"/>
        </w:rPr>
        <w:t>INT32 cleanup_ra ()</w:t>
      </w:r>
      <w:bookmarkEnd w:id="48"/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6126DA" w:rsidRDefault="006126DA" w:rsidP="00DC03A8">
      <w:pPr>
        <w:spacing w:afterLines="50"/>
        <w:ind w:firstLine="435"/>
        <w:rPr>
          <w:bCs/>
        </w:rPr>
      </w:pPr>
      <w:r>
        <w:rPr>
          <w:rFonts w:hint="eastAsia"/>
          <w:bCs/>
        </w:rPr>
        <w:t>清除</w:t>
      </w:r>
      <w:r>
        <w:rPr>
          <w:rFonts w:hint="eastAsia"/>
          <w:bCs/>
        </w:rPr>
        <w:t>ra-rnti</w:t>
      </w:r>
      <w:r>
        <w:rPr>
          <w:rFonts w:hint="eastAsia"/>
          <w:bCs/>
        </w:rPr>
        <w:t>实体。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无</w:t>
      </w:r>
    </w:p>
    <w:p w:rsidR="00296895" w:rsidRDefault="00597163" w:rsidP="00DC03A8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5B6B00" w:rsidRDefault="005B6B00" w:rsidP="00DC03A8">
      <w:pPr>
        <w:spacing w:afterLines="50"/>
        <w:ind w:firstLine="435"/>
        <w:rPr>
          <w:bCs/>
        </w:rPr>
      </w:pPr>
      <w:r>
        <w:rPr>
          <w:rFonts w:hint="eastAsia"/>
          <w:bCs/>
        </w:rPr>
        <w:t>清除</w:t>
      </w:r>
      <w:r>
        <w:rPr>
          <w:rFonts w:hint="eastAsia"/>
          <w:bCs/>
        </w:rPr>
        <w:t>ra-rnti</w:t>
      </w:r>
      <w:r>
        <w:rPr>
          <w:rFonts w:hint="eastAsia"/>
          <w:bCs/>
        </w:rPr>
        <w:t>实体。</w:t>
      </w:r>
    </w:p>
    <w:p w:rsidR="00296895" w:rsidRDefault="00597163" w:rsidP="00DC03A8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296895" w:rsidRDefault="00597163">
      <w:pPr>
        <w:pStyle w:val="14"/>
        <w:spacing w:line="240" w:lineRule="auto"/>
      </w:pPr>
      <w:r>
        <w:rPr>
          <w:rFonts w:hAnsi="宋体" w:hint="eastAsia"/>
        </w:rPr>
        <w:t>无</w:t>
      </w:r>
    </w:p>
    <w:p w:rsidR="00296895" w:rsidRDefault="00597163" w:rsidP="00DC03A8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296895" w:rsidRDefault="00EE09F2">
      <w:pPr>
        <w:pStyle w:val="14"/>
        <w:spacing w:line="240" w:lineRule="auto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，输入参数错误</w:t>
      </w:r>
      <w:r w:rsidR="00597163">
        <w:rPr>
          <w:rFonts w:hAnsi="宋体" w:hint="eastAsia"/>
        </w:rPr>
        <w:t>返回</w:t>
      </w:r>
      <w:r w:rsidR="00597163">
        <w:rPr>
          <w:rFonts w:hAnsi="宋体" w:hint="eastAsia"/>
        </w:rPr>
        <w:t>-</w:t>
      </w:r>
      <w:r>
        <w:rPr>
          <w:rFonts w:hAnsi="宋体" w:hint="eastAsia"/>
        </w:rPr>
        <w:t>2</w:t>
      </w:r>
      <w:r w:rsidR="00597163">
        <w:rPr>
          <w:rFonts w:hAnsi="宋体" w:hint="eastAsia"/>
        </w:rPr>
        <w:t>，</w:t>
      </w:r>
      <w:r>
        <w:rPr>
          <w:rFonts w:hAnsi="宋体" w:hint="eastAsia"/>
        </w:rPr>
        <w:t>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96895" w:rsidRDefault="00597163">
      <w:pPr>
        <w:pStyle w:val="1"/>
      </w:pPr>
      <w:bookmarkStart w:id="49" w:name="_Toc291495135"/>
      <w:r>
        <w:rPr>
          <w:rFonts w:hint="eastAsia"/>
        </w:rPr>
        <w:t>6</w:t>
      </w:r>
      <w:r>
        <w:t xml:space="preserve"> </w:t>
      </w:r>
      <w:r>
        <w:t>接口设计</w:t>
      </w:r>
      <w:bookmarkEnd w:id="45"/>
      <w:bookmarkEnd w:id="46"/>
      <w:bookmarkEnd w:id="49"/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50" w:name="_Toc485738698"/>
      <w:bookmarkStart w:id="51" w:name="_Toc55285821"/>
      <w:bookmarkStart w:id="52" w:name="_Toc291495136"/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宋体"/>
        </w:rPr>
        <w:t>用户接口</w:t>
      </w:r>
      <w:bookmarkEnd w:id="50"/>
      <w:bookmarkEnd w:id="51"/>
      <w:bookmarkEnd w:id="52"/>
    </w:p>
    <w:p w:rsidR="00296895" w:rsidRDefault="00597163">
      <w:pPr>
        <w:pStyle w:val="10"/>
        <w:spacing w:line="240" w:lineRule="auto"/>
        <w:ind w:firstLineChars="200"/>
      </w:pPr>
      <w:r>
        <w:rPr>
          <w:rFonts w:hAnsi="宋体" w:hint="eastAsia"/>
        </w:rPr>
        <w:t>无。</w:t>
      </w:r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53" w:name="_Toc485738699"/>
      <w:bookmarkStart w:id="54" w:name="_Toc55285822"/>
      <w:bookmarkStart w:id="55" w:name="_Toc291495137"/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/>
        </w:rPr>
        <w:t>.2</w:t>
      </w:r>
      <w:r>
        <w:rPr>
          <w:rFonts w:ascii="Times New Roman" w:eastAsia="宋体" w:hAnsi="宋体"/>
        </w:rPr>
        <w:t>硬件接口</w:t>
      </w:r>
      <w:bookmarkEnd w:id="53"/>
      <w:bookmarkEnd w:id="54"/>
      <w:bookmarkEnd w:id="55"/>
    </w:p>
    <w:p w:rsidR="00296895" w:rsidRDefault="00597163">
      <w:pPr>
        <w:pStyle w:val="10"/>
        <w:spacing w:line="240" w:lineRule="auto"/>
        <w:ind w:firstLineChars="200"/>
      </w:pPr>
      <w:r>
        <w:rPr>
          <w:rFonts w:hint="eastAsia"/>
        </w:rPr>
        <w:t>无</w:t>
      </w:r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宋体"/>
        </w:rPr>
      </w:pPr>
      <w:bookmarkStart w:id="56" w:name="_Toc485738700"/>
      <w:bookmarkStart w:id="57" w:name="_Toc55285823"/>
      <w:bookmarkStart w:id="58" w:name="_Toc291495138"/>
      <w:r>
        <w:rPr>
          <w:rFonts w:ascii="Times New Roman" w:eastAsia="宋体" w:hAnsi="Times New Roman" w:hint="eastAsia"/>
        </w:rPr>
        <w:lastRenderedPageBreak/>
        <w:t>6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宋体"/>
        </w:rPr>
        <w:t>软件接口</w:t>
      </w:r>
      <w:bookmarkEnd w:id="56"/>
      <w:bookmarkEnd w:id="57"/>
      <w:bookmarkEnd w:id="58"/>
    </w:p>
    <w:p w:rsidR="00296895" w:rsidRDefault="00597163">
      <w:pPr>
        <w:pStyle w:val="3"/>
        <w:spacing w:beforeLines="0"/>
        <w:rPr>
          <w:szCs w:val="21"/>
        </w:rPr>
      </w:pPr>
      <w:bookmarkStart w:id="59" w:name="_Toc291495139"/>
      <w:r>
        <w:rPr>
          <w:rFonts w:hint="eastAsia"/>
          <w:szCs w:val="21"/>
        </w:rPr>
        <w:t>INT32 rcv_ra_preamble (UINT16 ra_rnti, UINT8 preamble_index)</w:t>
      </w:r>
      <w:bookmarkEnd w:id="59"/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296895" w:rsidRDefault="00597163" w:rsidP="00DC03A8">
      <w:pPr>
        <w:spacing w:afterLines="50"/>
        <w:ind w:firstLine="435"/>
        <w:rPr>
          <w:bCs/>
        </w:rPr>
      </w:pPr>
      <w:r>
        <w:rPr>
          <w:rFonts w:hint="eastAsia"/>
          <w:bCs/>
        </w:rPr>
        <w:t>接收到</w:t>
      </w:r>
      <w:r>
        <w:rPr>
          <w:rFonts w:hint="eastAsia"/>
          <w:bCs/>
        </w:rPr>
        <w:t>PRACH</w:t>
      </w:r>
      <w:r>
        <w:rPr>
          <w:rFonts w:hint="eastAsia"/>
          <w:bCs/>
        </w:rPr>
        <w:t>上发送的前导，记录该用户随机接入信息，并添加到</w:t>
      </w:r>
      <w:r>
        <w:rPr>
          <w:rFonts w:hint="eastAsia"/>
          <w:bCs/>
        </w:rPr>
        <w:t>RA</w:t>
      </w:r>
      <w:r>
        <w:rPr>
          <w:rFonts w:hint="eastAsia"/>
          <w:bCs/>
        </w:rPr>
        <w:t>用户队列中。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EE09F2">
      <w:pPr>
        <w:ind w:firstLineChars="200" w:firstLine="420"/>
      </w:pPr>
      <w:r>
        <w:t>ra_rnti</w:t>
      </w:r>
      <w:r w:rsidR="00597163">
        <w:rPr>
          <w:rFonts w:hint="eastAsia"/>
        </w:rPr>
        <w:t>：</w:t>
      </w:r>
      <w:r w:rsidR="00597163">
        <w:rPr>
          <w:rFonts w:hint="eastAsia"/>
        </w:rPr>
        <w:t xml:space="preserve"> RA_RNTI</w:t>
      </w:r>
      <w:r w:rsidR="00597163">
        <w:rPr>
          <w:rFonts w:hint="eastAsia"/>
        </w:rPr>
        <w:t>值；</w:t>
      </w:r>
    </w:p>
    <w:p w:rsidR="00296895" w:rsidRDefault="00597163">
      <w:pPr>
        <w:ind w:firstLineChars="200" w:firstLine="420"/>
        <w:rPr>
          <w:rFonts w:ascii="宋体"/>
        </w:rPr>
      </w:pPr>
      <w:r>
        <w:rPr>
          <w:rFonts w:ascii="宋体" w:hint="eastAsia"/>
        </w:rPr>
        <w:t>preamble_index：接收到的前导序列码；</w:t>
      </w:r>
    </w:p>
    <w:p w:rsidR="00296895" w:rsidRDefault="00597163" w:rsidP="00DC03A8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算法与处理流程</w:t>
      </w:r>
    </w:p>
    <w:p w:rsidR="002511E6" w:rsidRDefault="002511E6" w:rsidP="002511E6">
      <w:pPr>
        <w:pStyle w:val="14"/>
        <w:spacing w:line="240" w:lineRule="auto"/>
        <w:ind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检验输入参数</w:t>
      </w:r>
      <w:r>
        <w:rPr>
          <w:rFonts w:hAnsi="宋体" w:hint="eastAsia"/>
          <w:color w:val="0070C0"/>
        </w:rPr>
        <w:t>*/</w:t>
      </w:r>
    </w:p>
    <w:p w:rsidR="002511E6" w:rsidRDefault="002511E6" w:rsidP="002511E6">
      <w:pPr>
        <w:pStyle w:val="14"/>
        <w:spacing w:line="240" w:lineRule="auto"/>
        <w:ind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建立</w:t>
      </w:r>
      <w:r w:rsidRPr="002511E6">
        <w:rPr>
          <w:color w:val="0070C0"/>
        </w:rPr>
        <w:t>RarNode</w:t>
      </w:r>
      <w:r>
        <w:rPr>
          <w:rFonts w:hAnsi="宋体" w:hint="eastAsia"/>
          <w:color w:val="0070C0"/>
        </w:rPr>
        <w:t xml:space="preserve"> */</w:t>
      </w:r>
    </w:p>
    <w:p w:rsidR="00296895" w:rsidRDefault="00597163">
      <w:pPr>
        <w:pStyle w:val="14"/>
        <w:spacing w:line="240" w:lineRule="auto"/>
        <w:ind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判断是否已存在该</w:t>
      </w:r>
      <w:r>
        <w:rPr>
          <w:rFonts w:hAnsi="宋体" w:hint="eastAsia"/>
          <w:color w:val="0070C0"/>
        </w:rPr>
        <w:t>ra-rnti</w:t>
      </w:r>
      <w:r>
        <w:rPr>
          <w:rFonts w:hAnsi="宋体" w:hint="eastAsia"/>
          <w:color w:val="0070C0"/>
        </w:rPr>
        <w:t>对应</w:t>
      </w:r>
      <w:r w:rsidR="00AE3B26" w:rsidRPr="00AE3B26">
        <w:rPr>
          <w:rFonts w:hAnsi="宋体"/>
          <w:color w:val="0070C0"/>
        </w:rPr>
        <w:t>RaRntiMsgNode</w:t>
      </w:r>
      <w:r>
        <w:rPr>
          <w:rFonts w:hAnsi="宋体" w:hint="eastAsia"/>
          <w:color w:val="0070C0"/>
        </w:rPr>
        <w:t xml:space="preserve"> */</w:t>
      </w:r>
    </w:p>
    <w:p w:rsidR="00296895" w:rsidRDefault="00597163">
      <w:pPr>
        <w:ind w:firstLine="420"/>
      </w:pPr>
      <w:r>
        <w:rPr>
          <w:rFonts w:hint="eastAsia"/>
        </w:rPr>
        <w:t>if (</w:t>
      </w:r>
      <w:r w:rsidR="007E2B27" w:rsidRPr="007E2B27">
        <w:rPr>
          <w:rFonts w:hAnsi="宋体" w:hint="eastAsia"/>
        </w:rPr>
        <w:t>存在该</w:t>
      </w:r>
      <w:r w:rsidR="007E2B27" w:rsidRPr="007E2B27">
        <w:rPr>
          <w:rFonts w:hAnsi="宋体" w:hint="eastAsia"/>
        </w:rPr>
        <w:t>ra-rnti</w:t>
      </w:r>
      <w:r w:rsidR="007E2B27" w:rsidRPr="007E2B27">
        <w:rPr>
          <w:rFonts w:hAnsi="宋体" w:hint="eastAsia"/>
        </w:rPr>
        <w:t>对应</w:t>
      </w:r>
      <w:r w:rsidR="00AE3B26" w:rsidRPr="00AE3B26">
        <w:rPr>
          <w:rFonts w:hAnsi="宋体"/>
        </w:rPr>
        <w:t>RaRntiMsgNode</w:t>
      </w:r>
      <w:r>
        <w:rPr>
          <w:rFonts w:hint="eastAsia"/>
        </w:rPr>
        <w:t>) {</w:t>
      </w:r>
    </w:p>
    <w:p w:rsidR="002511E6" w:rsidRDefault="002511E6">
      <w:pPr>
        <w:ind w:firstLine="420"/>
      </w:pPr>
      <w:r>
        <w:rPr>
          <w:rFonts w:hint="eastAsia"/>
        </w:rPr>
        <w:tab/>
        <w:t xml:space="preserve">/* </w:t>
      </w:r>
      <w:r>
        <w:rPr>
          <w:rFonts w:hint="eastAsia"/>
        </w:rPr>
        <w:t>判断该</w:t>
      </w:r>
      <w:r w:rsidRPr="002511E6">
        <w:rPr>
          <w:rFonts w:hAnsi="宋体"/>
        </w:rPr>
        <w:t>RaRntiMsgNode</w:t>
      </w:r>
      <w:r>
        <w:rPr>
          <w:rFonts w:hAnsi="宋体" w:hint="eastAsia"/>
        </w:rPr>
        <w:t>中的</w:t>
      </w:r>
      <w:r w:rsidRPr="002511E6">
        <w:t>RarNode</w:t>
      </w:r>
      <w:r>
        <w:rPr>
          <w:rFonts w:hAnsi="宋体" w:hint="eastAsia"/>
        </w:rPr>
        <w:t>是否存在与</w:t>
      </w:r>
      <w:r>
        <w:rPr>
          <w:rFonts w:hAnsi="宋体" w:hint="eastAsia"/>
        </w:rPr>
        <w:t>preamble_index</w:t>
      </w:r>
      <w:r>
        <w:rPr>
          <w:rFonts w:hAnsi="宋体" w:hint="eastAsia"/>
        </w:rPr>
        <w:t>相同的</w:t>
      </w:r>
      <w:r>
        <w:rPr>
          <w:rFonts w:hAnsi="宋体" w:hint="eastAsia"/>
        </w:rPr>
        <w:t>rapid */</w:t>
      </w:r>
    </w:p>
    <w:p w:rsidR="002511E6" w:rsidRDefault="00597163">
      <w:pPr>
        <w:pStyle w:val="14"/>
        <w:spacing w:line="240" w:lineRule="auto"/>
        <w:ind w:firstLineChars="202" w:firstLine="424"/>
      </w:pPr>
      <w:r>
        <w:rPr>
          <w:rFonts w:hint="eastAsia"/>
        </w:rPr>
        <w:tab/>
      </w:r>
      <w:r w:rsidR="002511E6">
        <w:t>I</w:t>
      </w:r>
      <w:r w:rsidR="002511E6">
        <w:rPr>
          <w:rFonts w:hint="eastAsia"/>
        </w:rPr>
        <w:t>f</w:t>
      </w:r>
      <w:r w:rsidR="002511E6">
        <w:rPr>
          <w:rFonts w:hint="eastAsia"/>
        </w:rPr>
        <w:t>（不存在</w:t>
      </w:r>
      <w:r w:rsidR="002511E6">
        <w:rPr>
          <w:rFonts w:hAnsi="宋体" w:hint="eastAsia"/>
        </w:rPr>
        <w:t>rapid == preamble_index</w:t>
      </w:r>
      <w:r w:rsidR="002511E6">
        <w:rPr>
          <w:rFonts w:hint="eastAsia"/>
        </w:rPr>
        <w:t>）</w:t>
      </w:r>
      <w:r w:rsidR="002511E6">
        <w:rPr>
          <w:rFonts w:hint="eastAsia"/>
        </w:rPr>
        <w:t>{</w:t>
      </w:r>
    </w:p>
    <w:p w:rsidR="00296895" w:rsidRDefault="002511E6" w:rsidP="002511E6">
      <w:pPr>
        <w:pStyle w:val="14"/>
        <w:spacing w:line="240" w:lineRule="auto"/>
        <w:ind w:firstLineChars="202" w:firstLine="424"/>
        <w:rPr>
          <w:rFonts w:hAnsi="宋体"/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97163">
        <w:rPr>
          <w:rFonts w:hAnsi="宋体" w:hint="eastAsia"/>
          <w:color w:val="0070C0"/>
        </w:rPr>
        <w:t xml:space="preserve">/* </w:t>
      </w:r>
      <w:r w:rsidR="00597163">
        <w:rPr>
          <w:rFonts w:hAnsi="宋体" w:hint="eastAsia"/>
          <w:color w:val="0070C0"/>
        </w:rPr>
        <w:t>添加</w:t>
      </w:r>
      <w:r w:rsidR="00597163">
        <w:rPr>
          <w:rFonts w:hAnsi="宋体" w:hint="eastAsia"/>
          <w:color w:val="0070C0"/>
        </w:rPr>
        <w:t>RAR node</w:t>
      </w:r>
      <w:r w:rsidR="00597163">
        <w:rPr>
          <w:rFonts w:hAnsi="宋体" w:hint="eastAsia"/>
          <w:color w:val="0070C0"/>
        </w:rPr>
        <w:t>到已有</w:t>
      </w:r>
      <w:r w:rsidRPr="00AE3B26">
        <w:rPr>
          <w:rFonts w:hAnsi="宋体"/>
          <w:color w:val="0070C0"/>
        </w:rPr>
        <w:t>RaRntiMsgNode</w:t>
      </w:r>
      <w:r w:rsidR="00597163">
        <w:rPr>
          <w:rFonts w:hAnsi="宋体" w:hint="eastAsia"/>
          <w:color w:val="0070C0"/>
        </w:rPr>
        <w:t>*/</w:t>
      </w:r>
    </w:p>
    <w:p w:rsidR="002511E6" w:rsidRDefault="002511E6" w:rsidP="002511E6">
      <w:pPr>
        <w:pStyle w:val="14"/>
        <w:spacing w:line="240" w:lineRule="auto"/>
        <w:ind w:firstLineChars="202" w:firstLine="424"/>
        <w:rPr>
          <w:rFonts w:hAnsi="宋体"/>
        </w:rPr>
      </w:pPr>
      <w:r w:rsidRPr="002511E6">
        <w:rPr>
          <w:rFonts w:hAnsi="宋体" w:hint="eastAsia"/>
        </w:rPr>
        <w:tab/>
        <w:t>}</w:t>
      </w:r>
      <w:r>
        <w:rPr>
          <w:rFonts w:hAnsi="宋体" w:hint="eastAsia"/>
        </w:rPr>
        <w:t xml:space="preserve"> else {</w:t>
      </w:r>
    </w:p>
    <w:p w:rsidR="002511E6" w:rsidRDefault="002511E6" w:rsidP="002511E6">
      <w:pPr>
        <w:pStyle w:val="14"/>
        <w:spacing w:line="240" w:lineRule="auto"/>
        <w:ind w:firstLineChars="202" w:firstLine="424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ab/>
        <w:t>printf(</w:t>
      </w:r>
      <w:r>
        <w:rPr>
          <w:rFonts w:hAnsi="宋体"/>
        </w:rPr>
        <w:t>“</w:t>
      </w:r>
      <w:r>
        <w:rPr>
          <w:rFonts w:hAnsi="宋体" w:hint="eastAsia"/>
        </w:rPr>
        <w:t>this ra_rnti and preamble_index have existed!\n</w:t>
      </w:r>
      <w:r>
        <w:rPr>
          <w:rFonts w:hAnsi="宋体"/>
        </w:rPr>
        <w:t>”</w:t>
      </w:r>
      <w:r>
        <w:rPr>
          <w:rFonts w:hAnsi="宋体" w:hint="eastAsia"/>
        </w:rPr>
        <w:t>);</w:t>
      </w:r>
    </w:p>
    <w:p w:rsidR="002511E6" w:rsidRPr="002511E6" w:rsidRDefault="002511E6" w:rsidP="002511E6">
      <w:pPr>
        <w:pStyle w:val="14"/>
        <w:spacing w:line="240" w:lineRule="auto"/>
        <w:ind w:firstLineChars="202" w:firstLine="424"/>
        <w:rPr>
          <w:rFonts w:hAnsi="宋体"/>
        </w:rPr>
      </w:pPr>
      <w:r>
        <w:rPr>
          <w:rFonts w:hAnsi="宋体" w:hint="eastAsia"/>
        </w:rPr>
        <w:tab/>
        <w:t>}</w:t>
      </w:r>
    </w:p>
    <w:p w:rsidR="00296895" w:rsidRDefault="00597163">
      <w:pPr>
        <w:pStyle w:val="14"/>
        <w:spacing w:line="240" w:lineRule="auto"/>
        <w:ind w:firstLineChars="202" w:firstLine="424"/>
        <w:rPr>
          <w:rFonts w:hAnsi="宋体"/>
        </w:rPr>
      </w:pPr>
      <w:r>
        <w:rPr>
          <w:rFonts w:hAnsi="宋体" w:hint="eastAsia"/>
        </w:rPr>
        <w:t>} else {</w:t>
      </w:r>
    </w:p>
    <w:p w:rsidR="00296895" w:rsidRDefault="00597163">
      <w:pPr>
        <w:pStyle w:val="14"/>
        <w:spacing w:line="240" w:lineRule="auto"/>
        <w:ind w:left="416"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建立</w:t>
      </w:r>
      <w:r w:rsidR="002511E6" w:rsidRPr="00AE3B26">
        <w:rPr>
          <w:rFonts w:hAnsi="宋体"/>
          <w:color w:val="0070C0"/>
        </w:rPr>
        <w:t>RaRntiMsgNode</w:t>
      </w:r>
      <w:r w:rsidR="002511E6">
        <w:rPr>
          <w:rFonts w:hAnsi="宋体" w:hint="eastAsia"/>
          <w:color w:val="0070C0"/>
        </w:rPr>
        <w:t xml:space="preserve"> </w:t>
      </w:r>
      <w:r>
        <w:rPr>
          <w:rFonts w:hAnsi="宋体" w:hint="eastAsia"/>
          <w:color w:val="0070C0"/>
        </w:rPr>
        <w:t>*/</w:t>
      </w:r>
    </w:p>
    <w:p w:rsidR="00296895" w:rsidRDefault="00597163">
      <w:pPr>
        <w:pStyle w:val="14"/>
        <w:spacing w:line="240" w:lineRule="auto"/>
        <w:ind w:left="412" w:firstLineChars="202" w:firstLine="424"/>
        <w:rPr>
          <w:rFonts w:hAnsi="宋体"/>
          <w:color w:val="0070C0"/>
        </w:rPr>
      </w:pPr>
      <w:r>
        <w:rPr>
          <w:rFonts w:hAnsi="宋体" w:hint="eastAsia"/>
          <w:color w:val="0070C0"/>
        </w:rPr>
        <w:t xml:space="preserve">/* </w:t>
      </w:r>
      <w:r>
        <w:rPr>
          <w:rFonts w:hAnsi="宋体" w:hint="eastAsia"/>
          <w:color w:val="0070C0"/>
        </w:rPr>
        <w:t>添加</w:t>
      </w:r>
      <w:r w:rsidR="002511E6" w:rsidRPr="002511E6">
        <w:rPr>
          <w:color w:val="0070C0"/>
        </w:rPr>
        <w:t>RarNode</w:t>
      </w:r>
      <w:r>
        <w:rPr>
          <w:rFonts w:hAnsi="宋体" w:hint="eastAsia"/>
          <w:color w:val="0070C0"/>
        </w:rPr>
        <w:t>到</w:t>
      </w:r>
      <w:r w:rsidR="002511E6" w:rsidRPr="00AE3B26">
        <w:rPr>
          <w:rFonts w:hAnsi="宋体"/>
          <w:color w:val="0070C0"/>
        </w:rPr>
        <w:t>RaRntiMsgNode</w:t>
      </w:r>
      <w:r>
        <w:rPr>
          <w:rFonts w:hAnsi="宋体" w:hint="eastAsia"/>
          <w:color w:val="0070C0"/>
        </w:rPr>
        <w:t>*/</w:t>
      </w:r>
    </w:p>
    <w:p w:rsidR="00296895" w:rsidRDefault="00597163">
      <w:pPr>
        <w:pStyle w:val="14"/>
        <w:spacing w:line="240" w:lineRule="auto"/>
        <w:ind w:left="412" w:firstLineChars="202" w:firstLine="424"/>
        <w:rPr>
          <w:rFonts w:hAnsi="宋体"/>
          <w:color w:val="0070C0"/>
        </w:rPr>
      </w:pPr>
      <w:r>
        <w:rPr>
          <w:rFonts w:hAnsi="宋体"/>
          <w:color w:val="0070C0"/>
        </w:rPr>
        <w:t xml:space="preserve">/* </w:t>
      </w:r>
      <w:r>
        <w:rPr>
          <w:rFonts w:hAnsi="宋体" w:hint="eastAsia"/>
          <w:color w:val="0070C0"/>
        </w:rPr>
        <w:t>添加</w:t>
      </w:r>
      <w:r w:rsidR="002511E6" w:rsidRPr="00AE3B26">
        <w:rPr>
          <w:rFonts w:hAnsi="宋体"/>
          <w:color w:val="0070C0"/>
        </w:rPr>
        <w:t>RaRntiMsgNode</w:t>
      </w:r>
      <w:r>
        <w:rPr>
          <w:rFonts w:hAnsi="宋体" w:hint="eastAsia"/>
          <w:color w:val="0070C0"/>
        </w:rPr>
        <w:t>到</w:t>
      </w:r>
      <w:r>
        <w:rPr>
          <w:rFonts w:hAnsi="宋体" w:hint="eastAsia"/>
          <w:color w:val="0070C0"/>
        </w:rPr>
        <w:t>g_r</w:t>
      </w:r>
      <w:r>
        <w:rPr>
          <w:rFonts w:hAnsi="宋体"/>
          <w:color w:val="0070C0"/>
        </w:rPr>
        <w:t>a_rnti</w:t>
      </w:r>
      <w:r>
        <w:rPr>
          <w:rFonts w:hAnsi="宋体" w:hint="eastAsia"/>
          <w:color w:val="0070C0"/>
        </w:rPr>
        <w:t>_t</w:t>
      </w:r>
      <w:r>
        <w:rPr>
          <w:rFonts w:hAnsi="宋体"/>
          <w:color w:val="0070C0"/>
        </w:rPr>
        <w:t>a</w:t>
      </w:r>
      <w:r w:rsidRPr="002511E6">
        <w:rPr>
          <w:rFonts w:hAnsi="宋体"/>
          <w:color w:val="0070C0"/>
        </w:rPr>
        <w:t>ble</w:t>
      </w:r>
      <w:r w:rsidR="002511E6" w:rsidRPr="002511E6">
        <w:rPr>
          <w:rFonts w:hAnsi="宋体" w:hint="eastAsia"/>
          <w:color w:val="0070C0"/>
        </w:rPr>
        <w:t>[</w:t>
      </w:r>
      <w:r w:rsidR="002511E6" w:rsidRPr="002511E6">
        <w:rPr>
          <w:color w:val="0070C0"/>
        </w:rPr>
        <w:t>ra_rnti</w:t>
      </w:r>
      <w:r w:rsidR="002511E6" w:rsidRPr="002511E6">
        <w:rPr>
          <w:rFonts w:hAnsi="宋体" w:hint="eastAsia"/>
          <w:color w:val="0070C0"/>
        </w:rPr>
        <w:t>]</w:t>
      </w:r>
      <w:r>
        <w:rPr>
          <w:rFonts w:hAnsi="宋体"/>
          <w:color w:val="0070C0"/>
        </w:rPr>
        <w:t xml:space="preserve"> */</w:t>
      </w:r>
    </w:p>
    <w:p w:rsidR="002511E6" w:rsidRDefault="002511E6" w:rsidP="002511E6">
      <w:pPr>
        <w:pStyle w:val="14"/>
        <w:spacing w:line="240" w:lineRule="auto"/>
        <w:ind w:left="412" w:firstLineChars="202" w:firstLine="424"/>
        <w:rPr>
          <w:rFonts w:hAnsi="宋体"/>
          <w:color w:val="0070C0"/>
        </w:rPr>
      </w:pPr>
      <w:r>
        <w:rPr>
          <w:rFonts w:hAnsi="宋体"/>
          <w:color w:val="0070C0"/>
        </w:rPr>
        <w:t xml:space="preserve">/* </w:t>
      </w:r>
      <w:r>
        <w:rPr>
          <w:rFonts w:hAnsi="宋体" w:hint="eastAsia"/>
          <w:color w:val="0070C0"/>
        </w:rPr>
        <w:t>添加</w:t>
      </w:r>
      <w:r w:rsidRPr="00AE3B26">
        <w:rPr>
          <w:rFonts w:hAnsi="宋体"/>
          <w:color w:val="0070C0"/>
        </w:rPr>
        <w:t>RaRntiMsgNode</w:t>
      </w:r>
      <w:r>
        <w:rPr>
          <w:rFonts w:hAnsi="宋体" w:hint="eastAsia"/>
          <w:color w:val="0070C0"/>
        </w:rPr>
        <w:t>到</w:t>
      </w:r>
      <w:r w:rsidRPr="002511E6">
        <w:rPr>
          <w:bCs/>
          <w:color w:val="0070C0"/>
        </w:rPr>
        <w:t>g_ra_rnti_msg_lst</w:t>
      </w:r>
      <w:r>
        <w:rPr>
          <w:rFonts w:hAnsi="宋体"/>
          <w:color w:val="0070C0"/>
        </w:rPr>
        <w:t xml:space="preserve"> */</w:t>
      </w:r>
    </w:p>
    <w:p w:rsidR="00296895" w:rsidRDefault="00597163">
      <w:pPr>
        <w:pStyle w:val="14"/>
        <w:spacing w:line="240" w:lineRule="exact"/>
        <w:ind w:firstLineChars="202" w:firstLine="424"/>
        <w:rPr>
          <w:rFonts w:hAnsi="宋体"/>
        </w:rPr>
      </w:pPr>
      <w:r>
        <w:rPr>
          <w:rFonts w:hAnsi="宋体" w:hint="eastAsia"/>
        </w:rPr>
        <w:t>}</w:t>
      </w: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</w:p>
    <w:p w:rsidR="00296895" w:rsidRDefault="00597163" w:rsidP="00DC03A8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296895" w:rsidRDefault="00597163">
      <w:pPr>
        <w:pStyle w:val="14"/>
        <w:spacing w:line="240" w:lineRule="auto"/>
      </w:pPr>
      <w:r>
        <w:rPr>
          <w:rFonts w:hAnsi="宋体" w:hint="eastAsia"/>
        </w:rPr>
        <w:t>无</w:t>
      </w:r>
    </w:p>
    <w:p w:rsidR="00296895" w:rsidRDefault="00597163" w:rsidP="00DC03A8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296895" w:rsidRDefault="00EE09F2">
      <w:pPr>
        <w:pStyle w:val="14"/>
        <w:spacing w:line="240" w:lineRule="auto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96895" w:rsidRDefault="00597163" w:rsidP="00DC03A8">
      <w:pPr>
        <w:spacing w:beforeLines="50" w:afterLines="50"/>
        <w:rPr>
          <w:b/>
          <w:bCs/>
        </w:rPr>
      </w:pPr>
      <w:r>
        <w:rPr>
          <w:rFonts w:hAnsi="宋体"/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296895">
        <w:tc>
          <w:tcPr>
            <w:tcW w:w="1188" w:type="dxa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296895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296895" w:rsidRDefault="00597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测试参数配置函数错误处理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296895" w:rsidRDefault="00597163" w:rsidP="00B67428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输入参数</w:t>
            </w:r>
            <w:r w:rsidR="00B67428">
              <w:rPr>
                <w:rFonts w:hAnsi="宋体" w:hint="eastAsia"/>
                <w:szCs w:val="21"/>
              </w:rPr>
              <w:t>不在</w:t>
            </w:r>
            <w:r>
              <w:rPr>
                <w:rFonts w:hAnsi="宋体" w:hint="eastAsia"/>
                <w:szCs w:val="21"/>
              </w:rPr>
              <w:t>协议规定范围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能够检查出参数配置错误</w:t>
            </w:r>
          </w:p>
        </w:tc>
      </w:tr>
      <w:tr w:rsidR="00296895">
        <w:tc>
          <w:tcPr>
            <w:tcW w:w="1188" w:type="dxa"/>
            <w:vMerge w:val="restart"/>
            <w:vAlign w:val="center"/>
          </w:tcPr>
          <w:p w:rsidR="00296895" w:rsidRDefault="00597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2" w:type="dxa"/>
          </w:tcPr>
          <w:p w:rsidR="00296895" w:rsidRPr="00B67428" w:rsidRDefault="00597163" w:rsidP="00B67428">
            <w:pPr>
              <w:spacing w:line="720" w:lineRule="auto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296895" w:rsidRPr="00B67428" w:rsidRDefault="00B67428" w:rsidP="00B67428">
            <w:pPr>
              <w:spacing w:line="280" w:lineRule="exact"/>
              <w:rPr>
                <w:rFonts w:hAnsi="宋体"/>
                <w:szCs w:val="21"/>
              </w:rPr>
            </w:pPr>
            <w:r w:rsidRPr="00B67428">
              <w:rPr>
                <w:rFonts w:hAnsi="宋体" w:hint="eastAsia"/>
                <w:szCs w:val="21"/>
              </w:rPr>
              <w:t>输入已有的</w:t>
            </w:r>
            <w:r w:rsidRPr="00B67428">
              <w:rPr>
                <w:rFonts w:hAnsi="宋体" w:hint="eastAsia"/>
                <w:szCs w:val="21"/>
              </w:rPr>
              <w:t>ra_rnti</w:t>
            </w:r>
            <w:r w:rsidRPr="00B67428">
              <w:rPr>
                <w:rFonts w:hAnsi="宋体" w:hint="eastAsia"/>
                <w:szCs w:val="21"/>
              </w:rPr>
              <w:t>，则该前导对应</w:t>
            </w:r>
            <w:r w:rsidRPr="00B67428">
              <w:rPr>
                <w:rFonts w:hAnsi="宋体" w:hint="eastAsia"/>
                <w:szCs w:val="21"/>
              </w:rPr>
              <w:t>rar</w:t>
            </w:r>
            <w:r w:rsidRPr="00B67428">
              <w:rPr>
                <w:rFonts w:hAnsi="宋体" w:hint="eastAsia"/>
                <w:szCs w:val="21"/>
              </w:rPr>
              <w:t>节点可成功添加到已有</w:t>
            </w:r>
            <w:r w:rsidRPr="00B67428">
              <w:rPr>
                <w:rFonts w:hAnsi="宋体" w:hint="eastAsia"/>
                <w:szCs w:val="21"/>
              </w:rPr>
              <w:t>ra_rnti</w:t>
            </w:r>
            <w:r w:rsidRPr="00B67428">
              <w:rPr>
                <w:rFonts w:hAnsi="宋体" w:hint="eastAsia"/>
                <w:szCs w:val="21"/>
              </w:rPr>
              <w:t>链表中以及供给调度模块的</w:t>
            </w:r>
            <w:r w:rsidRPr="00B67428">
              <w:rPr>
                <w:rFonts w:hAnsi="宋体"/>
                <w:szCs w:val="21"/>
              </w:rPr>
              <w:t>g_ra_rnti_msg_lst</w:t>
            </w:r>
            <w:r w:rsidRPr="00B67428">
              <w:rPr>
                <w:rFonts w:hAnsi="宋体" w:hint="eastAsia"/>
                <w:szCs w:val="21"/>
              </w:rPr>
              <w:t>；输入新</w:t>
            </w:r>
            <w:r w:rsidRPr="00B67428">
              <w:rPr>
                <w:rFonts w:hAnsi="宋体" w:hint="eastAsia"/>
                <w:szCs w:val="21"/>
              </w:rPr>
              <w:t>ra_rnti</w:t>
            </w:r>
            <w:r w:rsidRPr="00B67428">
              <w:rPr>
                <w:rFonts w:hAnsi="宋体" w:hint="eastAsia"/>
                <w:szCs w:val="21"/>
              </w:rPr>
              <w:t>，则新建</w:t>
            </w:r>
            <w:r w:rsidRPr="00B67428">
              <w:rPr>
                <w:rFonts w:hAnsi="宋体" w:hint="eastAsia"/>
                <w:szCs w:val="21"/>
              </w:rPr>
              <w:t>ra_rnti</w:t>
            </w:r>
            <w:r w:rsidRPr="00B67428">
              <w:rPr>
                <w:rFonts w:hAnsi="宋体" w:hint="eastAsia"/>
                <w:szCs w:val="21"/>
              </w:rPr>
              <w:t>链表并将该前导对应</w:t>
            </w:r>
            <w:r w:rsidRPr="00B67428">
              <w:rPr>
                <w:rFonts w:hAnsi="宋体" w:hint="eastAsia"/>
                <w:szCs w:val="21"/>
              </w:rPr>
              <w:t>rar</w:t>
            </w:r>
            <w:r w:rsidRPr="00B67428">
              <w:rPr>
                <w:rFonts w:hAnsi="宋体" w:hint="eastAsia"/>
                <w:szCs w:val="21"/>
              </w:rPr>
              <w:t>节点添加到新建</w:t>
            </w:r>
            <w:r w:rsidRPr="00B67428">
              <w:rPr>
                <w:rFonts w:hAnsi="宋体" w:hint="eastAsia"/>
                <w:szCs w:val="21"/>
              </w:rPr>
              <w:t>ra_rnti</w:t>
            </w:r>
            <w:r w:rsidRPr="00B67428">
              <w:rPr>
                <w:rFonts w:hAnsi="宋体" w:hint="eastAsia"/>
                <w:szCs w:val="21"/>
              </w:rPr>
              <w:t>链表中，以及将该节点添加到供给调度模块的</w:t>
            </w:r>
            <w:r w:rsidRPr="00B67428">
              <w:rPr>
                <w:rFonts w:hAnsi="宋体"/>
                <w:szCs w:val="21"/>
              </w:rPr>
              <w:t>g_ra_rnti_msg_lst</w:t>
            </w:r>
            <w:r w:rsidRPr="00B67428">
              <w:rPr>
                <w:rFonts w:hAnsi="宋体" w:hint="eastAsia"/>
                <w:szCs w:val="21"/>
              </w:rPr>
              <w:lastRenderedPageBreak/>
              <w:t>中。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正常参数配置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B67428" w:rsidP="00B67428">
            <w:pPr>
              <w:spacing w:line="280" w:lineRule="exact"/>
              <w:rPr>
                <w:szCs w:val="21"/>
              </w:rPr>
            </w:pPr>
            <w:r w:rsidRPr="00B67428">
              <w:rPr>
                <w:rFonts w:hAnsi="宋体" w:hint="eastAsia"/>
                <w:szCs w:val="21"/>
              </w:rPr>
              <w:t>添加了新</w:t>
            </w:r>
            <w:r w:rsidRPr="00B67428">
              <w:rPr>
                <w:rFonts w:hAnsi="宋体" w:hint="eastAsia"/>
                <w:szCs w:val="21"/>
              </w:rPr>
              <w:t>rar</w:t>
            </w:r>
            <w:r w:rsidRPr="00B67428">
              <w:rPr>
                <w:rFonts w:hAnsi="宋体" w:hint="eastAsia"/>
                <w:szCs w:val="21"/>
              </w:rPr>
              <w:t>节点的</w:t>
            </w:r>
            <w:r w:rsidRPr="00B67428">
              <w:rPr>
                <w:rFonts w:hAnsi="宋体" w:hint="eastAsia"/>
                <w:szCs w:val="21"/>
              </w:rPr>
              <w:t>ra_rnti</w:t>
            </w:r>
            <w:r w:rsidRPr="00B67428">
              <w:rPr>
                <w:rFonts w:hAnsi="宋体" w:hint="eastAsia"/>
                <w:szCs w:val="21"/>
              </w:rPr>
              <w:t>链表及</w:t>
            </w:r>
            <w:r w:rsidRPr="00B67428">
              <w:rPr>
                <w:rFonts w:hAnsi="宋体"/>
                <w:szCs w:val="21"/>
              </w:rPr>
              <w:t>g_ra_rnti_msg_lst</w:t>
            </w:r>
            <w:r w:rsidRPr="00B67428">
              <w:rPr>
                <w:rFonts w:hAnsi="宋体" w:hint="eastAsia"/>
                <w:szCs w:val="21"/>
              </w:rPr>
              <w:t>。</w:t>
            </w:r>
          </w:p>
        </w:tc>
      </w:tr>
    </w:tbl>
    <w:p w:rsidR="00296895" w:rsidRDefault="00296895">
      <w:pPr>
        <w:sectPr w:rsidR="00296895">
          <w:pgSz w:w="11906" w:h="16838"/>
          <w:pgMar w:top="1134" w:right="1418" w:bottom="1134" w:left="1418" w:header="851" w:footer="992" w:gutter="0"/>
          <w:cols w:space="720"/>
          <w:docGrid w:type="linesAndChars" w:linePitch="312"/>
        </w:sectPr>
      </w:pPr>
    </w:p>
    <w:p w:rsidR="00296895" w:rsidRDefault="00C21DA1">
      <w:pPr>
        <w:pStyle w:val="3"/>
        <w:spacing w:beforeLines="0"/>
        <w:rPr>
          <w:szCs w:val="21"/>
        </w:rPr>
      </w:pPr>
      <w:bookmarkStart w:id="60" w:name="_Toc291495140"/>
      <w:r>
        <w:rPr>
          <w:rFonts w:hint="eastAsia"/>
          <w:szCs w:val="21"/>
        </w:rPr>
        <w:lastRenderedPageBreak/>
        <w:t>RaRntiMsgNode</w:t>
      </w:r>
      <w:r w:rsidR="00597163">
        <w:rPr>
          <w:rFonts w:hint="eastAsia"/>
          <w:szCs w:val="21"/>
        </w:rPr>
        <w:t>*get_rar (UINT16 rnti)</w:t>
      </w:r>
      <w:bookmarkEnd w:id="60"/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D1762F" w:rsidRDefault="00403DB0" w:rsidP="00DC03A8">
      <w:pPr>
        <w:spacing w:afterLines="50"/>
        <w:ind w:firstLine="435"/>
        <w:rPr>
          <w:bCs/>
        </w:rPr>
      </w:pPr>
      <w:r>
        <w:rPr>
          <w:rFonts w:hint="eastAsia"/>
        </w:rPr>
        <w:t>该函数</w:t>
      </w:r>
      <w:r w:rsidRPr="00403DB0">
        <w:rPr>
          <w:rFonts w:hint="eastAsia"/>
        </w:rPr>
        <w:t>根据发送模块递交的</w:t>
      </w:r>
      <w:r w:rsidR="00462AA8" w:rsidRPr="00403DB0">
        <w:rPr>
          <w:rFonts w:hint="eastAsia"/>
        </w:rPr>
        <w:t>rnti</w:t>
      </w:r>
      <w:r w:rsidRPr="00403DB0">
        <w:rPr>
          <w:rFonts w:hint="eastAsia"/>
        </w:rPr>
        <w:t>通过</w:t>
      </w:r>
      <w:r w:rsidR="00462AA8" w:rsidRPr="00403DB0">
        <w:t>g_ra_rnti_table[rnti]</w:t>
      </w:r>
      <w:r w:rsidRPr="00403DB0">
        <w:rPr>
          <w:rFonts w:hint="eastAsia"/>
        </w:rPr>
        <w:t>找到</w:t>
      </w:r>
      <w:r w:rsidR="00462AA8" w:rsidRPr="00403DB0">
        <w:rPr>
          <w:rFonts w:hint="eastAsia"/>
        </w:rPr>
        <w:t>对应的</w:t>
      </w:r>
      <w:r w:rsidR="00D1762F" w:rsidRPr="00403DB0">
        <w:rPr>
          <w:rFonts w:hint="eastAsia"/>
        </w:rPr>
        <w:t>ra-rnti</w:t>
      </w:r>
      <w:r w:rsidR="00D1762F" w:rsidRPr="00403DB0">
        <w:rPr>
          <w:rFonts w:hint="eastAsia"/>
        </w:rPr>
        <w:t>链表</w:t>
      </w:r>
      <w:r w:rsidR="00462AA8" w:rsidRPr="00403DB0">
        <w:rPr>
          <w:rFonts w:hint="eastAsia"/>
        </w:rPr>
        <w:t>，</w:t>
      </w:r>
      <w:r>
        <w:rPr>
          <w:rFonts w:hint="eastAsia"/>
        </w:rPr>
        <w:t>然后</w:t>
      </w:r>
      <w:r w:rsidR="00462AA8" w:rsidRPr="00403DB0">
        <w:rPr>
          <w:rFonts w:hint="eastAsia"/>
        </w:rPr>
        <w:t>对该链表</w:t>
      </w:r>
      <w:r w:rsidR="00D1762F" w:rsidRPr="00403DB0">
        <w:rPr>
          <w:rFonts w:hint="eastAsia"/>
        </w:rPr>
        <w:t>中各</w:t>
      </w:r>
      <w:r w:rsidR="00D1762F" w:rsidRPr="00403DB0">
        <w:rPr>
          <w:rFonts w:hint="eastAsia"/>
        </w:rPr>
        <w:t>rar</w:t>
      </w:r>
      <w:r w:rsidRPr="00403DB0">
        <w:rPr>
          <w:rFonts w:hint="eastAsia"/>
        </w:rPr>
        <w:t>节点进行调度结果查询。若获得调度，则对该</w:t>
      </w:r>
      <w:r w:rsidR="00462AA8" w:rsidRPr="00403DB0">
        <w:rPr>
          <w:rFonts w:hint="eastAsia"/>
        </w:rPr>
        <w:t>rar</w:t>
      </w:r>
      <w:r w:rsidR="00D1762F" w:rsidRPr="00403DB0">
        <w:rPr>
          <w:rFonts w:hint="eastAsia"/>
        </w:rPr>
        <w:t>节点</w:t>
      </w:r>
      <w:r w:rsidRPr="00403DB0">
        <w:rPr>
          <w:rFonts w:hint="eastAsia"/>
        </w:rPr>
        <w:t>进行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信息完善，然后将其</w:t>
      </w:r>
      <w:r w:rsidR="00D1762F" w:rsidRPr="00403DB0">
        <w:rPr>
          <w:rFonts w:hint="eastAsia"/>
        </w:rPr>
        <w:t>从</w:t>
      </w:r>
      <w:r w:rsidR="00462AA8" w:rsidRPr="00403DB0">
        <w:rPr>
          <w:rFonts w:hint="eastAsia"/>
        </w:rPr>
        <w:t>原</w:t>
      </w:r>
      <w:r w:rsidR="00D1762F" w:rsidRPr="00403DB0">
        <w:rPr>
          <w:rFonts w:hint="eastAsia"/>
        </w:rPr>
        <w:t>ra-rnti</w:t>
      </w:r>
      <w:r w:rsidR="00D1762F" w:rsidRPr="00403DB0">
        <w:rPr>
          <w:rFonts w:hint="eastAsia"/>
        </w:rPr>
        <w:t>链表</w:t>
      </w:r>
      <w:r w:rsidRPr="00403DB0">
        <w:rPr>
          <w:rFonts w:hint="eastAsia"/>
        </w:rPr>
        <w:t>中删除并</w:t>
      </w:r>
      <w:r w:rsidR="00462AA8" w:rsidRPr="00403DB0">
        <w:rPr>
          <w:rFonts w:hint="eastAsia"/>
        </w:rPr>
        <w:t>添加</w:t>
      </w:r>
      <w:r w:rsidR="00D1762F" w:rsidRPr="00403DB0">
        <w:rPr>
          <w:rFonts w:hint="eastAsia"/>
        </w:rPr>
        <w:t>到</w:t>
      </w:r>
      <w:r w:rsidR="00D1762F" w:rsidRPr="00403DB0">
        <w:rPr>
          <w:rFonts w:hint="eastAsia"/>
        </w:rPr>
        <w:t>scheduled_rar</w:t>
      </w:r>
      <w:r w:rsidR="00D1762F" w:rsidRPr="00403DB0">
        <w:rPr>
          <w:rFonts w:hint="eastAsia"/>
        </w:rPr>
        <w:t>链表中</w:t>
      </w:r>
      <w:r w:rsidR="00462AA8" w:rsidRPr="00403DB0">
        <w:rPr>
          <w:rFonts w:hint="eastAsia"/>
        </w:rPr>
        <w:t>。</w:t>
      </w:r>
      <w:r>
        <w:rPr>
          <w:rFonts w:hint="eastAsia"/>
        </w:rPr>
        <w:t>进行</w:t>
      </w:r>
      <w:r w:rsidR="00462AA8" w:rsidRPr="00403DB0">
        <w:rPr>
          <w:rFonts w:hint="eastAsia"/>
        </w:rPr>
        <w:t>TC-RNTI</w:t>
      </w:r>
      <w:r>
        <w:rPr>
          <w:rFonts w:hint="eastAsia"/>
        </w:rPr>
        <w:t>值的获取及</w:t>
      </w:r>
      <w:r w:rsidR="00462AA8" w:rsidRPr="00403DB0">
        <w:rPr>
          <w:rFonts w:hint="eastAsia"/>
        </w:rPr>
        <w:t>TC-RNTI</w:t>
      </w:r>
      <w:r w:rsidR="00462AA8" w:rsidRPr="00403DB0">
        <w:rPr>
          <w:rFonts w:hint="eastAsia"/>
        </w:rPr>
        <w:t>实体</w:t>
      </w:r>
      <w:r w:rsidR="00595EBB">
        <w:rPr>
          <w:rFonts w:hint="eastAsia"/>
        </w:rPr>
        <w:t>建立后</w:t>
      </w:r>
      <w:r w:rsidR="00462AA8" w:rsidRPr="00403DB0">
        <w:rPr>
          <w:rFonts w:hint="eastAsia"/>
        </w:rPr>
        <w:t>，</w:t>
      </w:r>
      <w:r w:rsidRPr="00403DB0">
        <w:rPr>
          <w:rFonts w:hint="eastAsia"/>
        </w:rPr>
        <w:t>将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</w:t>
      </w:r>
      <w:r w:rsidR="00462AA8" w:rsidRPr="00403DB0">
        <w:rPr>
          <w:rFonts w:hint="eastAsia"/>
        </w:rPr>
        <w:t>递交给</w:t>
      </w:r>
      <w:r w:rsidR="00D1762F" w:rsidRPr="00403DB0">
        <w:rPr>
          <w:rFonts w:hint="eastAsia"/>
          <w:bCs/>
        </w:rPr>
        <w:t>发送模块</w:t>
      </w:r>
      <w:r w:rsidR="00462AA8" w:rsidRPr="00403DB0">
        <w:rPr>
          <w:rFonts w:hint="eastAsia"/>
          <w:bCs/>
        </w:rPr>
        <w:t>。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597163" w:rsidP="00DC03A8">
      <w:pPr>
        <w:spacing w:afterLines="50"/>
        <w:ind w:firstLine="420"/>
        <w:rPr>
          <w:b/>
          <w:bCs/>
        </w:rPr>
      </w:pPr>
      <w:r>
        <w:rPr>
          <w:rFonts w:hint="eastAsia"/>
          <w:szCs w:val="21"/>
        </w:rPr>
        <w:t>rnti</w:t>
      </w:r>
      <w:r>
        <w:rPr>
          <w:rFonts w:hint="eastAsia"/>
          <w:szCs w:val="21"/>
        </w:rPr>
        <w:t>：</w:t>
      </w:r>
      <w:r>
        <w:rPr>
          <w:rFonts w:hint="eastAsia"/>
        </w:rPr>
        <w:t>R</w:t>
      </w:r>
      <w:r>
        <w:rPr>
          <w:rFonts w:hint="eastAsia"/>
          <w:bCs/>
        </w:rPr>
        <w:t>A_RNTI</w:t>
      </w:r>
      <w:r>
        <w:rPr>
          <w:rFonts w:hint="eastAsia"/>
          <w:bCs/>
        </w:rPr>
        <w:t>值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b/>
          <w:bCs/>
        </w:rPr>
        <w:t>算法与处理流程</w:t>
      </w:r>
    </w:p>
    <w:p w:rsidR="00296895" w:rsidRDefault="00597163"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检验输入</w:t>
      </w:r>
      <w:r>
        <w:rPr>
          <w:rFonts w:hint="eastAsia"/>
          <w:color w:val="0070C0"/>
        </w:rPr>
        <w:t>rnti</w:t>
      </w:r>
      <w:r>
        <w:rPr>
          <w:rFonts w:hint="eastAsia"/>
          <w:color w:val="0070C0"/>
        </w:rPr>
        <w:t>是否为</w:t>
      </w:r>
      <w:r>
        <w:rPr>
          <w:rFonts w:hint="eastAsia"/>
          <w:color w:val="0070C0"/>
        </w:rPr>
        <w:t>RA-RNTI*/</w:t>
      </w:r>
    </w:p>
    <w:p w:rsidR="00296895" w:rsidRDefault="00597163">
      <w:r>
        <w:tab/>
        <w:t>if (rnti</w:t>
      </w:r>
      <w:r w:rsidR="007E2B27">
        <w:rPr>
          <w:rFonts w:hint="eastAsia"/>
        </w:rPr>
        <w:t>类型为</w:t>
      </w:r>
      <w:r>
        <w:t>RA_RNTI_TYPE) {</w:t>
      </w:r>
    </w:p>
    <w:p w:rsidR="00443C9F" w:rsidRDefault="00443C9F" w:rsidP="00D1762F">
      <w:pPr>
        <w:ind w:left="42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找到该</w:t>
      </w:r>
      <w:r>
        <w:rPr>
          <w:rFonts w:hint="eastAsia"/>
          <w:color w:val="0070C0"/>
          <w:kern w:val="0"/>
          <w:szCs w:val="21"/>
        </w:rPr>
        <w:t>ra-rnti</w:t>
      </w:r>
      <w:r>
        <w:rPr>
          <w:rFonts w:hint="eastAsia"/>
          <w:color w:val="0070C0"/>
          <w:kern w:val="0"/>
          <w:szCs w:val="21"/>
        </w:rPr>
        <w:t>对应链表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443C9F" w:rsidRDefault="00443C9F" w:rsidP="00D1762F">
      <w:pPr>
        <w:ind w:left="42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获得该</w:t>
      </w:r>
      <w:r>
        <w:rPr>
          <w:rFonts w:hint="eastAsia"/>
          <w:color w:val="0070C0"/>
          <w:kern w:val="0"/>
          <w:szCs w:val="21"/>
        </w:rPr>
        <w:t>ra-rnti</w:t>
      </w:r>
      <w:r>
        <w:rPr>
          <w:rFonts w:hint="eastAsia"/>
          <w:color w:val="0070C0"/>
          <w:kern w:val="0"/>
          <w:szCs w:val="21"/>
        </w:rPr>
        <w:t>链表的</w:t>
      </w:r>
      <w:r>
        <w:rPr>
          <w:rFonts w:hint="eastAsia"/>
          <w:color w:val="0070C0"/>
          <w:kern w:val="0"/>
          <w:szCs w:val="21"/>
        </w:rPr>
        <w:t>RAR</w:t>
      </w:r>
      <w:r>
        <w:rPr>
          <w:rFonts w:hint="eastAsia"/>
          <w:color w:val="0070C0"/>
          <w:kern w:val="0"/>
          <w:szCs w:val="21"/>
        </w:rPr>
        <w:t>节点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443C9F" w:rsidRDefault="00443C9F" w:rsidP="00D1762F">
      <w:pPr>
        <w:ind w:left="420" w:firstLine="420"/>
      </w:pPr>
      <w:r>
        <w:rPr>
          <w:rFonts w:hint="eastAsia"/>
        </w:rPr>
        <w:t>while</w:t>
      </w:r>
      <w:r>
        <w:rPr>
          <w:rFonts w:hint="eastAsia"/>
        </w:rPr>
        <w:t>（</w:t>
      </w:r>
      <w:r w:rsidR="007E2B27" w:rsidRPr="00AA01BF">
        <w:rPr>
          <w:rFonts w:hint="eastAsia"/>
          <w:kern w:val="0"/>
          <w:szCs w:val="21"/>
        </w:rPr>
        <w:t>RAR</w:t>
      </w:r>
      <w:r w:rsidR="007E2B27" w:rsidRPr="00AA01BF">
        <w:rPr>
          <w:rFonts w:hint="eastAsia"/>
          <w:kern w:val="0"/>
          <w:szCs w:val="21"/>
        </w:rPr>
        <w:t>节点不为空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443C9F" w:rsidRDefault="00443C9F" w:rsidP="00D1762F">
      <w:pPr>
        <w:ind w:left="840" w:firstLine="420"/>
      </w:pPr>
      <w:r>
        <w:rPr>
          <w:rFonts w:hint="eastAsia"/>
          <w:szCs w:val="21"/>
        </w:rPr>
        <w:t>rapid =</w:t>
      </w:r>
      <w:r>
        <w:rPr>
          <w:rFonts w:hint="eastAsia"/>
        </w:rPr>
        <w:t xml:space="preserve"> </w:t>
      </w:r>
      <w:r>
        <w:t>rar_node_p-&gt;</w:t>
      </w:r>
      <w:r>
        <w:rPr>
          <w:rFonts w:hint="eastAsia"/>
          <w:szCs w:val="21"/>
        </w:rPr>
        <w:t xml:space="preserve"> rapid</w:t>
      </w:r>
      <w:r>
        <w:rPr>
          <w:rFonts w:hint="eastAsia"/>
          <w:szCs w:val="21"/>
        </w:rPr>
        <w:t>；</w:t>
      </w:r>
    </w:p>
    <w:p w:rsidR="00443C9F" w:rsidRDefault="00443C9F" w:rsidP="00D1762F">
      <w:pPr>
        <w:ind w:left="84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查询调度结果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443C9F" w:rsidRDefault="00443C9F" w:rsidP="00D1762F">
      <w:pPr>
        <w:ind w:left="840" w:firstLine="420"/>
        <w:rPr>
          <w:color w:val="000000"/>
          <w:kern w:val="0"/>
          <w:szCs w:val="21"/>
        </w:rPr>
      </w:pPr>
      <w:r>
        <w:rPr>
          <w:rFonts w:hint="eastAsia"/>
        </w:rPr>
        <w:t>if (</w:t>
      </w:r>
      <w:r w:rsidR="00AA01BF" w:rsidRPr="00AA01BF">
        <w:rPr>
          <w:rFonts w:hint="eastAsia"/>
          <w:kern w:val="0"/>
          <w:szCs w:val="21"/>
        </w:rPr>
        <w:t>获得调度</w:t>
      </w:r>
      <w:r>
        <w:rPr>
          <w:rFonts w:hint="eastAsia"/>
          <w:color w:val="000000"/>
          <w:kern w:val="0"/>
          <w:szCs w:val="21"/>
        </w:rPr>
        <w:t>) {</w:t>
      </w:r>
    </w:p>
    <w:p w:rsidR="004842D2" w:rsidRDefault="004842D2" w:rsidP="00D1762F">
      <w:pPr>
        <w:ind w:left="126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>/*</w:t>
      </w:r>
      <w:r>
        <w:rPr>
          <w:rFonts w:hint="eastAsia"/>
          <w:color w:val="0070C0"/>
          <w:kern w:val="0"/>
          <w:szCs w:val="21"/>
        </w:rPr>
        <w:t>将该节点从</w:t>
      </w:r>
      <w:r>
        <w:rPr>
          <w:rFonts w:hint="eastAsia"/>
          <w:color w:val="0070C0"/>
          <w:kern w:val="0"/>
          <w:szCs w:val="21"/>
        </w:rPr>
        <w:t>ra-rnti</w:t>
      </w:r>
      <w:r>
        <w:rPr>
          <w:rFonts w:hint="eastAsia"/>
          <w:color w:val="0070C0"/>
          <w:kern w:val="0"/>
          <w:szCs w:val="21"/>
        </w:rPr>
        <w:t>链表中删除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A37543" w:rsidRDefault="004842D2" w:rsidP="00AA01BF">
      <w:pPr>
        <w:ind w:left="420" w:firstLine="420"/>
        <w:rPr>
          <w:color w:val="0070C0"/>
          <w:kern w:val="0"/>
          <w:szCs w:val="21"/>
        </w:rPr>
      </w:pPr>
      <w:r>
        <w:rPr>
          <w:rFonts w:hint="eastAsia"/>
        </w:rPr>
        <w:tab/>
      </w:r>
      <w:r w:rsidR="00AA01BF">
        <w:rPr>
          <w:rFonts w:hint="eastAsia"/>
        </w:rPr>
        <w:tab/>
      </w:r>
      <w:r w:rsidR="00A37543">
        <w:rPr>
          <w:rFonts w:hint="eastAsia"/>
          <w:color w:val="0070C0"/>
          <w:kern w:val="0"/>
          <w:szCs w:val="21"/>
        </w:rPr>
        <w:t>/*</w:t>
      </w:r>
      <w:r>
        <w:rPr>
          <w:rFonts w:hint="eastAsia"/>
          <w:color w:val="0070C0"/>
          <w:kern w:val="0"/>
          <w:szCs w:val="21"/>
        </w:rPr>
        <w:t xml:space="preserve"> </w:t>
      </w:r>
      <w:r w:rsidR="00A37543">
        <w:rPr>
          <w:rFonts w:hint="eastAsia"/>
          <w:color w:val="0070C0"/>
          <w:kern w:val="0"/>
          <w:szCs w:val="21"/>
        </w:rPr>
        <w:t>建立</w:t>
      </w:r>
      <w:r w:rsidR="00E35300">
        <w:rPr>
          <w:rFonts w:hint="eastAsia"/>
          <w:color w:val="0070C0"/>
          <w:kern w:val="0"/>
          <w:szCs w:val="21"/>
        </w:rPr>
        <w:t>scheduled_rar</w:t>
      </w:r>
      <w:r w:rsidR="00A37543">
        <w:rPr>
          <w:rFonts w:hint="eastAsia"/>
          <w:color w:val="0070C0"/>
          <w:kern w:val="0"/>
          <w:szCs w:val="21"/>
        </w:rPr>
        <w:t>链表</w:t>
      </w:r>
      <w:r w:rsidR="00A37543">
        <w:rPr>
          <w:rFonts w:hint="eastAsia"/>
          <w:color w:val="0070C0"/>
          <w:kern w:val="0"/>
          <w:szCs w:val="21"/>
        </w:rPr>
        <w:t xml:space="preserve"> */</w:t>
      </w:r>
    </w:p>
    <w:p w:rsidR="006126DA" w:rsidRDefault="006126DA" w:rsidP="006126DA">
      <w:pPr>
        <w:ind w:left="1260"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获得可用</w:t>
      </w:r>
      <w:r>
        <w:rPr>
          <w:rFonts w:hint="eastAsia"/>
          <w:color w:val="0070C0"/>
        </w:rPr>
        <w:t xml:space="preserve">tc-rnti </w:t>
      </w:r>
      <w:r>
        <w:rPr>
          <w:rFonts w:hint="eastAsia"/>
          <w:color w:val="0070C0"/>
        </w:rPr>
        <w:t>并建立</w:t>
      </w:r>
      <w:r>
        <w:rPr>
          <w:rFonts w:hint="eastAsia"/>
          <w:color w:val="0070C0"/>
        </w:rPr>
        <w:t>tc-rnti</w:t>
      </w:r>
      <w:r>
        <w:rPr>
          <w:rFonts w:hint="eastAsia"/>
          <w:color w:val="0070C0"/>
        </w:rPr>
        <w:t>实体</w:t>
      </w:r>
      <w:r>
        <w:rPr>
          <w:rFonts w:hint="eastAsia"/>
          <w:color w:val="0070C0"/>
        </w:rPr>
        <w:t>*/</w:t>
      </w:r>
    </w:p>
    <w:p w:rsidR="006126DA" w:rsidRDefault="006126DA" w:rsidP="006126DA">
      <w:pPr>
        <w:ind w:left="1260"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完善</w:t>
      </w:r>
      <w:r>
        <w:rPr>
          <w:rFonts w:hint="eastAsia"/>
          <w:color w:val="0070C0"/>
        </w:rPr>
        <w:t xml:space="preserve">RAR </w:t>
      </w:r>
      <w:r>
        <w:rPr>
          <w:rFonts w:hint="eastAsia"/>
          <w:color w:val="0070C0"/>
        </w:rPr>
        <w:t>内容</w:t>
      </w:r>
      <w:r>
        <w:rPr>
          <w:rFonts w:hint="eastAsia"/>
          <w:color w:val="0070C0"/>
        </w:rPr>
        <w:t>*/</w:t>
      </w:r>
    </w:p>
    <w:p w:rsidR="00E35300" w:rsidRDefault="00E35300" w:rsidP="00D1762F">
      <w:pPr>
        <w:ind w:left="1260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将该节点添加到</w:t>
      </w:r>
      <w:r>
        <w:rPr>
          <w:rFonts w:hint="eastAsia"/>
          <w:color w:val="0070C0"/>
          <w:kern w:val="0"/>
          <w:szCs w:val="21"/>
        </w:rPr>
        <w:t>scheduled_rar</w:t>
      </w:r>
      <w:r>
        <w:rPr>
          <w:rFonts w:hint="eastAsia"/>
          <w:color w:val="0070C0"/>
          <w:kern w:val="0"/>
          <w:szCs w:val="21"/>
        </w:rPr>
        <w:t>链表</w:t>
      </w:r>
      <w:r>
        <w:rPr>
          <w:rFonts w:hint="eastAsia"/>
          <w:color w:val="0070C0"/>
          <w:kern w:val="0"/>
          <w:szCs w:val="21"/>
        </w:rPr>
        <w:t xml:space="preserve"> */</w:t>
      </w:r>
    </w:p>
    <w:p w:rsidR="00E35300" w:rsidRDefault="00E35300" w:rsidP="00D1762F">
      <w:pPr>
        <w:pStyle w:val="14"/>
        <w:spacing w:line="240" w:lineRule="exact"/>
        <w:ind w:left="1256" w:firstLineChars="202" w:firstLine="424"/>
        <w:rPr>
          <w:rFonts w:hAnsi="宋体"/>
        </w:rPr>
      </w:pPr>
      <w:r>
        <w:rPr>
          <w:rFonts w:hAnsi="宋体"/>
        </w:rPr>
        <w:t>add_list</w:t>
      </w:r>
      <w:r>
        <w:rPr>
          <w:rFonts w:hAnsi="宋体" w:hint="eastAsia"/>
        </w:rPr>
        <w:t xml:space="preserve"> </w:t>
      </w:r>
      <w:r>
        <w:rPr>
          <w:rFonts w:hAnsi="宋体"/>
        </w:rPr>
        <w:t xml:space="preserve">((ListType *) </w:t>
      </w:r>
      <w:r>
        <w:rPr>
          <w:rFonts w:hAnsi="宋体" w:hint="eastAsia"/>
        </w:rPr>
        <w:t>r</w:t>
      </w:r>
      <w:r>
        <w:rPr>
          <w:rFonts w:hAnsi="宋体"/>
        </w:rPr>
        <w:t>ar</w:t>
      </w:r>
      <w:r>
        <w:rPr>
          <w:rFonts w:hAnsi="宋体" w:hint="eastAsia"/>
        </w:rPr>
        <w:t>_scheduled_</w:t>
      </w:r>
      <w:r>
        <w:rPr>
          <w:rFonts w:hAnsi="宋体"/>
        </w:rPr>
        <w:t>lst_p, (NodeType *)</w:t>
      </w:r>
      <w:r>
        <w:rPr>
          <w:rFonts w:hAnsi="宋体" w:hint="eastAsia"/>
        </w:rPr>
        <w:t xml:space="preserve"> rar</w:t>
      </w:r>
      <w:r>
        <w:rPr>
          <w:rFonts w:hAnsi="宋体"/>
        </w:rPr>
        <w:t>_node_p);</w:t>
      </w:r>
    </w:p>
    <w:p w:rsidR="00443C9F" w:rsidRDefault="00443C9F" w:rsidP="00D1762F">
      <w:pPr>
        <w:ind w:left="836" w:firstLine="420"/>
      </w:pPr>
      <w:r>
        <w:rPr>
          <w:rFonts w:hint="eastAsia"/>
        </w:rPr>
        <w:t xml:space="preserve">} </w:t>
      </w:r>
    </w:p>
    <w:p w:rsidR="00AA01BF" w:rsidRDefault="00AA01BF" w:rsidP="00D1762F">
      <w:pPr>
        <w:ind w:left="836" w:firstLine="420"/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获得该</w:t>
      </w:r>
      <w:r>
        <w:rPr>
          <w:rFonts w:hint="eastAsia"/>
          <w:color w:val="0070C0"/>
          <w:kern w:val="0"/>
          <w:szCs w:val="21"/>
        </w:rPr>
        <w:t>ra-rnti</w:t>
      </w:r>
      <w:r>
        <w:rPr>
          <w:rFonts w:hint="eastAsia"/>
          <w:color w:val="0070C0"/>
          <w:kern w:val="0"/>
          <w:szCs w:val="21"/>
        </w:rPr>
        <w:t>链表下一</w:t>
      </w:r>
      <w:r>
        <w:rPr>
          <w:rFonts w:hint="eastAsia"/>
          <w:color w:val="0070C0"/>
          <w:kern w:val="0"/>
          <w:szCs w:val="21"/>
        </w:rPr>
        <w:t>RAR</w:t>
      </w:r>
      <w:r>
        <w:rPr>
          <w:rFonts w:hint="eastAsia"/>
          <w:color w:val="0070C0"/>
          <w:kern w:val="0"/>
          <w:szCs w:val="21"/>
        </w:rPr>
        <w:t>节点</w:t>
      </w:r>
    </w:p>
    <w:p w:rsidR="00443C9F" w:rsidRPr="004842D2" w:rsidRDefault="004842D2" w:rsidP="00D1762F">
      <w:pPr>
        <w:ind w:left="836" w:firstLine="420"/>
      </w:pPr>
      <w:r>
        <w:t>rar_node_p = (RarNode *)</w:t>
      </w:r>
      <w:r>
        <w:rPr>
          <w:rFonts w:hint="eastAsia"/>
        </w:rPr>
        <w:t>first</w:t>
      </w:r>
      <w:r>
        <w:t>_list((ListType *)</w:t>
      </w:r>
      <w:r>
        <w:rPr>
          <w:rFonts w:hint="eastAsia"/>
        </w:rPr>
        <w:t xml:space="preserve"> rar</w:t>
      </w:r>
      <w:r>
        <w:t>_</w:t>
      </w:r>
      <w:r>
        <w:rPr>
          <w:rFonts w:hint="eastAsia"/>
        </w:rPr>
        <w:t>list_</w:t>
      </w:r>
      <w:r>
        <w:t>p</w:t>
      </w:r>
      <w:r>
        <w:rPr>
          <w:rFonts w:hint="eastAsia"/>
        </w:rPr>
        <w:t>；</w:t>
      </w:r>
    </w:p>
    <w:p w:rsidR="00443C9F" w:rsidRDefault="00443C9F" w:rsidP="00D1762F">
      <w:pPr>
        <w:ind w:left="416" w:firstLine="420"/>
      </w:pPr>
      <w:r>
        <w:rPr>
          <w:rFonts w:hint="eastAsia"/>
        </w:rPr>
        <w:t>}</w:t>
      </w:r>
      <w:r>
        <w:rPr>
          <w:rFonts w:hint="eastAsia"/>
        </w:rPr>
        <w:tab/>
        <w:t>/* while */</w:t>
      </w:r>
    </w:p>
    <w:p w:rsidR="00443C9F" w:rsidRDefault="00443C9F" w:rsidP="00443C9F">
      <w:pPr>
        <w:ind w:firstLine="420"/>
        <w:rPr>
          <w:color w:val="0070C0"/>
          <w:kern w:val="0"/>
          <w:szCs w:val="21"/>
        </w:rPr>
      </w:pPr>
    </w:p>
    <w:p w:rsidR="00443C9F" w:rsidRDefault="00443C9F" w:rsidP="00D1762F">
      <w:pPr>
        <w:ind w:left="416" w:firstLine="420"/>
        <w:rPr>
          <w:color w:val="0070C0"/>
          <w:kern w:val="0"/>
          <w:szCs w:val="21"/>
        </w:rPr>
      </w:pPr>
      <w:r>
        <w:rPr>
          <w:rFonts w:hint="eastAsia"/>
          <w:color w:val="0070C0"/>
          <w:kern w:val="0"/>
          <w:szCs w:val="21"/>
        </w:rPr>
        <w:t xml:space="preserve">/* </w:t>
      </w:r>
      <w:r>
        <w:rPr>
          <w:rFonts w:hint="eastAsia"/>
          <w:color w:val="0070C0"/>
          <w:kern w:val="0"/>
          <w:szCs w:val="21"/>
        </w:rPr>
        <w:t>计算该</w:t>
      </w:r>
      <w:r>
        <w:rPr>
          <w:rFonts w:hint="eastAsia"/>
          <w:color w:val="0070C0"/>
          <w:kern w:val="0"/>
          <w:szCs w:val="21"/>
        </w:rPr>
        <w:t>ra-rnti</w:t>
      </w:r>
      <w:r>
        <w:rPr>
          <w:rFonts w:hint="eastAsia"/>
          <w:color w:val="0070C0"/>
          <w:kern w:val="0"/>
          <w:szCs w:val="21"/>
        </w:rPr>
        <w:t>对应的</w:t>
      </w:r>
      <w:r>
        <w:rPr>
          <w:rFonts w:hint="eastAsia"/>
          <w:color w:val="0070C0"/>
          <w:kern w:val="0"/>
          <w:szCs w:val="21"/>
        </w:rPr>
        <w:t>bytes_size */</w:t>
      </w:r>
    </w:p>
    <w:p w:rsidR="00296895" w:rsidRDefault="00597163">
      <w:pPr>
        <w:ind w:left="420" w:firstLine="420"/>
      </w:pPr>
      <w:r>
        <w:rPr>
          <w:rFonts w:hint="eastAsia"/>
          <w:color w:val="0070C0"/>
        </w:rPr>
        <w:t xml:space="preserve">/* </w:t>
      </w:r>
      <w:r w:rsidR="00D1762F">
        <w:rPr>
          <w:rFonts w:hint="eastAsia"/>
          <w:color w:val="0070C0"/>
        </w:rPr>
        <w:t>返回获得调度的</w:t>
      </w:r>
      <w:r>
        <w:rPr>
          <w:rFonts w:hint="eastAsia"/>
          <w:color w:val="0070C0"/>
        </w:rPr>
        <w:t>RA-RNTI</w:t>
      </w:r>
      <w:r>
        <w:rPr>
          <w:rFonts w:hint="eastAsia"/>
          <w:color w:val="0070C0"/>
        </w:rPr>
        <w:t>对应实体</w:t>
      </w:r>
      <w:r>
        <w:rPr>
          <w:rFonts w:hint="eastAsia"/>
          <w:color w:val="0070C0"/>
        </w:rPr>
        <w:t xml:space="preserve"> */</w:t>
      </w:r>
    </w:p>
    <w:p w:rsidR="00296895" w:rsidRDefault="00597163" w:rsidP="00AA01BF">
      <w:r>
        <w:tab/>
      </w:r>
      <w:r>
        <w:tab/>
      </w:r>
    </w:p>
    <w:p w:rsidR="00296895" w:rsidRDefault="00597163" w:rsidP="00DC03A8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296895" w:rsidRDefault="00597163">
      <w:pPr>
        <w:ind w:firstLineChars="200" w:firstLine="420"/>
        <w:rPr>
          <w:rFonts w:ascii="宋体"/>
        </w:rPr>
      </w:pPr>
      <w:r>
        <w:rPr>
          <w:rFonts w:hint="eastAsia"/>
        </w:rPr>
        <w:t>R</w:t>
      </w:r>
      <w:r>
        <w:rPr>
          <w:rFonts w:hint="eastAsia"/>
          <w:bCs/>
        </w:rPr>
        <w:t>A_RNTI</w:t>
      </w:r>
      <w:r>
        <w:rPr>
          <w:rFonts w:hint="eastAsia"/>
          <w:bCs/>
        </w:rPr>
        <w:t>对应</w:t>
      </w:r>
      <w:r>
        <w:rPr>
          <w:rFonts w:hint="eastAsia"/>
          <w:bCs/>
        </w:rPr>
        <w:t>UE</w:t>
      </w:r>
      <w:r>
        <w:rPr>
          <w:rFonts w:hint="eastAsia"/>
          <w:bCs/>
        </w:rPr>
        <w:t>的</w:t>
      </w:r>
      <w:r>
        <w:rPr>
          <w:rFonts w:hint="eastAsia"/>
          <w:bCs/>
        </w:rPr>
        <w:t>RAR</w:t>
      </w:r>
      <w:r>
        <w:rPr>
          <w:rFonts w:hint="eastAsia"/>
          <w:bCs/>
        </w:rPr>
        <w:t>内容</w:t>
      </w:r>
      <w:r>
        <w:rPr>
          <w:rFonts w:ascii="宋体" w:hint="eastAsia"/>
        </w:rPr>
        <w:t>；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b/>
          <w:bCs/>
        </w:rPr>
        <w:t>返回</w:t>
      </w:r>
    </w:p>
    <w:p w:rsidR="00296895" w:rsidRDefault="00EE09F2">
      <w:pPr>
        <w:ind w:firstLine="420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296895">
        <w:tc>
          <w:tcPr>
            <w:tcW w:w="1188" w:type="dxa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296895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296895" w:rsidRDefault="00597163" w:rsidP="00B674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B67428">
              <w:rPr>
                <w:rFonts w:hint="eastAsia"/>
                <w:szCs w:val="21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测试参数配置函数错误处理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296895" w:rsidRDefault="00597163" w:rsidP="00B67428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输入参数</w:t>
            </w:r>
            <w:r w:rsidR="00B67428">
              <w:rPr>
                <w:rFonts w:hAnsi="宋体" w:hint="eastAsia"/>
                <w:szCs w:val="21"/>
              </w:rPr>
              <w:t>不在</w:t>
            </w:r>
            <w:r>
              <w:rPr>
                <w:rFonts w:hAnsi="宋体" w:hint="eastAsia"/>
                <w:szCs w:val="21"/>
              </w:rPr>
              <w:t>协议规定范围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能够检查出参数配置错误</w:t>
            </w:r>
          </w:p>
        </w:tc>
      </w:tr>
      <w:tr w:rsidR="00296895">
        <w:tc>
          <w:tcPr>
            <w:tcW w:w="1188" w:type="dxa"/>
            <w:vMerge w:val="restart"/>
            <w:vAlign w:val="center"/>
          </w:tcPr>
          <w:p w:rsidR="00296895" w:rsidRDefault="00597163" w:rsidP="00B674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</w:t>
            </w:r>
            <w:r w:rsidR="00B67428">
              <w:rPr>
                <w:rFonts w:hint="eastAsia"/>
                <w:szCs w:val="21"/>
              </w:rPr>
              <w:t>4</w:t>
            </w: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296895" w:rsidRDefault="00B67428" w:rsidP="00B67428">
            <w:pPr>
              <w:spacing w:line="280" w:lineRule="exac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获得调度结果的RAR节点，从ra_rnti链表及</w:t>
            </w:r>
            <w:r w:rsidRPr="00E23281">
              <w:rPr>
                <w:rFonts w:ascii="宋体" w:hAnsi="宋体"/>
                <w:szCs w:val="21"/>
              </w:rPr>
              <w:t>g_ra_rnti_msg_lst</w:t>
            </w:r>
            <w:r>
              <w:rPr>
                <w:rFonts w:ascii="宋体" w:hAnsi="宋体" w:hint="eastAsia"/>
                <w:szCs w:val="21"/>
              </w:rPr>
              <w:t>中成功删除并成功添加到</w:t>
            </w:r>
            <w:r w:rsidRPr="00E23281">
              <w:rPr>
                <w:rFonts w:ascii="宋体" w:hAnsi="宋体"/>
                <w:szCs w:val="21"/>
              </w:rPr>
              <w:t xml:space="preserve">scheduled_rar </w:t>
            </w:r>
            <w:r>
              <w:rPr>
                <w:rFonts w:ascii="宋体" w:hAnsi="宋体" w:hint="eastAsia"/>
                <w:szCs w:val="21"/>
              </w:rPr>
              <w:t>链表中。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正常参数配置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Pr="00B67428" w:rsidRDefault="00B67428" w:rsidP="00B67428">
            <w:pPr>
              <w:spacing w:line="2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显示已经删除了获得调度节点的ra_rnti链表及</w:t>
            </w:r>
            <w:r w:rsidRPr="00E23281">
              <w:rPr>
                <w:rFonts w:ascii="宋体" w:hAnsi="宋体"/>
                <w:szCs w:val="21"/>
              </w:rPr>
              <w:t>g_ra_rnti_msg_lst</w:t>
            </w:r>
            <w:r>
              <w:rPr>
                <w:rFonts w:ascii="宋体" w:hAnsi="宋体" w:hint="eastAsia"/>
                <w:szCs w:val="21"/>
              </w:rPr>
              <w:t>，显示添加了获得调度结果节点的</w:t>
            </w:r>
            <w:r w:rsidRPr="00E23281">
              <w:rPr>
                <w:rFonts w:ascii="宋体" w:hAnsi="宋体"/>
                <w:szCs w:val="21"/>
              </w:rPr>
              <w:t xml:space="preserve">scheduled_rar </w:t>
            </w:r>
            <w:r>
              <w:rPr>
                <w:rFonts w:ascii="宋体" w:hAnsi="宋体" w:hint="eastAsia"/>
                <w:szCs w:val="21"/>
              </w:rPr>
              <w:t>链表内容</w:t>
            </w:r>
          </w:p>
        </w:tc>
      </w:tr>
      <w:tr w:rsidR="00B67428" w:rsidTr="00ED04BF">
        <w:tc>
          <w:tcPr>
            <w:tcW w:w="1188" w:type="dxa"/>
            <w:vMerge w:val="restart"/>
            <w:vAlign w:val="center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2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B67428" w:rsidRDefault="00B67428" w:rsidP="00B67428">
            <w:pPr>
              <w:spacing w:line="280" w:lineRule="exac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若输入ra_rnti对应的rar节点都未获得调度结果则返回空指针。</w:t>
            </w:r>
          </w:p>
        </w:tc>
      </w:tr>
      <w:tr w:rsidR="00B67428" w:rsidTr="00ED04BF">
        <w:tc>
          <w:tcPr>
            <w:tcW w:w="1188" w:type="dxa"/>
            <w:vMerge/>
          </w:tcPr>
          <w:p w:rsidR="00B67428" w:rsidRDefault="00B67428" w:rsidP="00ED04BF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正常参数配置</w:t>
            </w:r>
          </w:p>
        </w:tc>
      </w:tr>
      <w:tr w:rsidR="00B67428" w:rsidTr="00ED04BF">
        <w:tc>
          <w:tcPr>
            <w:tcW w:w="1188" w:type="dxa"/>
            <w:vMerge/>
          </w:tcPr>
          <w:p w:rsidR="00B67428" w:rsidRDefault="00B67428" w:rsidP="00ED04BF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67428" w:rsidRDefault="00B67428" w:rsidP="00B67428">
            <w:pPr>
              <w:spacing w:line="280" w:lineRule="exac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调度链表中该没有该rar节点。该节点未从ra_rnti链表及</w:t>
            </w:r>
            <w:r w:rsidRPr="00E23281">
              <w:rPr>
                <w:rFonts w:ascii="宋体" w:hAnsi="宋体"/>
                <w:szCs w:val="21"/>
              </w:rPr>
              <w:t>g_ra_rnti_msg_lst</w:t>
            </w:r>
            <w:r>
              <w:rPr>
                <w:rFonts w:ascii="宋体" w:hAnsi="宋体" w:hint="eastAsia"/>
                <w:szCs w:val="21"/>
              </w:rPr>
              <w:t>链表中删除。</w:t>
            </w:r>
          </w:p>
        </w:tc>
      </w:tr>
    </w:tbl>
    <w:p w:rsidR="00296895" w:rsidRDefault="00597163">
      <w:pPr>
        <w:pStyle w:val="3"/>
        <w:spacing w:beforeLines="0"/>
        <w:rPr>
          <w:szCs w:val="21"/>
        </w:rPr>
      </w:pPr>
      <w:bookmarkStart w:id="61" w:name="_Toc291495141"/>
      <w:r>
        <w:rPr>
          <w:szCs w:val="21"/>
        </w:rPr>
        <w:t>INT32 rcv_msg</w:t>
      </w:r>
      <w:r w:rsidR="00595EBB"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(</w:t>
      </w:r>
      <w:r>
        <w:rPr>
          <w:rFonts w:hint="eastAsia"/>
          <w:szCs w:val="21"/>
        </w:rPr>
        <w:t>UINT16 tc_rnti,</w:t>
      </w:r>
      <w:r>
        <w:rPr>
          <w:szCs w:val="21"/>
        </w:rPr>
        <w:t xml:space="preserve"> UINT16 msg_len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UINT8 *</w:t>
      </w:r>
      <w:r>
        <w:rPr>
          <w:rFonts w:hint="eastAsia"/>
          <w:szCs w:val="21"/>
        </w:rPr>
        <w:t>msg</w:t>
      </w:r>
      <w:r>
        <w:rPr>
          <w:szCs w:val="21"/>
        </w:rPr>
        <w:t>_p)</w:t>
      </w:r>
      <w:bookmarkEnd w:id="61"/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296895" w:rsidRDefault="00595EBB" w:rsidP="00595EBB">
      <w:pPr>
        <w:ind w:firstLine="420"/>
      </w:pPr>
      <w:r>
        <w:rPr>
          <w:rFonts w:hint="eastAsia"/>
        </w:rPr>
        <w:t>找到该</w:t>
      </w:r>
      <w:r>
        <w:rPr>
          <w:rFonts w:hint="eastAsia"/>
        </w:rPr>
        <w:t>tc-rnti</w:t>
      </w:r>
      <w:r>
        <w:rPr>
          <w:rFonts w:hint="eastAsia"/>
        </w:rPr>
        <w:t>对应的</w:t>
      </w:r>
      <w:r>
        <w:rPr>
          <w:rFonts w:hint="eastAsia"/>
        </w:rPr>
        <w:t>TC-RNTI</w:t>
      </w:r>
      <w:r>
        <w:rPr>
          <w:rFonts w:hint="eastAsia"/>
        </w:rPr>
        <w:t>实体，将</w:t>
      </w:r>
      <w:r w:rsidR="00597163">
        <w:rPr>
          <w:rFonts w:hint="eastAsia"/>
        </w:rPr>
        <w:t>接收</w:t>
      </w:r>
      <w:r>
        <w:rPr>
          <w:rFonts w:hint="eastAsia"/>
        </w:rPr>
        <w:t>的</w:t>
      </w:r>
      <w:r>
        <w:rPr>
          <w:rFonts w:hint="eastAsia"/>
        </w:rPr>
        <w:t>msg3</w:t>
      </w:r>
      <w:r>
        <w:rPr>
          <w:rFonts w:hint="eastAsia"/>
        </w:rPr>
        <w:t>即</w:t>
      </w:r>
      <w:r w:rsidR="00597163">
        <w:rPr>
          <w:rFonts w:hint="eastAsia"/>
        </w:rPr>
        <w:t>CCCH SDU</w:t>
      </w:r>
      <w:r w:rsidR="00597163">
        <w:rPr>
          <w:rFonts w:hint="eastAsia"/>
        </w:rPr>
        <w:t>递交</w:t>
      </w:r>
      <w:r>
        <w:rPr>
          <w:rFonts w:hint="eastAsia"/>
        </w:rPr>
        <w:t>给</w:t>
      </w:r>
      <w:r>
        <w:rPr>
          <w:rFonts w:hint="eastAsia"/>
        </w:rPr>
        <w:t>TC-RNTI</w:t>
      </w:r>
      <w:r>
        <w:rPr>
          <w:rFonts w:hint="eastAsia"/>
        </w:rPr>
        <w:t>实体中的</w:t>
      </w:r>
      <w:r w:rsidR="00597163">
        <w:rPr>
          <w:rFonts w:hint="eastAsia"/>
        </w:rPr>
        <w:t>CE list</w:t>
      </w:r>
      <w:r>
        <w:rPr>
          <w:rFonts w:hint="eastAsia"/>
        </w:rPr>
        <w:t>。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597163">
      <w:pPr>
        <w:ind w:firstLine="420"/>
      </w:pPr>
      <w:r>
        <w:rPr>
          <w:rFonts w:hint="eastAsia"/>
        </w:rPr>
        <w:t>tc_rnti</w:t>
      </w:r>
      <w:r>
        <w:rPr>
          <w:rFonts w:hint="eastAsia"/>
        </w:rPr>
        <w:t>：</w:t>
      </w:r>
      <w:r>
        <w:rPr>
          <w:rFonts w:hint="eastAsia"/>
        </w:rPr>
        <w:t>TC_RNTI</w:t>
      </w:r>
      <w:r>
        <w:rPr>
          <w:rFonts w:hint="eastAsia"/>
        </w:rPr>
        <w:t>值；</w:t>
      </w:r>
    </w:p>
    <w:p w:rsidR="00296895" w:rsidRDefault="00597163">
      <w:pPr>
        <w:ind w:firstLine="420"/>
      </w:pPr>
      <w:r>
        <w:t>msg_len</w:t>
      </w:r>
      <w:r>
        <w:rPr>
          <w:rFonts w:hint="eastAsia"/>
        </w:rPr>
        <w:t>：</w:t>
      </w:r>
      <w:r>
        <w:rPr>
          <w:rFonts w:hint="eastAsia"/>
        </w:rPr>
        <w:t>CCCH</w:t>
      </w:r>
      <w:r>
        <w:rPr>
          <w:rFonts w:hint="eastAsia"/>
        </w:rPr>
        <w:t>消息长度</w:t>
      </w:r>
    </w:p>
    <w:p w:rsidR="00296895" w:rsidRDefault="00597163">
      <w:pPr>
        <w:ind w:firstLine="420"/>
      </w:pPr>
      <w:r>
        <w:rPr>
          <w:rFonts w:hint="eastAsia"/>
        </w:rPr>
        <w:t>msg_p</w:t>
      </w:r>
      <w:r>
        <w:rPr>
          <w:rFonts w:hint="eastAsia"/>
        </w:rPr>
        <w:t>：</w:t>
      </w:r>
      <w:r>
        <w:rPr>
          <w:rFonts w:hint="eastAsia"/>
        </w:rPr>
        <w:t>ccch sdu</w:t>
      </w:r>
      <w:r>
        <w:rPr>
          <w:rFonts w:hint="eastAsia"/>
        </w:rPr>
        <w:t>所在消息指针；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b/>
          <w:bCs/>
        </w:rPr>
        <w:t>算法与处理流程</w:t>
      </w:r>
    </w:p>
    <w:p w:rsidR="004878C4" w:rsidRDefault="004878C4" w:rsidP="004878C4">
      <w:pPr>
        <w:spacing w:line="240" w:lineRule="exact"/>
        <w:ind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检查输入参数</w:t>
      </w:r>
      <w:r>
        <w:rPr>
          <w:rFonts w:hint="eastAsia"/>
          <w:color w:val="0070C0"/>
        </w:rPr>
        <w:t xml:space="preserve"> */</w:t>
      </w:r>
    </w:p>
    <w:p w:rsidR="00296895" w:rsidRDefault="00597163">
      <w:pPr>
        <w:spacing w:line="240" w:lineRule="exact"/>
        <w:ind w:firstLine="420"/>
      </w:pPr>
      <w:r>
        <w:t>if (</w:t>
      </w:r>
      <w:r>
        <w:rPr>
          <w:rFonts w:hint="eastAsia"/>
        </w:rPr>
        <w:t>get</w:t>
      </w:r>
      <w:r>
        <w:t>_rnti_type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tc_</w:t>
      </w:r>
      <w:r>
        <w:t xml:space="preserve">rnti) == </w:t>
      </w:r>
      <w:r>
        <w:rPr>
          <w:rFonts w:hint="eastAsia"/>
        </w:rPr>
        <w:t>TC</w:t>
      </w:r>
      <w:r>
        <w:t>_RNTI_TYPE) {</w:t>
      </w:r>
    </w:p>
    <w:p w:rsidR="008238E3" w:rsidRDefault="008238E3" w:rsidP="008238E3">
      <w:pPr>
        <w:spacing w:line="240" w:lineRule="exact"/>
        <w:ind w:left="420" w:firstLine="420"/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找到该</w:t>
      </w:r>
      <w:r>
        <w:rPr>
          <w:rFonts w:hint="eastAsia"/>
          <w:color w:val="0070C0"/>
        </w:rPr>
        <w:t>tc-rnti</w:t>
      </w:r>
      <w:r>
        <w:rPr>
          <w:rFonts w:hint="eastAsia"/>
          <w:color w:val="0070C0"/>
        </w:rPr>
        <w:t>对应实体</w:t>
      </w:r>
      <w:r>
        <w:rPr>
          <w:rFonts w:hint="eastAsia"/>
          <w:color w:val="0070C0"/>
        </w:rPr>
        <w:t xml:space="preserve"> */</w:t>
      </w:r>
    </w:p>
    <w:p w:rsidR="00296895" w:rsidRDefault="00597163">
      <w:pPr>
        <w:spacing w:line="240" w:lineRule="exact"/>
        <w:ind w:left="420" w:firstLine="420"/>
        <w:rPr>
          <w:color w:val="0070C0"/>
        </w:rPr>
      </w:pPr>
      <w:r>
        <w:rPr>
          <w:rFonts w:hint="eastAsia"/>
        </w:rPr>
        <w:t>rnti_p = get</w:t>
      </w:r>
      <w:r>
        <w:t>_rnti_entity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tc_</w:t>
      </w:r>
      <w:r>
        <w:t>rnti)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96895" w:rsidRDefault="00597163">
      <w:pPr>
        <w:spacing w:line="240" w:lineRule="exact"/>
        <w:ind w:left="420"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将</w:t>
      </w:r>
      <w:r>
        <w:rPr>
          <w:rFonts w:hint="eastAsia"/>
          <w:color w:val="0070C0"/>
        </w:rPr>
        <w:t>CCCH SDU</w:t>
      </w:r>
      <w:r>
        <w:rPr>
          <w:rFonts w:hint="eastAsia"/>
          <w:color w:val="0070C0"/>
        </w:rPr>
        <w:t>放入</w:t>
      </w:r>
      <w:r>
        <w:rPr>
          <w:rFonts w:hint="eastAsia"/>
          <w:color w:val="0070C0"/>
        </w:rPr>
        <w:t>CE LIST */</w:t>
      </w:r>
    </w:p>
    <w:p w:rsidR="008238E3" w:rsidRPr="008238E3" w:rsidRDefault="008238E3" w:rsidP="008238E3">
      <w:pPr>
        <w:spacing w:line="240" w:lineRule="exact"/>
        <w:ind w:firstLine="420"/>
      </w:pPr>
      <w:r w:rsidRPr="008238E3">
        <w:rPr>
          <w:rFonts w:hint="eastAsia"/>
        </w:rPr>
        <w:t>}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输出</w:t>
      </w:r>
    </w:p>
    <w:p w:rsidR="00296895" w:rsidRDefault="00597163">
      <w:pPr>
        <w:ind w:firstLine="420"/>
      </w:pPr>
      <w:r>
        <w:rPr>
          <w:rFonts w:hint="eastAsia"/>
        </w:rPr>
        <w:t>无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返回</w:t>
      </w:r>
    </w:p>
    <w:p w:rsidR="00296895" w:rsidRDefault="00EE09F2">
      <w:pPr>
        <w:ind w:firstLine="180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296895">
        <w:tc>
          <w:tcPr>
            <w:tcW w:w="1188" w:type="dxa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296895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296895" w:rsidRDefault="00597163" w:rsidP="00B674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B67428">
              <w:rPr>
                <w:rFonts w:hint="eastAsia"/>
                <w:szCs w:val="21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测试参数配置函数错误处理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296895" w:rsidRDefault="00597163" w:rsidP="00B67428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输入参数</w:t>
            </w:r>
            <w:r w:rsidR="00B67428">
              <w:rPr>
                <w:rFonts w:hAnsi="宋体" w:hint="eastAsia"/>
                <w:szCs w:val="21"/>
              </w:rPr>
              <w:t>不在</w:t>
            </w:r>
            <w:r>
              <w:rPr>
                <w:rFonts w:hAnsi="宋体" w:hint="eastAsia"/>
                <w:szCs w:val="21"/>
              </w:rPr>
              <w:t>协议规定范围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能够检查出参数配置错误</w:t>
            </w:r>
          </w:p>
        </w:tc>
      </w:tr>
      <w:tr w:rsidR="00296895">
        <w:tc>
          <w:tcPr>
            <w:tcW w:w="1188" w:type="dxa"/>
            <w:vMerge w:val="restart"/>
            <w:vAlign w:val="center"/>
          </w:tcPr>
          <w:p w:rsidR="00296895" w:rsidRDefault="00597163" w:rsidP="00B674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B67428">
              <w:rPr>
                <w:rFonts w:hint="eastAsia"/>
                <w:szCs w:val="21"/>
              </w:rPr>
              <w:t>7</w:t>
            </w: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296895" w:rsidRDefault="00B6742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不能找到TC-RNTI对应实体，则向上层报错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正常参数配置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B6742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报错处理</w:t>
            </w:r>
          </w:p>
        </w:tc>
      </w:tr>
      <w:tr w:rsidR="00B67428" w:rsidTr="00ED04BF">
        <w:tc>
          <w:tcPr>
            <w:tcW w:w="1188" w:type="dxa"/>
            <w:vMerge w:val="restart"/>
            <w:vAlign w:val="center"/>
          </w:tcPr>
          <w:p w:rsidR="00B67428" w:rsidRDefault="00B67428" w:rsidP="00B674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2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成功接收ccch sdu，则将ccch sdu放入TC_RNTI实体的dl_ce_list。</w:t>
            </w:r>
          </w:p>
        </w:tc>
      </w:tr>
      <w:tr w:rsidR="00B67428" w:rsidTr="00ED04BF">
        <w:tc>
          <w:tcPr>
            <w:tcW w:w="1188" w:type="dxa"/>
            <w:vMerge/>
          </w:tcPr>
          <w:p w:rsidR="00B67428" w:rsidRDefault="00B67428" w:rsidP="00ED04BF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正常参数配置</w:t>
            </w:r>
          </w:p>
        </w:tc>
      </w:tr>
      <w:tr w:rsidR="00B67428" w:rsidTr="00ED04BF">
        <w:tc>
          <w:tcPr>
            <w:tcW w:w="1188" w:type="dxa"/>
            <w:vMerge/>
          </w:tcPr>
          <w:p w:rsidR="00B67428" w:rsidRDefault="00B67428" w:rsidP="00ED04BF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显示TC_RNTI实体的dl_ce_list。</w:t>
            </w:r>
          </w:p>
        </w:tc>
      </w:tr>
    </w:tbl>
    <w:p w:rsidR="00296895" w:rsidRDefault="00597163">
      <w:pPr>
        <w:pStyle w:val="3"/>
        <w:spacing w:beforeLines="0"/>
        <w:rPr>
          <w:szCs w:val="21"/>
        </w:rPr>
      </w:pPr>
      <w:bookmarkStart w:id="62" w:name="_Toc291495142"/>
      <w:r>
        <w:rPr>
          <w:rFonts w:hint="eastAsia"/>
          <w:szCs w:val="21"/>
        </w:rPr>
        <w:lastRenderedPageBreak/>
        <w:t>INT32 rcv_crnti_ce (UINT16 tc_rnti, UINT8* msg_p)</w:t>
      </w:r>
      <w:bookmarkEnd w:id="62"/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296895" w:rsidRDefault="00A5159F" w:rsidP="00DC03A8">
      <w:pPr>
        <w:spacing w:afterLines="50"/>
        <w:ind w:firstLine="435"/>
        <w:rPr>
          <w:bCs/>
        </w:rPr>
      </w:pPr>
      <w:r>
        <w:rPr>
          <w:rFonts w:hint="eastAsia"/>
          <w:bCs/>
        </w:rPr>
        <w:t>对具有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终端发来的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控制单元，首先查找</w:t>
      </w:r>
      <w:r>
        <w:rPr>
          <w:rFonts w:hint="eastAsia"/>
          <w:bCs/>
        </w:rPr>
        <w:t>tc-rnti</w:t>
      </w:r>
      <w:r>
        <w:rPr>
          <w:rFonts w:hint="eastAsia"/>
          <w:bCs/>
        </w:rPr>
        <w:t>对应的</w:t>
      </w:r>
      <w:r>
        <w:rPr>
          <w:rFonts w:hint="eastAsia"/>
          <w:bCs/>
        </w:rPr>
        <w:t>TC-RNTI</w:t>
      </w:r>
      <w:r>
        <w:rPr>
          <w:rFonts w:hint="eastAsia"/>
          <w:bCs/>
        </w:rPr>
        <w:t>实体，根据</w:t>
      </w:r>
      <w:r w:rsidR="00597163">
        <w:rPr>
          <w:rFonts w:hint="eastAsia"/>
          <w:bCs/>
        </w:rPr>
        <w:t>接收</w:t>
      </w:r>
      <w:r>
        <w:rPr>
          <w:rFonts w:hint="eastAsia"/>
          <w:bCs/>
        </w:rPr>
        <w:t>的</w:t>
      </w:r>
      <w:r w:rsidR="00597163">
        <w:rPr>
          <w:rFonts w:hint="eastAsia"/>
          <w:bCs/>
        </w:rPr>
        <w:t>CRNTI</w:t>
      </w:r>
      <w:r w:rsidR="00597163">
        <w:rPr>
          <w:rFonts w:hint="eastAsia"/>
          <w:bCs/>
        </w:rPr>
        <w:t>控制单元，</w:t>
      </w:r>
      <w:r>
        <w:rPr>
          <w:rFonts w:hint="eastAsia"/>
          <w:bCs/>
        </w:rPr>
        <w:t>进行对应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实体的查询。若查找到对应的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实体则删除</w:t>
      </w:r>
      <w:r w:rsidR="00597163">
        <w:rPr>
          <w:rFonts w:hint="eastAsia"/>
          <w:bCs/>
        </w:rPr>
        <w:t>TC_RNTI</w:t>
      </w:r>
      <w:r>
        <w:rPr>
          <w:rFonts w:hint="eastAsia"/>
          <w:bCs/>
        </w:rPr>
        <w:t>实体。若未找到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实体则向上层进行报错处理。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296895" w:rsidRDefault="00597163">
      <w:pPr>
        <w:ind w:firstLineChars="200" w:firstLine="422"/>
      </w:pPr>
      <w:r>
        <w:rPr>
          <w:rFonts w:hint="eastAsia"/>
          <w:b/>
        </w:rPr>
        <w:t>tc_rnti</w:t>
      </w:r>
      <w:r>
        <w:rPr>
          <w:rFonts w:hint="eastAsia"/>
        </w:rPr>
        <w:t>：</w:t>
      </w:r>
      <w:r>
        <w:rPr>
          <w:rFonts w:hint="eastAsia"/>
        </w:rPr>
        <w:t>TC_RNTI</w:t>
      </w:r>
      <w:r>
        <w:rPr>
          <w:rFonts w:hint="eastAsia"/>
        </w:rPr>
        <w:t>值；</w:t>
      </w:r>
    </w:p>
    <w:p w:rsidR="00296895" w:rsidRDefault="00597163">
      <w:pPr>
        <w:ind w:firstLineChars="200" w:firstLine="422"/>
        <w:rPr>
          <w:rFonts w:ascii="宋体"/>
        </w:rPr>
      </w:pPr>
      <w:r>
        <w:rPr>
          <w:rFonts w:hint="eastAsia"/>
          <w:b/>
        </w:rPr>
        <w:t>msg_p</w:t>
      </w:r>
      <w:r>
        <w:rPr>
          <w:rFonts w:ascii="宋体" w:hint="eastAsia"/>
        </w:rPr>
        <w:t>：C_RNTI控制单元消息指针；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b/>
          <w:bCs/>
        </w:rPr>
        <w:t>算法与处理流程</w:t>
      </w:r>
    </w:p>
    <w:p w:rsidR="00AA01BF" w:rsidRDefault="00AA01BF" w:rsidP="00AA01BF">
      <w:pPr>
        <w:ind w:firstLine="420"/>
        <w:rPr>
          <w:color w:val="0070C0"/>
        </w:rPr>
      </w:pP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检验输入</w:t>
      </w:r>
      <w:r w:rsidR="008238E3">
        <w:rPr>
          <w:rFonts w:hint="eastAsia"/>
          <w:color w:val="0070C0"/>
        </w:rPr>
        <w:t>参数</w:t>
      </w:r>
      <w:r w:rsidR="008238E3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*/</w:t>
      </w:r>
    </w:p>
    <w:p w:rsidR="00AA01BF" w:rsidRDefault="00AA01BF" w:rsidP="00AA01BF">
      <w:r>
        <w:tab/>
        <w:t>if (rnti</w:t>
      </w:r>
      <w:r>
        <w:rPr>
          <w:rFonts w:hint="eastAsia"/>
        </w:rPr>
        <w:t>类型为</w:t>
      </w:r>
      <w:r>
        <w:rPr>
          <w:rFonts w:hint="eastAsia"/>
        </w:rPr>
        <w:t>TC</w:t>
      </w:r>
      <w:r>
        <w:t>_RNTI_TYPE) {</w:t>
      </w:r>
    </w:p>
    <w:p w:rsidR="00296895" w:rsidRDefault="00597163" w:rsidP="00AA01BF">
      <w:pPr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70C0"/>
        </w:rPr>
        <w:t>/*</w:t>
      </w:r>
      <w:r>
        <w:rPr>
          <w:rFonts w:hint="eastAsia"/>
          <w:color w:val="0070C0"/>
        </w:rPr>
        <w:t>检测是否存在该</w:t>
      </w:r>
      <w:r>
        <w:rPr>
          <w:rFonts w:hint="eastAsia"/>
          <w:color w:val="0070C0"/>
        </w:rPr>
        <w:t>tc-rnti</w:t>
      </w:r>
      <w:r>
        <w:rPr>
          <w:rFonts w:hint="eastAsia"/>
          <w:color w:val="0070C0"/>
        </w:rPr>
        <w:t>对应实体</w:t>
      </w:r>
      <w:r>
        <w:rPr>
          <w:rFonts w:hint="eastAsia"/>
          <w:color w:val="0070C0"/>
        </w:rPr>
        <w:t xml:space="preserve"> */</w:t>
      </w:r>
    </w:p>
    <w:p w:rsidR="00296895" w:rsidRDefault="00597163" w:rsidP="008238E3">
      <w:pPr>
        <w:ind w:left="420" w:firstLine="420"/>
        <w:rPr>
          <w:color w:val="0070C0"/>
        </w:rPr>
      </w:pPr>
      <w:r>
        <w:rPr>
          <w:rFonts w:hint="eastAsia"/>
          <w:color w:val="0070C0"/>
        </w:rPr>
        <w:t>/*</w:t>
      </w:r>
      <w:r>
        <w:rPr>
          <w:rFonts w:hint="eastAsia"/>
          <w:color w:val="0070C0"/>
        </w:rPr>
        <w:t>获取</w:t>
      </w:r>
      <w:r>
        <w:rPr>
          <w:rFonts w:hint="eastAsia"/>
          <w:color w:val="0070C0"/>
        </w:rPr>
        <w:t>Msg3</w:t>
      </w:r>
      <w:r>
        <w:rPr>
          <w:rFonts w:hint="eastAsia"/>
          <w:color w:val="0070C0"/>
        </w:rPr>
        <w:t>中的</w:t>
      </w:r>
      <w:r>
        <w:rPr>
          <w:rFonts w:hint="eastAsia"/>
          <w:color w:val="0070C0"/>
        </w:rPr>
        <w:t>C-RNTI */</w:t>
      </w:r>
    </w:p>
    <w:p w:rsidR="008238E3" w:rsidRDefault="008238E3" w:rsidP="008238E3">
      <w:pPr>
        <w:ind w:left="420" w:firstLine="42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/* </w:t>
      </w:r>
      <w:r>
        <w:rPr>
          <w:rFonts w:hint="eastAsia"/>
          <w:color w:val="0070C0"/>
          <w:szCs w:val="21"/>
        </w:rPr>
        <w:t>寻找该</w:t>
      </w:r>
      <w:r>
        <w:rPr>
          <w:rFonts w:hint="eastAsia"/>
          <w:color w:val="0070C0"/>
          <w:szCs w:val="21"/>
        </w:rPr>
        <w:t>c-rnti</w:t>
      </w:r>
      <w:r>
        <w:rPr>
          <w:rFonts w:hint="eastAsia"/>
          <w:color w:val="0070C0"/>
          <w:szCs w:val="21"/>
        </w:rPr>
        <w:t>对应实体</w:t>
      </w:r>
      <w:r>
        <w:rPr>
          <w:rFonts w:hint="eastAsia"/>
          <w:color w:val="0070C0"/>
          <w:szCs w:val="21"/>
        </w:rPr>
        <w:t xml:space="preserve"> */</w:t>
      </w:r>
    </w:p>
    <w:p w:rsidR="008238E3" w:rsidRDefault="00597163" w:rsidP="008238E3">
      <w:pPr>
        <w:ind w:left="840"/>
      </w:pPr>
      <w:r>
        <w:rPr>
          <w:rFonts w:hint="eastAsia"/>
        </w:rPr>
        <w:t>if (get</w:t>
      </w:r>
      <w:r>
        <w:t>_rnti_entity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c_</w:t>
      </w:r>
      <w:r>
        <w:t>rnti)</w:t>
      </w:r>
      <w:r>
        <w:rPr>
          <w:rFonts w:hint="eastAsia"/>
        </w:rPr>
        <w:t>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4BEB" w:rsidRDefault="004D4BEB" w:rsidP="008238E3">
      <w:pPr>
        <w:ind w:left="840"/>
        <w:rPr>
          <w:color w:val="0070C0"/>
        </w:rPr>
      </w:pPr>
      <w:r>
        <w:rPr>
          <w:rFonts w:hint="eastAsia"/>
          <w:color w:val="0070C0"/>
          <w:szCs w:val="21"/>
        </w:rPr>
        <w:tab/>
      </w:r>
      <w:r w:rsidRPr="004D4BEB">
        <w:rPr>
          <w:rFonts w:hint="eastAsia"/>
          <w:szCs w:val="21"/>
        </w:rPr>
        <w:t>inform_rcv_crnti_ce(c_rnti);</w:t>
      </w:r>
      <w:r w:rsidRPr="004D4BEB">
        <w:rPr>
          <w:rFonts w:hint="eastAsia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</w:rPr>
        <w:t xml:space="preserve">/* </w:t>
      </w:r>
      <w:r>
        <w:rPr>
          <w:rFonts w:hint="eastAsia"/>
          <w:color w:val="0070C0"/>
        </w:rPr>
        <w:t>通知调度模块，收到</w:t>
      </w:r>
      <w:r>
        <w:rPr>
          <w:rFonts w:hint="eastAsia"/>
          <w:color w:val="0070C0"/>
        </w:rPr>
        <w:t>C-RNTI */</w:t>
      </w:r>
    </w:p>
    <w:p w:rsidR="00296895" w:rsidRDefault="00C21DA1" w:rsidP="008238E3">
      <w:pPr>
        <w:ind w:left="840" w:firstLine="420"/>
        <w:rPr>
          <w:color w:val="0070C0"/>
        </w:rPr>
      </w:pPr>
      <w:r>
        <w:t>delete_ue_entity</w:t>
      </w:r>
      <w:r>
        <w:rPr>
          <w:rFonts w:hint="eastAsia"/>
        </w:rPr>
        <w:t xml:space="preserve"> </w:t>
      </w:r>
      <w:r w:rsidR="00597163">
        <w:t>(</w:t>
      </w:r>
      <w:r w:rsidR="00597163">
        <w:rPr>
          <w:rFonts w:hint="eastAsia"/>
        </w:rPr>
        <w:t>tc_</w:t>
      </w:r>
      <w:r w:rsidR="00597163">
        <w:t>rnti)</w:t>
      </w:r>
      <w:r w:rsidR="00597163">
        <w:rPr>
          <w:rFonts w:hint="eastAsia"/>
        </w:rPr>
        <w:t>;</w:t>
      </w:r>
      <w:r w:rsidR="00597163">
        <w:rPr>
          <w:rFonts w:hint="eastAsia"/>
        </w:rPr>
        <w:tab/>
      </w:r>
      <w:r w:rsidR="00597163">
        <w:rPr>
          <w:rFonts w:hint="eastAsia"/>
        </w:rPr>
        <w:tab/>
      </w:r>
      <w:r w:rsidR="00597163">
        <w:rPr>
          <w:rFonts w:hint="eastAsia"/>
        </w:rPr>
        <w:tab/>
      </w:r>
      <w:r w:rsidR="008238E3">
        <w:rPr>
          <w:rFonts w:hint="eastAsia"/>
        </w:rPr>
        <w:tab/>
      </w:r>
      <w:r w:rsidR="00597163">
        <w:rPr>
          <w:rFonts w:hint="eastAsia"/>
          <w:color w:val="0070C0"/>
        </w:rPr>
        <w:t xml:space="preserve">/* </w:t>
      </w:r>
      <w:r w:rsidR="00597163">
        <w:rPr>
          <w:rFonts w:hint="eastAsia"/>
          <w:color w:val="0070C0"/>
        </w:rPr>
        <w:t>回收</w:t>
      </w:r>
      <w:r w:rsidR="00597163">
        <w:rPr>
          <w:rFonts w:hint="eastAsia"/>
          <w:color w:val="0070C0"/>
        </w:rPr>
        <w:t>tc-rnti</w:t>
      </w:r>
      <w:r w:rsidR="00597163">
        <w:rPr>
          <w:rFonts w:hint="eastAsia"/>
          <w:color w:val="0070C0"/>
        </w:rPr>
        <w:t>，且删除该</w:t>
      </w:r>
      <w:r w:rsidR="00597163">
        <w:rPr>
          <w:rFonts w:hint="eastAsia"/>
          <w:color w:val="0070C0"/>
        </w:rPr>
        <w:t>tc-rnti</w:t>
      </w:r>
      <w:r w:rsidR="00597163">
        <w:rPr>
          <w:rFonts w:hint="eastAsia"/>
          <w:color w:val="0070C0"/>
        </w:rPr>
        <w:t>实体</w:t>
      </w:r>
      <w:r w:rsidR="00597163">
        <w:rPr>
          <w:rFonts w:hint="eastAsia"/>
          <w:color w:val="0070C0"/>
        </w:rPr>
        <w:t xml:space="preserve"> */</w:t>
      </w:r>
    </w:p>
    <w:p w:rsidR="00296895" w:rsidRDefault="008238E3" w:rsidP="008238E3">
      <w:pPr>
        <w:tabs>
          <w:tab w:val="left" w:pos="420"/>
          <w:tab w:val="left" w:pos="840"/>
          <w:tab w:val="left" w:pos="1260"/>
          <w:tab w:val="left" w:pos="1890"/>
        </w:tabs>
      </w:pPr>
      <w:r>
        <w:rPr>
          <w:rFonts w:hint="eastAsia"/>
        </w:rPr>
        <w:tab/>
      </w:r>
      <w:r>
        <w:rPr>
          <w:rFonts w:hint="eastAsia"/>
        </w:rPr>
        <w:tab/>
        <w:t>}</w:t>
      </w:r>
      <w:r w:rsidR="007A1788">
        <w:rPr>
          <w:rFonts w:hint="eastAsia"/>
        </w:rPr>
        <w:t xml:space="preserve"> else {</w:t>
      </w:r>
    </w:p>
    <w:p w:rsidR="007A1788" w:rsidRPr="007A1788" w:rsidRDefault="007A1788" w:rsidP="008238E3">
      <w:pPr>
        <w:tabs>
          <w:tab w:val="left" w:pos="420"/>
          <w:tab w:val="left" w:pos="840"/>
          <w:tab w:val="left" w:pos="1260"/>
          <w:tab w:val="left" w:pos="1890"/>
        </w:tabs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A1788">
        <w:rPr>
          <w:rFonts w:hint="eastAsia"/>
          <w:color w:val="0070C0"/>
        </w:rPr>
        <w:t xml:space="preserve">/* </w:t>
      </w:r>
      <w:r w:rsidRPr="007A1788">
        <w:rPr>
          <w:rFonts w:hint="eastAsia"/>
          <w:color w:val="0070C0"/>
        </w:rPr>
        <w:t>向上层报错</w:t>
      </w:r>
      <w:r w:rsidRPr="007A1788">
        <w:rPr>
          <w:rFonts w:hint="eastAsia"/>
          <w:color w:val="0070C0"/>
        </w:rPr>
        <w:t xml:space="preserve"> */</w:t>
      </w:r>
    </w:p>
    <w:p w:rsidR="007A1788" w:rsidRDefault="007A1788" w:rsidP="008238E3">
      <w:pPr>
        <w:tabs>
          <w:tab w:val="left" w:pos="420"/>
          <w:tab w:val="left" w:pos="840"/>
          <w:tab w:val="left" w:pos="1260"/>
          <w:tab w:val="left" w:pos="1890"/>
        </w:tabs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238E3" w:rsidRDefault="008238E3" w:rsidP="008238E3">
      <w:pPr>
        <w:tabs>
          <w:tab w:val="left" w:pos="420"/>
          <w:tab w:val="left" w:pos="840"/>
          <w:tab w:val="left" w:pos="1260"/>
          <w:tab w:val="left" w:pos="1890"/>
        </w:tabs>
      </w:pPr>
      <w:r>
        <w:rPr>
          <w:rFonts w:hint="eastAsia"/>
        </w:rPr>
        <w:tab/>
        <w:t>}</w:t>
      </w:r>
    </w:p>
    <w:p w:rsidR="00296895" w:rsidRDefault="00597163" w:rsidP="00DC03A8">
      <w:pPr>
        <w:spacing w:beforeLines="50" w:afterLines="50"/>
      </w:pPr>
      <w:r>
        <w:rPr>
          <w:rFonts w:hint="eastAsia"/>
          <w:b/>
          <w:bCs/>
        </w:rPr>
        <w:t>输出</w:t>
      </w:r>
    </w:p>
    <w:p w:rsidR="00296895" w:rsidRDefault="00597163">
      <w:pPr>
        <w:pStyle w:val="14"/>
        <w:ind w:firstLineChars="200" w:firstLine="420"/>
      </w:pPr>
      <w:r>
        <w:rPr>
          <w:rFonts w:hint="eastAsia"/>
        </w:rPr>
        <w:t>无</w:t>
      </w:r>
    </w:p>
    <w:p w:rsidR="00296895" w:rsidRDefault="00597163" w:rsidP="00DC03A8">
      <w:pPr>
        <w:spacing w:beforeLines="50" w:afterLines="50"/>
      </w:pPr>
      <w:r>
        <w:rPr>
          <w:rFonts w:hint="eastAsia"/>
          <w:b/>
          <w:bCs/>
        </w:rPr>
        <w:t>返回</w:t>
      </w:r>
    </w:p>
    <w:p w:rsidR="00296895" w:rsidRDefault="00EE09F2">
      <w:pPr>
        <w:ind w:firstLine="420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96895" w:rsidRDefault="00597163" w:rsidP="00DC03A8">
      <w:pPr>
        <w:spacing w:afterLines="50"/>
        <w:rPr>
          <w:b/>
          <w:bCs/>
        </w:rPr>
      </w:pPr>
      <w:r>
        <w:rPr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296895">
        <w:tc>
          <w:tcPr>
            <w:tcW w:w="1188" w:type="dxa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296895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296895" w:rsidRDefault="00597163" w:rsidP="00B674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B67428">
              <w:rPr>
                <w:rFonts w:hint="eastAsia"/>
                <w:szCs w:val="21"/>
              </w:rPr>
              <w:t>9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测试参数配置函数错误处理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296895" w:rsidRDefault="00597163" w:rsidP="00ED04BF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输入指针为空，参数超出协议规定范围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能够检查出参数配置错误</w:t>
            </w:r>
          </w:p>
        </w:tc>
      </w:tr>
      <w:tr w:rsidR="00296895">
        <w:tc>
          <w:tcPr>
            <w:tcW w:w="1188" w:type="dxa"/>
            <w:vMerge w:val="restart"/>
            <w:vAlign w:val="center"/>
          </w:tcPr>
          <w:p w:rsidR="00296895" w:rsidRDefault="00597163" w:rsidP="00B674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B67428">
              <w:rPr>
                <w:rFonts w:hint="eastAsia"/>
                <w:szCs w:val="21"/>
              </w:rPr>
              <w:t>10</w:t>
            </w: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296895" w:rsidRDefault="00B67428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不能找到TC-RNTI对应实体，则向上层报错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正常参数配置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配置成功</w:t>
            </w:r>
          </w:p>
        </w:tc>
      </w:tr>
      <w:tr w:rsidR="00B67428" w:rsidTr="00ED04BF">
        <w:tc>
          <w:tcPr>
            <w:tcW w:w="1188" w:type="dxa"/>
            <w:vMerge w:val="restart"/>
            <w:vAlign w:val="center"/>
          </w:tcPr>
          <w:p w:rsidR="00B67428" w:rsidRDefault="00B67428" w:rsidP="00B674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62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</w:tcPr>
          <w:p w:rsidR="00B67428" w:rsidRDefault="00B67428" w:rsidP="0040308A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能找到C-RNTI对应实体，成功报告给调度模块并成功删除TC-RNTI实体</w:t>
            </w:r>
          </w:p>
        </w:tc>
      </w:tr>
      <w:tr w:rsidR="00B67428" w:rsidTr="00ED04BF">
        <w:tc>
          <w:tcPr>
            <w:tcW w:w="1188" w:type="dxa"/>
            <w:vMerge/>
          </w:tcPr>
          <w:p w:rsidR="00B67428" w:rsidRDefault="00B67428" w:rsidP="00ED04BF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正常参数配置</w:t>
            </w:r>
          </w:p>
        </w:tc>
      </w:tr>
      <w:tr w:rsidR="00B67428" w:rsidTr="00ED04BF">
        <w:tc>
          <w:tcPr>
            <w:tcW w:w="1188" w:type="dxa"/>
            <w:vMerge/>
          </w:tcPr>
          <w:p w:rsidR="00B67428" w:rsidRDefault="00B67428" w:rsidP="00ED04BF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B67428" w:rsidRDefault="00B67428" w:rsidP="00ED04BF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删除后无法找到该TC-RNTI实体</w:t>
            </w:r>
          </w:p>
        </w:tc>
      </w:tr>
    </w:tbl>
    <w:p w:rsidR="00296895" w:rsidRPr="0040308A" w:rsidRDefault="00597163" w:rsidP="0040308A">
      <w:pPr>
        <w:pStyle w:val="1"/>
        <w:tabs>
          <w:tab w:val="left" w:pos="360"/>
        </w:tabs>
        <w:spacing w:after="120" w:line="240" w:lineRule="auto"/>
      </w:pPr>
      <w:bookmarkStart w:id="63" w:name="_Toc291495143"/>
      <w:r>
        <w:rPr>
          <w:rFonts w:hAnsi="宋体" w:hint="eastAsia"/>
        </w:rPr>
        <w:lastRenderedPageBreak/>
        <w:t>7</w:t>
      </w:r>
      <w:r>
        <w:rPr>
          <w:rFonts w:hAnsi="宋体"/>
        </w:rPr>
        <w:t>功能测试设计</w:t>
      </w:r>
      <w:bookmarkEnd w:id="63"/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64" w:name="_Toc291495144"/>
      <w:r>
        <w:rPr>
          <w:rFonts w:ascii="Times New Roman" w:eastAsia="宋体" w:hAnsi="Times New Roman" w:hint="eastAsia"/>
        </w:rPr>
        <w:t>7.2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RA</w:t>
      </w:r>
      <w:r>
        <w:rPr>
          <w:rFonts w:ascii="Times New Roman" w:eastAsia="宋体" w:hAnsi="Times New Roman"/>
        </w:rPr>
        <w:t>功能测试</w:t>
      </w:r>
      <w:bookmarkEnd w:id="64"/>
    </w:p>
    <w:p w:rsidR="00296895" w:rsidRDefault="00597163" w:rsidP="00DC03A8">
      <w:pPr>
        <w:spacing w:afterLines="50"/>
        <w:rPr>
          <w:b/>
          <w:bCs/>
        </w:rPr>
      </w:pPr>
      <w:r>
        <w:rPr>
          <w:rFonts w:hAnsi="宋体"/>
          <w:b/>
          <w:bCs/>
        </w:rPr>
        <w:t>功能描述：</w:t>
      </w:r>
    </w:p>
    <w:p w:rsidR="0040308A" w:rsidRDefault="0040308A" w:rsidP="0040308A">
      <w:pPr>
        <w:ind w:firstLine="420"/>
      </w:pPr>
      <w:r>
        <w:rPr>
          <w:rFonts w:hint="eastAsia"/>
          <w:bCs/>
        </w:rPr>
        <w:t>收到</w:t>
      </w:r>
      <w:r>
        <w:rPr>
          <w:rFonts w:hint="eastAsia"/>
          <w:bCs/>
        </w:rPr>
        <w:t>PRACH</w:t>
      </w:r>
      <w:r>
        <w:rPr>
          <w:rFonts w:hint="eastAsia"/>
          <w:bCs/>
        </w:rPr>
        <w:t>上发送的前导后，记录该用户随机接入信息，并添加到</w:t>
      </w:r>
      <w:r>
        <w:rPr>
          <w:rFonts w:hint="eastAsia"/>
          <w:bCs/>
        </w:rPr>
        <w:t>RA</w:t>
      </w:r>
      <w:r>
        <w:rPr>
          <w:rFonts w:hint="eastAsia"/>
          <w:bCs/>
        </w:rPr>
        <w:t>用户队列中。</w:t>
      </w:r>
      <w:r w:rsidRPr="00403DB0">
        <w:rPr>
          <w:rFonts w:hint="eastAsia"/>
        </w:rPr>
        <w:t>根据发送模块递交的</w:t>
      </w:r>
      <w:r w:rsidRPr="00403DB0">
        <w:rPr>
          <w:rFonts w:hint="eastAsia"/>
        </w:rPr>
        <w:t>rnti</w:t>
      </w:r>
      <w:r w:rsidRPr="00403DB0">
        <w:rPr>
          <w:rFonts w:hint="eastAsia"/>
        </w:rPr>
        <w:t>通过</w:t>
      </w:r>
      <w:r w:rsidRPr="00403DB0">
        <w:t>g_ra_rnti_table[rnti]</w:t>
      </w:r>
      <w:r w:rsidRPr="00403DB0">
        <w:rPr>
          <w:rFonts w:hint="eastAsia"/>
        </w:rPr>
        <w:t>找到对应的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链表，对获得调度</w:t>
      </w:r>
      <w:r>
        <w:rPr>
          <w:rFonts w:hint="eastAsia"/>
        </w:rPr>
        <w:t>的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节点进行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信息完善，然后将其从原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链表中删除并添加到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链表中。</w:t>
      </w:r>
      <w:r>
        <w:rPr>
          <w:rFonts w:hint="eastAsia"/>
        </w:rPr>
        <w:t>获取</w:t>
      </w:r>
      <w:r w:rsidRPr="00403DB0">
        <w:rPr>
          <w:rFonts w:hint="eastAsia"/>
        </w:rPr>
        <w:t>TC-RNTI</w:t>
      </w:r>
      <w:r>
        <w:rPr>
          <w:rFonts w:hint="eastAsia"/>
        </w:rPr>
        <w:t>值并建立</w:t>
      </w:r>
      <w:r w:rsidRPr="00403DB0">
        <w:rPr>
          <w:rFonts w:hint="eastAsia"/>
        </w:rPr>
        <w:t>TC-RNTI</w:t>
      </w:r>
      <w:r w:rsidRPr="00403DB0">
        <w:rPr>
          <w:rFonts w:hint="eastAsia"/>
        </w:rPr>
        <w:t>实体</w:t>
      </w:r>
      <w:r>
        <w:rPr>
          <w:rFonts w:hint="eastAsia"/>
        </w:rPr>
        <w:t>后</w:t>
      </w:r>
      <w:r w:rsidRPr="00403DB0">
        <w:rPr>
          <w:rFonts w:hint="eastAsia"/>
        </w:rPr>
        <w:t>，将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链表递交给</w:t>
      </w:r>
      <w:r w:rsidRPr="00403DB0">
        <w:rPr>
          <w:rFonts w:hint="eastAsia"/>
          <w:bCs/>
        </w:rPr>
        <w:t>发送模块。</w:t>
      </w:r>
      <w:r>
        <w:rPr>
          <w:rFonts w:hint="eastAsia"/>
        </w:rPr>
        <w:t>从接收模块收到</w:t>
      </w:r>
      <w:r>
        <w:rPr>
          <w:rFonts w:hint="eastAsia"/>
        </w:rPr>
        <w:t>Msg3</w:t>
      </w:r>
      <w:r>
        <w:rPr>
          <w:rFonts w:hint="eastAsia"/>
        </w:rPr>
        <w:t>后，找到该</w:t>
      </w:r>
      <w:r>
        <w:rPr>
          <w:rFonts w:hint="eastAsia"/>
        </w:rPr>
        <w:t>tc-rnti</w:t>
      </w:r>
      <w:r>
        <w:rPr>
          <w:rFonts w:hint="eastAsia"/>
        </w:rPr>
        <w:t>对应的</w:t>
      </w:r>
      <w:r>
        <w:rPr>
          <w:rFonts w:hint="eastAsia"/>
        </w:rPr>
        <w:t>TC-RNTI</w:t>
      </w:r>
      <w:r>
        <w:rPr>
          <w:rFonts w:hint="eastAsia"/>
        </w:rPr>
        <w:t>实体，将接收的</w:t>
      </w:r>
      <w:r>
        <w:rPr>
          <w:rFonts w:hint="eastAsia"/>
        </w:rPr>
        <w:t>msg3</w:t>
      </w:r>
      <w:r>
        <w:rPr>
          <w:rFonts w:hint="eastAsia"/>
        </w:rPr>
        <w:t>即</w:t>
      </w:r>
      <w:r>
        <w:rPr>
          <w:rFonts w:hint="eastAsia"/>
        </w:rPr>
        <w:t>CCCH SDU</w:t>
      </w:r>
      <w:r>
        <w:rPr>
          <w:rFonts w:hint="eastAsia"/>
        </w:rPr>
        <w:t>递交给</w:t>
      </w:r>
      <w:r>
        <w:rPr>
          <w:rFonts w:hint="eastAsia"/>
        </w:rPr>
        <w:t>TC-RNTI</w:t>
      </w:r>
      <w:r>
        <w:rPr>
          <w:rFonts w:hint="eastAsia"/>
        </w:rPr>
        <w:t>实体中的</w:t>
      </w:r>
      <w:r>
        <w:rPr>
          <w:rFonts w:hint="eastAsia"/>
        </w:rPr>
        <w:t>CE list</w:t>
      </w:r>
      <w:r>
        <w:rPr>
          <w:rFonts w:hint="eastAsia"/>
        </w:rPr>
        <w:t>。</w:t>
      </w:r>
    </w:p>
    <w:p w:rsidR="00296895" w:rsidRDefault="00597163" w:rsidP="00DC03A8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296895">
        <w:tc>
          <w:tcPr>
            <w:tcW w:w="1188" w:type="dxa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296895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296895" w:rsidRDefault="00597163" w:rsidP="00ED04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ED04BF">
              <w:rPr>
                <w:rFonts w:hint="eastAsia"/>
                <w:szCs w:val="21"/>
              </w:rPr>
              <w:t>12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296895" w:rsidRPr="0040308A" w:rsidRDefault="0040308A" w:rsidP="0040308A">
            <w:r>
              <w:rPr>
                <w:rFonts w:hint="eastAsia"/>
              </w:rPr>
              <w:t>测试从前导接收到接收</w:t>
            </w:r>
            <w:r>
              <w:rPr>
                <w:rFonts w:hint="eastAsia"/>
              </w:rPr>
              <w:t>Msg3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CCCH SDU</w:t>
            </w:r>
            <w:r>
              <w:rPr>
                <w:rFonts w:hint="eastAsia"/>
              </w:rPr>
              <w:t>的完整随机接入过程。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296895" w:rsidRDefault="0040308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正确参数</w:t>
            </w:r>
            <w:r w:rsidR="00597163">
              <w:rPr>
                <w:rFonts w:hAnsi="宋体"/>
                <w:szCs w:val="21"/>
              </w:rPr>
              <w:t>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正常执行</w:t>
            </w:r>
            <w:r>
              <w:rPr>
                <w:rFonts w:hAnsi="宋体" w:hint="eastAsia"/>
                <w:szCs w:val="21"/>
              </w:rPr>
              <w:t>RA</w:t>
            </w:r>
            <w:r>
              <w:rPr>
                <w:rFonts w:hAnsi="宋体" w:hint="eastAsia"/>
                <w:szCs w:val="21"/>
              </w:rPr>
              <w:t>流程</w:t>
            </w:r>
            <w:r>
              <w:rPr>
                <w:rFonts w:hAnsi="宋体"/>
                <w:szCs w:val="21"/>
              </w:rPr>
              <w:t>。</w:t>
            </w:r>
          </w:p>
        </w:tc>
      </w:tr>
    </w:tbl>
    <w:p w:rsidR="00296895" w:rsidRDefault="00296895">
      <w:pPr>
        <w:pStyle w:val="10"/>
      </w:pPr>
    </w:p>
    <w:p w:rsidR="00296895" w:rsidRDefault="00597163">
      <w:pPr>
        <w:pStyle w:val="2"/>
        <w:tabs>
          <w:tab w:val="left" w:pos="360"/>
        </w:tabs>
        <w:spacing w:before="156" w:after="156" w:line="240" w:lineRule="auto"/>
        <w:rPr>
          <w:rFonts w:ascii="Times New Roman" w:eastAsia="宋体" w:hAnsi="Times New Roman"/>
        </w:rPr>
      </w:pPr>
      <w:bookmarkStart w:id="65" w:name="_Toc291495145"/>
      <w:r>
        <w:rPr>
          <w:rFonts w:ascii="Times New Roman" w:eastAsia="宋体" w:hAnsi="Times New Roman" w:hint="eastAsia"/>
        </w:rPr>
        <w:t>7.3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RA</w:t>
      </w:r>
      <w:r>
        <w:rPr>
          <w:rFonts w:ascii="Times New Roman" w:eastAsia="宋体" w:hAnsi="Times New Roman"/>
        </w:rPr>
        <w:t>功能测试</w:t>
      </w:r>
      <w:bookmarkEnd w:id="65"/>
    </w:p>
    <w:p w:rsidR="00296895" w:rsidRDefault="00597163" w:rsidP="00DC03A8">
      <w:pPr>
        <w:spacing w:afterLines="50"/>
        <w:rPr>
          <w:b/>
          <w:bCs/>
        </w:rPr>
      </w:pPr>
      <w:r>
        <w:rPr>
          <w:rFonts w:hAnsi="宋体"/>
          <w:b/>
          <w:bCs/>
        </w:rPr>
        <w:t>功能描述：</w:t>
      </w:r>
    </w:p>
    <w:p w:rsidR="0040308A" w:rsidRDefault="0040308A" w:rsidP="0040308A">
      <w:pPr>
        <w:ind w:firstLine="420"/>
        <w:rPr>
          <w:rFonts w:ascii="宋体" w:hAnsi="宋体"/>
          <w:szCs w:val="21"/>
        </w:rPr>
      </w:pPr>
      <w:r>
        <w:rPr>
          <w:rFonts w:hint="eastAsia"/>
          <w:bCs/>
        </w:rPr>
        <w:t>收到</w:t>
      </w:r>
      <w:r>
        <w:rPr>
          <w:rFonts w:hint="eastAsia"/>
          <w:bCs/>
        </w:rPr>
        <w:t>PRACH</w:t>
      </w:r>
      <w:r>
        <w:rPr>
          <w:rFonts w:hint="eastAsia"/>
          <w:bCs/>
        </w:rPr>
        <w:t>上发送的前导后，记录该用户随机接入信息，并添加到</w:t>
      </w:r>
      <w:r>
        <w:rPr>
          <w:rFonts w:hint="eastAsia"/>
          <w:bCs/>
        </w:rPr>
        <w:t>RA</w:t>
      </w:r>
      <w:r>
        <w:rPr>
          <w:rFonts w:hint="eastAsia"/>
          <w:bCs/>
        </w:rPr>
        <w:t>用户队列中。</w:t>
      </w:r>
      <w:r w:rsidRPr="00403DB0">
        <w:rPr>
          <w:rFonts w:hint="eastAsia"/>
        </w:rPr>
        <w:t>根据发送模块递交的</w:t>
      </w:r>
      <w:r w:rsidRPr="00403DB0">
        <w:rPr>
          <w:rFonts w:hint="eastAsia"/>
        </w:rPr>
        <w:t>rnti</w:t>
      </w:r>
      <w:r w:rsidRPr="00403DB0">
        <w:rPr>
          <w:rFonts w:hint="eastAsia"/>
        </w:rPr>
        <w:t>通过</w:t>
      </w:r>
      <w:r w:rsidRPr="00403DB0">
        <w:t>g_ra_rnti_table[rnti]</w:t>
      </w:r>
      <w:r w:rsidRPr="00403DB0">
        <w:rPr>
          <w:rFonts w:hint="eastAsia"/>
        </w:rPr>
        <w:t>找到对应的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链表，对获得调度</w:t>
      </w:r>
      <w:r>
        <w:rPr>
          <w:rFonts w:hint="eastAsia"/>
        </w:rPr>
        <w:t>的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节点进行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信息完善，然后将其从原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链表中删除并添加到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链表中。</w:t>
      </w:r>
      <w:r>
        <w:rPr>
          <w:rFonts w:hint="eastAsia"/>
        </w:rPr>
        <w:t>获取</w:t>
      </w:r>
      <w:r w:rsidRPr="00403DB0">
        <w:rPr>
          <w:rFonts w:hint="eastAsia"/>
        </w:rPr>
        <w:t>TC-RNTI</w:t>
      </w:r>
      <w:r>
        <w:rPr>
          <w:rFonts w:hint="eastAsia"/>
        </w:rPr>
        <w:t>值并建立</w:t>
      </w:r>
      <w:r w:rsidRPr="00403DB0">
        <w:rPr>
          <w:rFonts w:hint="eastAsia"/>
        </w:rPr>
        <w:t>TC-RNTI</w:t>
      </w:r>
      <w:r w:rsidRPr="00403DB0">
        <w:rPr>
          <w:rFonts w:hint="eastAsia"/>
        </w:rPr>
        <w:t>实体</w:t>
      </w:r>
      <w:r>
        <w:rPr>
          <w:rFonts w:hint="eastAsia"/>
        </w:rPr>
        <w:t>后</w:t>
      </w:r>
      <w:r w:rsidRPr="00403DB0">
        <w:rPr>
          <w:rFonts w:hint="eastAsia"/>
        </w:rPr>
        <w:t>，将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链表递交给</w:t>
      </w:r>
      <w:r w:rsidRPr="00403DB0">
        <w:rPr>
          <w:rFonts w:hint="eastAsia"/>
          <w:bCs/>
        </w:rPr>
        <w:t>发送模块。</w:t>
      </w:r>
      <w:r>
        <w:rPr>
          <w:rFonts w:hint="eastAsia"/>
        </w:rPr>
        <w:t>从接收模块收到</w:t>
      </w:r>
      <w:r>
        <w:rPr>
          <w:rFonts w:hint="eastAsia"/>
        </w:rPr>
        <w:t>c-rnti ce</w:t>
      </w:r>
      <w:r>
        <w:rPr>
          <w:rFonts w:hint="eastAsia"/>
        </w:rPr>
        <w:t>后，找到该</w:t>
      </w:r>
      <w:r>
        <w:rPr>
          <w:rFonts w:hint="eastAsia"/>
        </w:rPr>
        <w:t>c-rnti</w:t>
      </w:r>
      <w:r>
        <w:rPr>
          <w:rFonts w:hint="eastAsia"/>
        </w:rPr>
        <w:t>对应的</w:t>
      </w:r>
      <w:r>
        <w:rPr>
          <w:rFonts w:hint="eastAsia"/>
        </w:rPr>
        <w:t>C-RNTI</w:t>
      </w:r>
      <w:r>
        <w:rPr>
          <w:rFonts w:hint="eastAsia"/>
        </w:rPr>
        <w:t>实体，</w:t>
      </w:r>
      <w:r>
        <w:rPr>
          <w:rFonts w:ascii="宋体" w:hAnsi="宋体" w:hint="eastAsia"/>
          <w:szCs w:val="21"/>
        </w:rPr>
        <w:t>成功报告给调度模块并成功删除TC-RNTI实体。</w:t>
      </w:r>
    </w:p>
    <w:p w:rsidR="00296895" w:rsidRDefault="00597163" w:rsidP="00DC03A8">
      <w:pPr>
        <w:spacing w:beforeLines="50" w:afterLines="50"/>
        <w:rPr>
          <w:rFonts w:hAnsi="宋体"/>
          <w:b/>
          <w:bCs/>
        </w:rPr>
      </w:pPr>
      <w:r>
        <w:rPr>
          <w:rFonts w:hAnsi="宋体"/>
          <w:b/>
          <w:bCs/>
        </w:rPr>
        <w:t>测试设计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862"/>
        <w:gridCol w:w="5144"/>
      </w:tblGrid>
      <w:tr w:rsidR="00296895">
        <w:tc>
          <w:tcPr>
            <w:tcW w:w="1188" w:type="dxa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测试</w:t>
            </w:r>
            <w:r>
              <w:rPr>
                <w:rFonts w:hAnsi="宋体" w:hint="eastAsia"/>
                <w:b/>
                <w:szCs w:val="21"/>
              </w:rPr>
              <w:t>编号</w:t>
            </w:r>
          </w:p>
        </w:tc>
        <w:tc>
          <w:tcPr>
            <w:tcW w:w="7006" w:type="dxa"/>
            <w:gridSpan w:val="2"/>
            <w:tcBorders>
              <w:bottom w:val="single" w:sz="4" w:space="0" w:color="auto"/>
            </w:tcBorders>
          </w:tcPr>
          <w:p w:rsidR="00296895" w:rsidRDefault="0059716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测试内容</w:t>
            </w:r>
          </w:p>
        </w:tc>
      </w:tr>
      <w:tr w:rsidR="00296895">
        <w:tc>
          <w:tcPr>
            <w:tcW w:w="1188" w:type="dxa"/>
            <w:vMerge w:val="restart"/>
            <w:tcBorders>
              <w:top w:val="single" w:sz="4" w:space="0" w:color="auto"/>
            </w:tcBorders>
            <w:vAlign w:val="center"/>
          </w:tcPr>
          <w:p w:rsidR="00296895" w:rsidRDefault="005971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1</w:t>
            </w:r>
            <w:r w:rsidR="00ED04BF">
              <w:rPr>
                <w:rFonts w:hint="eastAsia"/>
                <w:szCs w:val="21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测试说明：</w:t>
            </w:r>
          </w:p>
        </w:tc>
        <w:tc>
          <w:tcPr>
            <w:tcW w:w="5144" w:type="dxa"/>
            <w:tcBorders>
              <w:top w:val="single" w:sz="4" w:space="0" w:color="auto"/>
            </w:tcBorders>
          </w:tcPr>
          <w:p w:rsidR="00296895" w:rsidRDefault="0040308A">
            <w:pPr>
              <w:rPr>
                <w:szCs w:val="21"/>
              </w:rPr>
            </w:pPr>
            <w:r>
              <w:rPr>
                <w:rFonts w:hint="eastAsia"/>
              </w:rPr>
              <w:t>测试从前导接收到接收</w:t>
            </w:r>
            <w:r>
              <w:rPr>
                <w:rFonts w:hint="eastAsia"/>
              </w:rPr>
              <w:t>Msg3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c-rnti ce</w:t>
            </w:r>
            <w:r>
              <w:rPr>
                <w:rFonts w:hint="eastAsia"/>
              </w:rPr>
              <w:t>的完整随机接入过程。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测试输入：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:rsidR="00296895" w:rsidRDefault="0040308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正确参数。</w:t>
            </w:r>
          </w:p>
        </w:tc>
      </w:tr>
      <w:tr w:rsidR="00296895">
        <w:tc>
          <w:tcPr>
            <w:tcW w:w="1188" w:type="dxa"/>
            <w:vMerge/>
          </w:tcPr>
          <w:p w:rsidR="00296895" w:rsidRDefault="00296895">
            <w:pPr>
              <w:rPr>
                <w:szCs w:val="21"/>
              </w:rPr>
            </w:pPr>
          </w:p>
        </w:tc>
        <w:tc>
          <w:tcPr>
            <w:tcW w:w="1862" w:type="dxa"/>
          </w:tcPr>
          <w:p w:rsidR="00296895" w:rsidRDefault="0059716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预期输出：</w:t>
            </w:r>
          </w:p>
        </w:tc>
        <w:tc>
          <w:tcPr>
            <w:tcW w:w="5144" w:type="dxa"/>
          </w:tcPr>
          <w:p w:rsidR="00296895" w:rsidRDefault="00597163" w:rsidP="0040308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正常执行</w:t>
            </w:r>
            <w:r>
              <w:rPr>
                <w:rFonts w:hAnsi="宋体" w:hint="eastAsia"/>
                <w:szCs w:val="21"/>
              </w:rPr>
              <w:t>RA</w:t>
            </w:r>
            <w:r>
              <w:rPr>
                <w:rFonts w:hAnsi="宋体" w:hint="eastAsia"/>
                <w:szCs w:val="21"/>
              </w:rPr>
              <w:t>流程</w:t>
            </w:r>
            <w:r>
              <w:rPr>
                <w:rFonts w:hAnsi="宋体"/>
                <w:szCs w:val="21"/>
              </w:rPr>
              <w:t>。</w:t>
            </w:r>
          </w:p>
        </w:tc>
      </w:tr>
    </w:tbl>
    <w:p w:rsidR="00296895" w:rsidRDefault="00597163">
      <w:pPr>
        <w:pStyle w:val="1"/>
        <w:tabs>
          <w:tab w:val="left" w:pos="360"/>
        </w:tabs>
        <w:spacing w:after="120" w:line="240" w:lineRule="auto"/>
      </w:pPr>
      <w:bookmarkStart w:id="66" w:name="_Toc291495146"/>
      <w:r>
        <w:rPr>
          <w:rFonts w:hint="eastAsia"/>
        </w:rPr>
        <w:t>8</w:t>
      </w:r>
      <w:r>
        <w:t xml:space="preserve"> </w:t>
      </w:r>
      <w:r>
        <w:rPr>
          <w:rFonts w:hAnsi="宋体"/>
        </w:rPr>
        <w:t>其他</w:t>
      </w:r>
      <w:bookmarkEnd w:id="66"/>
    </w:p>
    <w:p w:rsidR="00597163" w:rsidRDefault="002455BB">
      <w:pPr>
        <w:ind w:leftChars="170" w:left="567" w:hangingChars="100" w:hanging="210"/>
      </w:pPr>
      <w:r>
        <w:rPr>
          <w:rFonts w:hint="eastAsia"/>
        </w:rPr>
        <w:t>暂未考虑内容：</w:t>
      </w:r>
    </w:p>
    <w:p w:rsidR="0048343A" w:rsidRDefault="002455BB" w:rsidP="0048343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退避值的获取；</w:t>
      </w:r>
    </w:p>
    <w:p w:rsidR="0048343A" w:rsidRPr="0048343A" w:rsidRDefault="0048343A" w:rsidP="0048343A"/>
    <w:sectPr w:rsidR="0048343A" w:rsidRPr="0048343A" w:rsidSect="00296895">
      <w:pgSz w:w="11906" w:h="16838"/>
      <w:pgMar w:top="1134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0E7" w:rsidRDefault="006360E7" w:rsidP="002D3ED6">
      <w:r>
        <w:separator/>
      </w:r>
    </w:p>
  </w:endnote>
  <w:endnote w:type="continuationSeparator" w:id="0">
    <w:p w:rsidR="006360E7" w:rsidRDefault="006360E7" w:rsidP="002D3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45" w:rsidRDefault="00865001">
    <w:pPr>
      <w:pStyle w:val="a5"/>
      <w:framePr w:h="0" w:wrap="around" w:vAnchor="text" w:hAnchor="margin" w:xAlign="right" w:y="1"/>
      <w:rPr>
        <w:rStyle w:val="11"/>
      </w:rPr>
    </w:pPr>
    <w:r>
      <w:fldChar w:fldCharType="begin"/>
    </w:r>
    <w:r w:rsidR="00F26145">
      <w:rPr>
        <w:rStyle w:val="11"/>
      </w:rPr>
      <w:instrText xml:space="preserve">PAGE  </w:instrText>
    </w:r>
    <w:r>
      <w:fldChar w:fldCharType="end"/>
    </w:r>
  </w:p>
  <w:p w:rsidR="00F26145" w:rsidRDefault="00F26145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45" w:rsidRDefault="00F26145">
    <w:pPr>
      <w:pStyle w:val="a5"/>
      <w:framePr w:h="0" w:wrap="around" w:vAnchor="text" w:hAnchor="margin" w:xAlign="right" w:y="1"/>
      <w:rPr>
        <w:rStyle w:val="11"/>
      </w:rPr>
    </w:pPr>
  </w:p>
  <w:p w:rsidR="00F26145" w:rsidRDefault="00F26145">
    <w:pPr>
      <w:pStyle w:val="a5"/>
      <w:ind w:right="360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45" w:rsidRDefault="00F26145" w:rsidP="006E2D2B">
    <w:pPr>
      <w:pStyle w:val="a5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45" w:rsidRDefault="00865001">
    <w:pPr>
      <w:pStyle w:val="a5"/>
      <w:framePr w:h="0" w:wrap="around" w:vAnchor="text" w:hAnchor="margin" w:xAlign="right" w:y="1"/>
      <w:rPr>
        <w:rStyle w:val="11"/>
      </w:rPr>
    </w:pPr>
    <w:r>
      <w:fldChar w:fldCharType="begin"/>
    </w:r>
    <w:r w:rsidR="00F26145">
      <w:rPr>
        <w:rStyle w:val="11"/>
      </w:rPr>
      <w:instrText xml:space="preserve">PAGE  </w:instrText>
    </w:r>
    <w:r>
      <w:fldChar w:fldCharType="separate"/>
    </w:r>
    <w:r w:rsidR="00DC03A8">
      <w:rPr>
        <w:rStyle w:val="11"/>
        <w:noProof/>
      </w:rPr>
      <w:t>4</w:t>
    </w:r>
    <w:r>
      <w:fldChar w:fldCharType="end"/>
    </w:r>
  </w:p>
  <w:p w:rsidR="00F26145" w:rsidRDefault="00F26145">
    <w:pPr>
      <w:pStyle w:val="a5"/>
      <w:ind w:right="360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0E7" w:rsidRDefault="006360E7" w:rsidP="002D3ED6">
      <w:r>
        <w:separator/>
      </w:r>
    </w:p>
  </w:footnote>
  <w:footnote w:type="continuationSeparator" w:id="0">
    <w:p w:rsidR="006360E7" w:rsidRDefault="006360E7" w:rsidP="002D3E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45" w:rsidRDefault="00F26145">
    <w:pPr>
      <w:pStyle w:val="a6"/>
    </w:pPr>
    <w:r>
      <w:rPr>
        <w:rFonts w:hint="eastAsia"/>
        <w:noProof/>
      </w:rPr>
      <w:drawing>
        <wp:inline distT="0" distB="0" distL="0" distR="0">
          <wp:extent cx="400050" cy="314325"/>
          <wp:effectExtent l="19050" t="0" r="0" b="0"/>
          <wp:docPr id="3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43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4" name="图片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45" w:rsidRDefault="00F26145" w:rsidP="006E2D2B">
    <w:pPr>
      <w:pStyle w:val="a6"/>
    </w:pPr>
    <w:r>
      <w:rPr>
        <w:rFonts w:hint="eastAsia"/>
        <w:noProof/>
      </w:rPr>
      <w:drawing>
        <wp:inline distT="0" distB="0" distL="0" distR="0">
          <wp:extent cx="400050" cy="304800"/>
          <wp:effectExtent l="1905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145" w:rsidRDefault="00F26145">
    <w:pPr>
      <w:pStyle w:val="a6"/>
    </w:pPr>
    <w:r>
      <w:rPr>
        <w:rFonts w:hint="eastAsia"/>
        <w:noProof/>
      </w:rPr>
      <w:drawing>
        <wp:inline distT="0" distB="0" distL="0" distR="0">
          <wp:extent cx="400050" cy="314325"/>
          <wp:effectExtent l="19050" t="0" r="0" b="0"/>
          <wp:docPr id="14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43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15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00000008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23D970C6"/>
    <w:multiLevelType w:val="hybridMultilevel"/>
    <w:tmpl w:val="512EDCE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>
    <w:nsid w:val="2B521B94"/>
    <w:multiLevelType w:val="hybridMultilevel"/>
    <w:tmpl w:val="6A4A28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DB5314B"/>
    <w:multiLevelType w:val="hybridMultilevel"/>
    <w:tmpl w:val="B0263AD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</w:compat>
  <w:rsids>
    <w:rsidRoot w:val="00172A27"/>
    <w:rsid w:val="00013CB9"/>
    <w:rsid w:val="000474FE"/>
    <w:rsid w:val="00060341"/>
    <w:rsid w:val="00064F8A"/>
    <w:rsid w:val="00075798"/>
    <w:rsid w:val="000A5495"/>
    <w:rsid w:val="000A6FF5"/>
    <w:rsid w:val="000C5C35"/>
    <w:rsid w:val="000F6DB4"/>
    <w:rsid w:val="00101C70"/>
    <w:rsid w:val="00110653"/>
    <w:rsid w:val="001514C3"/>
    <w:rsid w:val="00163AAA"/>
    <w:rsid w:val="00172A27"/>
    <w:rsid w:val="001B48B7"/>
    <w:rsid w:val="001C5528"/>
    <w:rsid w:val="001C582B"/>
    <w:rsid w:val="0020691C"/>
    <w:rsid w:val="0022232F"/>
    <w:rsid w:val="002455BB"/>
    <w:rsid w:val="002511E6"/>
    <w:rsid w:val="0026036E"/>
    <w:rsid w:val="00296895"/>
    <w:rsid w:val="00297B7E"/>
    <w:rsid w:val="002D3ED6"/>
    <w:rsid w:val="00332A9D"/>
    <w:rsid w:val="0036797E"/>
    <w:rsid w:val="0040308A"/>
    <w:rsid w:val="00403DB0"/>
    <w:rsid w:val="00443C9F"/>
    <w:rsid w:val="00462AA8"/>
    <w:rsid w:val="0048343A"/>
    <w:rsid w:val="004842D2"/>
    <w:rsid w:val="004878C4"/>
    <w:rsid w:val="00487C3B"/>
    <w:rsid w:val="004A7492"/>
    <w:rsid w:val="004B2D56"/>
    <w:rsid w:val="004C0475"/>
    <w:rsid w:val="004D3B43"/>
    <w:rsid w:val="004D4BEB"/>
    <w:rsid w:val="004E51E4"/>
    <w:rsid w:val="0053103B"/>
    <w:rsid w:val="00595EBB"/>
    <w:rsid w:val="00597163"/>
    <w:rsid w:val="005A19D9"/>
    <w:rsid w:val="005B6B00"/>
    <w:rsid w:val="00600EC1"/>
    <w:rsid w:val="006126DA"/>
    <w:rsid w:val="006360E7"/>
    <w:rsid w:val="00663266"/>
    <w:rsid w:val="006A57DF"/>
    <w:rsid w:val="006C5A82"/>
    <w:rsid w:val="006D0EA9"/>
    <w:rsid w:val="006D789D"/>
    <w:rsid w:val="006E2D2B"/>
    <w:rsid w:val="0072559D"/>
    <w:rsid w:val="00746CA5"/>
    <w:rsid w:val="0075437E"/>
    <w:rsid w:val="007A1788"/>
    <w:rsid w:val="007C5ADA"/>
    <w:rsid w:val="007E2B27"/>
    <w:rsid w:val="007F3C62"/>
    <w:rsid w:val="008238E3"/>
    <w:rsid w:val="00824186"/>
    <w:rsid w:val="00864E27"/>
    <w:rsid w:val="00865001"/>
    <w:rsid w:val="008B0101"/>
    <w:rsid w:val="008B03C2"/>
    <w:rsid w:val="008D46F8"/>
    <w:rsid w:val="008D4BE3"/>
    <w:rsid w:val="00927BB3"/>
    <w:rsid w:val="009435EB"/>
    <w:rsid w:val="009D55B0"/>
    <w:rsid w:val="00A04F4E"/>
    <w:rsid w:val="00A05650"/>
    <w:rsid w:val="00A37543"/>
    <w:rsid w:val="00A409F1"/>
    <w:rsid w:val="00A5159F"/>
    <w:rsid w:val="00A72C34"/>
    <w:rsid w:val="00A86F4D"/>
    <w:rsid w:val="00AA01BF"/>
    <w:rsid w:val="00AB108B"/>
    <w:rsid w:val="00AE3B26"/>
    <w:rsid w:val="00AF7B9D"/>
    <w:rsid w:val="00B15514"/>
    <w:rsid w:val="00B67428"/>
    <w:rsid w:val="00BA7473"/>
    <w:rsid w:val="00BD227E"/>
    <w:rsid w:val="00C21DA1"/>
    <w:rsid w:val="00C461F8"/>
    <w:rsid w:val="00C46507"/>
    <w:rsid w:val="00D17500"/>
    <w:rsid w:val="00D1762F"/>
    <w:rsid w:val="00D93219"/>
    <w:rsid w:val="00DA345A"/>
    <w:rsid w:val="00DC03A8"/>
    <w:rsid w:val="00DC0BA3"/>
    <w:rsid w:val="00E25B4A"/>
    <w:rsid w:val="00E35300"/>
    <w:rsid w:val="00E86798"/>
    <w:rsid w:val="00ED04BF"/>
    <w:rsid w:val="00EE09F2"/>
    <w:rsid w:val="00F12A32"/>
    <w:rsid w:val="00F150B8"/>
    <w:rsid w:val="00F17474"/>
    <w:rsid w:val="00F26145"/>
    <w:rsid w:val="00F2629A"/>
    <w:rsid w:val="00F350AE"/>
    <w:rsid w:val="00F354D0"/>
    <w:rsid w:val="00F43891"/>
    <w:rsid w:val="00F71193"/>
    <w:rsid w:val="00FB4889"/>
    <w:rsid w:val="00FC675E"/>
    <w:rsid w:val="00FC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8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9689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689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10"/>
    <w:qFormat/>
    <w:rsid w:val="00296895"/>
    <w:pPr>
      <w:keepNext/>
      <w:keepLines/>
      <w:spacing w:beforeLines="100" w:after="80"/>
      <w:outlineLvl w:val="2"/>
    </w:pPr>
    <w:rPr>
      <w:b/>
      <w:szCs w:val="20"/>
    </w:rPr>
  </w:style>
  <w:style w:type="paragraph" w:styleId="4">
    <w:name w:val="heading 4"/>
    <w:basedOn w:val="a"/>
    <w:next w:val="10"/>
    <w:qFormat/>
    <w:rsid w:val="00296895"/>
    <w:pPr>
      <w:keepNext/>
      <w:keepLines/>
      <w:spacing w:before="80"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10"/>
    <w:qFormat/>
    <w:rsid w:val="00296895"/>
    <w:pPr>
      <w:keepNext/>
      <w:keepLines/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296895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</w:rPr>
  </w:style>
  <w:style w:type="paragraph" w:styleId="7">
    <w:name w:val="heading 7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96895"/>
    <w:rPr>
      <w:color w:val="0000FF"/>
      <w:u w:val="single"/>
    </w:rPr>
  </w:style>
  <w:style w:type="character" w:customStyle="1" w:styleId="11">
    <w:name w:val="页码1"/>
    <w:basedOn w:val="a0"/>
    <w:rsid w:val="00296895"/>
  </w:style>
  <w:style w:type="character" w:styleId="a4">
    <w:name w:val="FollowedHyperlink"/>
    <w:basedOn w:val="a0"/>
    <w:rsid w:val="00296895"/>
    <w:rPr>
      <w:color w:val="800080"/>
      <w:u w:val="single"/>
    </w:rPr>
  </w:style>
  <w:style w:type="character" w:customStyle="1" w:styleId="2Char">
    <w:name w:val="标题 2 Char"/>
    <w:basedOn w:val="a0"/>
    <w:link w:val="2"/>
    <w:rsid w:val="00296895"/>
    <w:rPr>
      <w:rFonts w:ascii="Arial" w:eastAsia="黑体" w:hAnsi="Arial"/>
      <w:b/>
      <w:bCs/>
      <w:kern w:val="2"/>
      <w:sz w:val="32"/>
      <w:szCs w:val="32"/>
      <w:lang w:val="en-US" w:eastAsia="zh-CN"/>
    </w:rPr>
  </w:style>
  <w:style w:type="paragraph" w:styleId="a5">
    <w:name w:val="footer"/>
    <w:basedOn w:val="a"/>
    <w:link w:val="Char"/>
    <w:rsid w:val="00296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74">
    <w:name w:val="样式 两端对齐 首行缩进:  2.74 字符"/>
    <w:basedOn w:val="a"/>
    <w:rsid w:val="00296895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customStyle="1" w:styleId="10">
    <w:name w:val="正文缩进1"/>
    <w:basedOn w:val="a"/>
    <w:rsid w:val="00296895"/>
    <w:pPr>
      <w:spacing w:line="400" w:lineRule="exact"/>
      <w:ind w:firstLine="420"/>
    </w:pPr>
    <w:rPr>
      <w:szCs w:val="20"/>
    </w:rPr>
  </w:style>
  <w:style w:type="paragraph" w:styleId="50">
    <w:name w:val="toc 5"/>
    <w:basedOn w:val="a"/>
    <w:next w:val="a"/>
    <w:rsid w:val="00296895"/>
    <w:pPr>
      <w:ind w:left="840"/>
      <w:jc w:val="left"/>
    </w:pPr>
    <w:rPr>
      <w:szCs w:val="21"/>
    </w:rPr>
  </w:style>
  <w:style w:type="paragraph" w:customStyle="1" w:styleId="12">
    <w:name w:val="正文文本缩进1"/>
    <w:basedOn w:val="a"/>
    <w:rsid w:val="00296895"/>
    <w:pPr>
      <w:ind w:firstLine="420"/>
    </w:pPr>
  </w:style>
  <w:style w:type="paragraph" w:styleId="60">
    <w:name w:val="toc 6"/>
    <w:basedOn w:val="a"/>
    <w:next w:val="a"/>
    <w:rsid w:val="00296895"/>
    <w:pPr>
      <w:ind w:left="1050"/>
      <w:jc w:val="left"/>
    </w:pPr>
    <w:rPr>
      <w:szCs w:val="21"/>
    </w:rPr>
  </w:style>
  <w:style w:type="paragraph" w:styleId="a6">
    <w:name w:val="header"/>
    <w:basedOn w:val="a"/>
    <w:link w:val="Char0"/>
    <w:rsid w:val="00296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3"/>
    <w:basedOn w:val="a"/>
    <w:next w:val="a"/>
    <w:uiPriority w:val="39"/>
    <w:rsid w:val="00296895"/>
    <w:pPr>
      <w:ind w:left="420"/>
      <w:jc w:val="left"/>
    </w:pPr>
    <w:rPr>
      <w:iCs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rsid w:val="00296895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paragraph" w:customStyle="1" w:styleId="21">
    <w:name w:val="正文文本 21"/>
    <w:basedOn w:val="31"/>
    <w:rsid w:val="00296895"/>
    <w:pPr>
      <w:spacing w:after="0"/>
      <w:jc w:val="center"/>
    </w:pPr>
    <w:rPr>
      <w:b/>
      <w:sz w:val="32"/>
    </w:rPr>
  </w:style>
  <w:style w:type="paragraph" w:customStyle="1" w:styleId="13">
    <w:name w:val="日期1"/>
    <w:basedOn w:val="a"/>
    <w:next w:val="a"/>
    <w:rsid w:val="00296895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customStyle="1" w:styleId="14">
    <w:name w:val="正文首行缩进1"/>
    <w:basedOn w:val="a"/>
    <w:rsid w:val="00296895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styleId="a7">
    <w:name w:val="Balloon Text"/>
    <w:basedOn w:val="a"/>
    <w:rsid w:val="00296895"/>
    <w:rPr>
      <w:sz w:val="18"/>
      <w:szCs w:val="18"/>
    </w:rPr>
  </w:style>
  <w:style w:type="paragraph" w:styleId="70">
    <w:name w:val="toc 7"/>
    <w:basedOn w:val="a"/>
    <w:next w:val="a"/>
    <w:rsid w:val="00296895"/>
    <w:pPr>
      <w:ind w:left="1260"/>
      <w:jc w:val="left"/>
    </w:pPr>
    <w:rPr>
      <w:szCs w:val="21"/>
    </w:rPr>
  </w:style>
  <w:style w:type="paragraph" w:styleId="a8">
    <w:name w:val="Body Text"/>
    <w:basedOn w:val="a"/>
    <w:rsid w:val="00296895"/>
    <w:pPr>
      <w:spacing w:after="120"/>
    </w:pPr>
  </w:style>
  <w:style w:type="paragraph" w:customStyle="1" w:styleId="15">
    <w:name w:val="样式1"/>
    <w:basedOn w:val="4"/>
    <w:rsid w:val="00296895"/>
    <w:pPr>
      <w:spacing w:beforeLines="50" w:afterLines="50" w:line="240" w:lineRule="auto"/>
    </w:pPr>
    <w:rPr>
      <w:rFonts w:ascii="Arial" w:eastAsia="黑体" w:hAnsi="Arial"/>
      <w:bCs/>
      <w:color w:val="000000"/>
      <w:sz w:val="28"/>
      <w:szCs w:val="28"/>
    </w:rPr>
  </w:style>
  <w:style w:type="paragraph" w:customStyle="1" w:styleId="16">
    <w:name w:val="列出段落1"/>
    <w:basedOn w:val="a"/>
    <w:rsid w:val="00296895"/>
    <w:pPr>
      <w:ind w:firstLineChars="200" w:firstLine="420"/>
    </w:pPr>
  </w:style>
  <w:style w:type="paragraph" w:customStyle="1" w:styleId="17">
    <w:name w:val="文档结构图1"/>
    <w:basedOn w:val="a"/>
    <w:rsid w:val="00296895"/>
    <w:pPr>
      <w:shd w:val="clear" w:color="auto" w:fill="000080"/>
    </w:pPr>
  </w:style>
  <w:style w:type="paragraph" w:styleId="18">
    <w:name w:val="toc 1"/>
    <w:basedOn w:val="a"/>
    <w:next w:val="a"/>
    <w:uiPriority w:val="39"/>
    <w:rsid w:val="00296895"/>
    <w:pPr>
      <w:tabs>
        <w:tab w:val="right" w:leader="dot" w:pos="8296"/>
      </w:tabs>
      <w:spacing w:before="120" w:after="120"/>
      <w:jc w:val="center"/>
    </w:pPr>
    <w:rPr>
      <w:bCs/>
      <w:caps/>
    </w:rPr>
  </w:style>
  <w:style w:type="paragraph" w:styleId="20">
    <w:name w:val="toc 2"/>
    <w:basedOn w:val="a"/>
    <w:next w:val="a"/>
    <w:uiPriority w:val="39"/>
    <w:rsid w:val="00296895"/>
    <w:pPr>
      <w:ind w:left="210"/>
      <w:jc w:val="left"/>
    </w:pPr>
    <w:rPr>
      <w:smallCaps/>
    </w:rPr>
  </w:style>
  <w:style w:type="paragraph" w:styleId="9">
    <w:name w:val="toc 9"/>
    <w:basedOn w:val="a"/>
    <w:next w:val="a"/>
    <w:rsid w:val="00296895"/>
    <w:pPr>
      <w:ind w:left="1680"/>
      <w:jc w:val="left"/>
    </w:pPr>
    <w:rPr>
      <w:szCs w:val="21"/>
    </w:rPr>
  </w:style>
  <w:style w:type="paragraph" w:styleId="80">
    <w:name w:val="toc 8"/>
    <w:basedOn w:val="a"/>
    <w:next w:val="a"/>
    <w:rsid w:val="00296895"/>
    <w:pPr>
      <w:ind w:left="1470"/>
      <w:jc w:val="left"/>
    </w:pPr>
    <w:rPr>
      <w:szCs w:val="21"/>
    </w:rPr>
  </w:style>
  <w:style w:type="paragraph" w:styleId="40">
    <w:name w:val="toc 4"/>
    <w:basedOn w:val="a"/>
    <w:next w:val="a"/>
    <w:rsid w:val="00296895"/>
    <w:pPr>
      <w:ind w:left="630"/>
      <w:jc w:val="left"/>
    </w:pPr>
    <w:rPr>
      <w:szCs w:val="21"/>
    </w:rPr>
  </w:style>
  <w:style w:type="paragraph" w:customStyle="1" w:styleId="1051">
    <w:name w:val="样式 标题 1 + 段后: 0.5 行1"/>
    <w:basedOn w:val="1"/>
    <w:rsid w:val="00296895"/>
    <w:pPr>
      <w:tabs>
        <w:tab w:val="left" w:pos="720"/>
      </w:tabs>
      <w:spacing w:beforeLines="100" w:afterLines="50" w:line="240" w:lineRule="auto"/>
      <w:ind w:left="431" w:hanging="431"/>
    </w:pPr>
    <w:rPr>
      <w:sz w:val="30"/>
      <w:szCs w:val="20"/>
    </w:rPr>
  </w:style>
  <w:style w:type="paragraph" w:customStyle="1" w:styleId="31">
    <w:name w:val="正文文本 31"/>
    <w:basedOn w:val="a"/>
    <w:rsid w:val="00296895"/>
    <w:pPr>
      <w:spacing w:after="120"/>
    </w:pPr>
    <w:rPr>
      <w:sz w:val="16"/>
      <w:szCs w:val="16"/>
    </w:rPr>
  </w:style>
  <w:style w:type="paragraph" w:styleId="a9">
    <w:name w:val="Document Map"/>
    <w:basedOn w:val="a"/>
    <w:link w:val="Char1"/>
    <w:uiPriority w:val="99"/>
    <w:semiHidden/>
    <w:unhideWhenUsed/>
    <w:rsid w:val="00443C9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43C9F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455BB"/>
    <w:pPr>
      <w:ind w:firstLineChars="200" w:firstLine="420"/>
    </w:pPr>
  </w:style>
  <w:style w:type="paragraph" w:styleId="ab">
    <w:name w:val="Normal Indent"/>
    <w:aliases w:val="正文（首行缩进两字）"/>
    <w:basedOn w:val="a"/>
    <w:rsid w:val="00864E27"/>
    <w:pPr>
      <w:spacing w:line="400" w:lineRule="exact"/>
      <w:ind w:firstLine="420"/>
    </w:pPr>
    <w:rPr>
      <w:szCs w:val="20"/>
    </w:rPr>
  </w:style>
  <w:style w:type="paragraph" w:styleId="22">
    <w:name w:val="Body Text 2"/>
    <w:basedOn w:val="a"/>
    <w:link w:val="2Char0"/>
    <w:uiPriority w:val="99"/>
    <w:semiHidden/>
    <w:unhideWhenUsed/>
    <w:rsid w:val="00864E27"/>
    <w:pPr>
      <w:spacing w:after="120" w:line="480" w:lineRule="auto"/>
    </w:pPr>
  </w:style>
  <w:style w:type="character" w:customStyle="1" w:styleId="2Char0">
    <w:name w:val="正文文本 2 Char"/>
    <w:basedOn w:val="a0"/>
    <w:link w:val="22"/>
    <w:uiPriority w:val="99"/>
    <w:semiHidden/>
    <w:rsid w:val="00864E27"/>
    <w:rPr>
      <w:kern w:val="2"/>
      <w:sz w:val="21"/>
      <w:szCs w:val="24"/>
    </w:rPr>
  </w:style>
  <w:style w:type="character" w:customStyle="1" w:styleId="Char0">
    <w:name w:val="页眉 Char"/>
    <w:basedOn w:val="a0"/>
    <w:link w:val="a6"/>
    <w:uiPriority w:val="99"/>
    <w:rsid w:val="006E2D2B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6E2D2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oleObject" Target="embeddings/oleObject11.bin"/><Relationship Id="rId40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oleObject" Target="embeddings/oleObject4.bin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6.emf"/><Relationship Id="rId27" Type="http://schemas.openxmlformats.org/officeDocument/2006/relationships/oleObject" Target="embeddings/oleObject6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0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1872</Words>
  <Characters>10674</Characters>
  <Application>Microsoft Office Word</Application>
  <DocSecurity>0</DocSecurity>
  <PresentationFormat/>
  <Lines>88</Lines>
  <Paragraphs>25</Paragraphs>
  <Slides>0</Slides>
  <Notes>0</Notes>
  <HiddenSlides>0</HiddenSlides>
  <MMClips>0</MMClips>
  <ScaleCrop>false</ScaleCrop>
  <Manager/>
  <Company>中科院计算所</Company>
  <LinksUpToDate>false</LinksUpToDate>
  <CharactersWithSpaces>12521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项目详细设计说明书模板</dc:title>
  <dc:subject/>
  <dc:creator>王远鸿</dc:creator>
  <cp:keywords/>
  <dc:description/>
  <cp:lastModifiedBy>qianmanli</cp:lastModifiedBy>
  <cp:revision>3</cp:revision>
  <cp:lastPrinted>1900-12-31T16:00:00Z</cp:lastPrinted>
  <dcterms:created xsi:type="dcterms:W3CDTF">2011-04-25T03:34:00Z</dcterms:created>
  <dcterms:modified xsi:type="dcterms:W3CDTF">2011-04-25T03:43:00Z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